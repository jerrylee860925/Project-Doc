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C3798" w14:textId="38284202" w:rsidR="0078761E" w:rsidRPr="00852E43" w:rsidRDefault="00B33953" w:rsidP="00FD2710">
      <w:pPr>
        <w:pStyle w:val="Title"/>
        <w:jc w:val="center"/>
        <w:rPr>
          <w:rFonts w:ascii="Times New Roman" w:hAnsi="Times New Roman" w:cs="Times New Roman"/>
          <w:b/>
          <w:sz w:val="28"/>
          <w:szCs w:val="24"/>
        </w:rPr>
      </w:pPr>
      <w:proofErr w:type="gramStart"/>
      <w:ins w:id="0" w:author="1. BenMiled" w:date="2016-09-06T10:21:00Z">
        <w:r>
          <w:rPr>
            <w:rFonts w:ascii="Times New Roman" w:hAnsi="Times New Roman" w:cs="Times New Roman"/>
            <w:b/>
            <w:sz w:val="28"/>
            <w:szCs w:val="24"/>
          </w:rPr>
          <w:t>HP3D :</w:t>
        </w:r>
        <w:proofErr w:type="gramEnd"/>
        <w:r>
          <w:rPr>
            <w:rFonts w:ascii="Times New Roman" w:hAnsi="Times New Roman" w:cs="Times New Roman"/>
            <w:b/>
            <w:sz w:val="28"/>
            <w:szCs w:val="24"/>
          </w:rPr>
          <w:t xml:space="preserve"> </w:t>
        </w:r>
      </w:ins>
      <w:r w:rsidR="0078761E" w:rsidRPr="00852E43">
        <w:rPr>
          <w:rFonts w:ascii="Times New Roman" w:hAnsi="Times New Roman" w:cs="Times New Roman"/>
          <w:b/>
          <w:sz w:val="28"/>
          <w:szCs w:val="24"/>
        </w:rPr>
        <w:t>Hybrid Peer-to-Peer Architecture in Support of Supply Chain Visibility</w:t>
      </w:r>
    </w:p>
    <w:p w14:paraId="684D9563" w14:textId="77777777" w:rsidR="0078761E" w:rsidRPr="00852E43" w:rsidRDefault="003E2AE2" w:rsidP="00FD2710">
      <w:pPr>
        <w:pStyle w:val="AMIAAuthors"/>
        <w:rPr>
          <w:szCs w:val="24"/>
        </w:rPr>
      </w:pPr>
      <w:proofErr w:type="spellStart"/>
      <w:r w:rsidRPr="00852E43">
        <w:rPr>
          <w:szCs w:val="24"/>
        </w:rPr>
        <w:t>Zhijie</w:t>
      </w:r>
      <w:proofErr w:type="spellEnd"/>
      <w:r w:rsidRPr="00852E43">
        <w:rPr>
          <w:szCs w:val="24"/>
        </w:rPr>
        <w:t xml:space="preserve"> Li </w:t>
      </w:r>
      <w:r w:rsidRPr="00852E43">
        <w:rPr>
          <w:szCs w:val="24"/>
          <w:vertAlign w:val="superscript"/>
        </w:rPr>
        <w:t>1</w:t>
      </w:r>
      <w:r w:rsidRPr="00852E43">
        <w:rPr>
          <w:szCs w:val="24"/>
        </w:rPr>
        <w:t xml:space="preserve">, </w:t>
      </w:r>
      <w:proofErr w:type="spellStart"/>
      <w:r w:rsidRPr="00852E43">
        <w:rPr>
          <w:szCs w:val="24"/>
        </w:rPr>
        <w:t>Haoy</w:t>
      </w:r>
      <w:r w:rsidR="0078761E" w:rsidRPr="00852E43">
        <w:rPr>
          <w:szCs w:val="24"/>
        </w:rPr>
        <w:t>an</w:t>
      </w:r>
      <w:proofErr w:type="spellEnd"/>
      <w:r w:rsidR="0078761E" w:rsidRPr="00852E43">
        <w:rPr>
          <w:szCs w:val="24"/>
        </w:rPr>
        <w:t xml:space="preserve"> Wu</w:t>
      </w:r>
      <w:r w:rsidR="0078761E" w:rsidRPr="00852E43">
        <w:rPr>
          <w:szCs w:val="24"/>
          <w:vertAlign w:val="superscript"/>
        </w:rPr>
        <w:t>1</w:t>
      </w:r>
      <w:r w:rsidR="0078761E" w:rsidRPr="00852E43">
        <w:rPr>
          <w:szCs w:val="24"/>
        </w:rPr>
        <w:t>, Alvaro Esperanca</w:t>
      </w:r>
      <w:r w:rsidR="0078761E" w:rsidRPr="00852E43">
        <w:rPr>
          <w:szCs w:val="24"/>
          <w:vertAlign w:val="superscript"/>
        </w:rPr>
        <w:t>1</w:t>
      </w:r>
      <w:r w:rsidR="0078761E" w:rsidRPr="00852E43">
        <w:rPr>
          <w:szCs w:val="24"/>
        </w:rPr>
        <w:t xml:space="preserve">, </w:t>
      </w:r>
    </w:p>
    <w:p w14:paraId="0368E8A3" w14:textId="77777777" w:rsidR="0078761E" w:rsidRPr="00852E43" w:rsidRDefault="0078761E" w:rsidP="00FD2710">
      <w:pPr>
        <w:pStyle w:val="AMIAAuthors"/>
        <w:rPr>
          <w:szCs w:val="24"/>
        </w:rPr>
      </w:pPr>
      <w:r w:rsidRPr="00852E43">
        <w:rPr>
          <w:szCs w:val="24"/>
        </w:rPr>
        <w:t>Jeffrey Tazelaar</w:t>
      </w:r>
      <w:r w:rsidRPr="00852E43">
        <w:rPr>
          <w:szCs w:val="24"/>
          <w:vertAlign w:val="superscript"/>
        </w:rPr>
        <w:t>2</w:t>
      </w:r>
      <w:r w:rsidRPr="00852E43">
        <w:rPr>
          <w:szCs w:val="24"/>
        </w:rPr>
        <w:t>, John Wassick</w:t>
      </w:r>
      <w:r w:rsidRPr="00852E43">
        <w:rPr>
          <w:szCs w:val="24"/>
          <w:vertAlign w:val="superscript"/>
        </w:rPr>
        <w:t>2</w:t>
      </w:r>
      <w:r w:rsidRPr="00852E43">
        <w:rPr>
          <w:szCs w:val="24"/>
        </w:rPr>
        <w:t>, Zina Ben Miled</w:t>
      </w:r>
      <w:r w:rsidRPr="00852E43">
        <w:rPr>
          <w:szCs w:val="24"/>
          <w:vertAlign w:val="superscript"/>
        </w:rPr>
        <w:t>1</w:t>
      </w:r>
    </w:p>
    <w:p w14:paraId="6AB15761" w14:textId="77777777" w:rsidR="0078761E" w:rsidRPr="00852E43" w:rsidRDefault="0078761E" w:rsidP="00FD2710">
      <w:pPr>
        <w:pStyle w:val="AMIAAuthors"/>
        <w:rPr>
          <w:szCs w:val="24"/>
        </w:rPr>
      </w:pPr>
      <w:r w:rsidRPr="00852E43">
        <w:rPr>
          <w:szCs w:val="24"/>
          <w:vertAlign w:val="superscript"/>
        </w:rPr>
        <w:t>1</w:t>
      </w:r>
      <w:r w:rsidRPr="00852E43">
        <w:rPr>
          <w:szCs w:val="24"/>
        </w:rPr>
        <w:t xml:space="preserve"> Electrical and Computer Engineering Department, Purdue School of Engineering and Technology, IUPUI </w:t>
      </w:r>
    </w:p>
    <w:p w14:paraId="30721DD9" w14:textId="77777777" w:rsidR="0078761E" w:rsidRPr="00852E43" w:rsidRDefault="0078761E" w:rsidP="00FD2710">
      <w:pPr>
        <w:pStyle w:val="AMIAAuthors"/>
        <w:rPr>
          <w:szCs w:val="24"/>
        </w:rPr>
      </w:pPr>
      <w:r w:rsidRPr="00852E43">
        <w:rPr>
          <w:szCs w:val="24"/>
          <w:vertAlign w:val="superscript"/>
        </w:rPr>
        <w:t>2</w:t>
      </w:r>
      <w:r w:rsidRPr="00852E43">
        <w:rPr>
          <w:szCs w:val="24"/>
        </w:rPr>
        <w:t xml:space="preserve">The Dow Chemical Company  </w:t>
      </w:r>
    </w:p>
    <w:p w14:paraId="24EFE01B" w14:textId="77777777" w:rsidR="00284BD4" w:rsidRPr="00852E43" w:rsidRDefault="00284BD4" w:rsidP="00FD2710">
      <w:pPr>
        <w:pStyle w:val="AMIAAuthors"/>
        <w:rPr>
          <w:szCs w:val="24"/>
        </w:rPr>
        <w:sectPr w:rsidR="00284BD4" w:rsidRPr="00852E43" w:rsidSect="00284BD4">
          <w:footerReference w:type="default" r:id="rId8"/>
          <w:type w:val="continuous"/>
          <w:pgSz w:w="12240" w:h="15840"/>
          <w:pgMar w:top="1440" w:right="1440" w:bottom="1440" w:left="1440" w:header="720" w:footer="720" w:gutter="0"/>
          <w:cols w:space="720"/>
          <w:docGrid w:linePitch="360"/>
        </w:sectPr>
      </w:pPr>
    </w:p>
    <w:p w14:paraId="5071BC21" w14:textId="77777777" w:rsidR="00852E43" w:rsidRDefault="00852E43" w:rsidP="00055A7A">
      <w:pPr>
        <w:pStyle w:val="Heading2"/>
        <w:rPr>
          <w:rFonts w:ascii="Times New Roman" w:hAnsi="Times New Roman" w:cs="Times New Roman"/>
          <w:i/>
          <w:color w:val="auto"/>
          <w:sz w:val="24"/>
          <w:szCs w:val="24"/>
        </w:rPr>
      </w:pPr>
    </w:p>
    <w:p w14:paraId="21753038" w14:textId="77777777" w:rsidR="0078761E" w:rsidRPr="00852E43" w:rsidRDefault="0078761E" w:rsidP="00852E43">
      <w:pPr>
        <w:pStyle w:val="Heading2"/>
        <w:spacing w:after="240"/>
        <w:rPr>
          <w:rFonts w:ascii="Times New Roman" w:hAnsi="Times New Roman" w:cs="Times New Roman"/>
          <w:b/>
          <w:i/>
          <w:color w:val="auto"/>
          <w:sz w:val="24"/>
          <w:szCs w:val="24"/>
        </w:rPr>
      </w:pPr>
      <w:r w:rsidRPr="00852E43">
        <w:rPr>
          <w:rFonts w:ascii="Times New Roman" w:hAnsi="Times New Roman" w:cs="Times New Roman"/>
          <w:b/>
          <w:i/>
          <w:color w:val="auto"/>
          <w:sz w:val="24"/>
          <w:szCs w:val="24"/>
        </w:rPr>
        <w:t>Abstract</w:t>
      </w:r>
    </w:p>
    <w:p w14:paraId="00A055AE" w14:textId="0D77274A" w:rsidR="003F4DA4" w:rsidRPr="00852E43" w:rsidRDefault="003F4DA4" w:rsidP="00852E43">
      <w:pPr>
        <w:shd w:val="clear" w:color="auto" w:fill="FFFFFF"/>
        <w:spacing w:after="0" w:line="240" w:lineRule="auto"/>
        <w:jc w:val="both"/>
        <w:rPr>
          <w:rFonts w:ascii="Times New Roman" w:hAnsi="Times New Roman" w:cs="Times New Roman"/>
          <w:sz w:val="24"/>
          <w:szCs w:val="24"/>
        </w:rPr>
      </w:pPr>
      <w:commentRangeStart w:id="1"/>
      <w:r w:rsidRPr="00270001">
        <w:rPr>
          <w:rFonts w:ascii="Times New Roman" w:hAnsi="Times New Roman" w:cs="Times New Roman"/>
          <w:sz w:val="24"/>
          <w:szCs w:val="24"/>
          <w:highlight w:val="yellow"/>
          <w:rPrChange w:id="2" w:author="1. BenMiled" w:date="2016-09-06T10:01:00Z">
            <w:rPr>
              <w:rFonts w:ascii="Times New Roman" w:hAnsi="Times New Roman" w:cs="Times New Roman"/>
              <w:sz w:val="24"/>
              <w:szCs w:val="24"/>
            </w:rPr>
          </w:rPrChange>
        </w:rPr>
        <w:t xml:space="preserve">During the process of supply chain system, it is significant to distribute information among each stakeholder on time, which is </w:t>
      </w:r>
      <w:proofErr w:type="spellStart"/>
      <w:r w:rsidRPr="00270001">
        <w:rPr>
          <w:rFonts w:ascii="Times New Roman" w:hAnsi="Times New Roman" w:cs="Times New Roman"/>
          <w:sz w:val="24"/>
          <w:szCs w:val="24"/>
          <w:highlight w:val="yellow"/>
          <w:rPrChange w:id="3" w:author="1. BenMiled" w:date="2016-09-06T10:01:00Z">
            <w:rPr>
              <w:rFonts w:ascii="Times New Roman" w:hAnsi="Times New Roman" w:cs="Times New Roman"/>
              <w:sz w:val="24"/>
              <w:szCs w:val="24"/>
            </w:rPr>
          </w:rPrChange>
        </w:rPr>
        <w:t>laggy</w:t>
      </w:r>
      <w:proofErr w:type="spellEnd"/>
      <w:r w:rsidRPr="00270001">
        <w:rPr>
          <w:rFonts w:ascii="Times New Roman" w:hAnsi="Times New Roman" w:cs="Times New Roman"/>
          <w:sz w:val="24"/>
          <w:szCs w:val="24"/>
          <w:highlight w:val="yellow"/>
          <w:rPrChange w:id="4" w:author="1. BenMiled" w:date="2016-09-06T10:01:00Z">
            <w:rPr>
              <w:rFonts w:ascii="Times New Roman" w:hAnsi="Times New Roman" w:cs="Times New Roman"/>
              <w:sz w:val="24"/>
              <w:szCs w:val="24"/>
            </w:rPr>
          </w:rPrChange>
        </w:rPr>
        <w:t xml:space="preserve"> nowadays to some degree. The </w:t>
      </w:r>
      <w:r w:rsidR="002E5D57" w:rsidRPr="00270001">
        <w:rPr>
          <w:rFonts w:ascii="Times New Roman" w:hAnsi="Times New Roman" w:cs="Times New Roman"/>
          <w:sz w:val="24"/>
          <w:szCs w:val="24"/>
          <w:highlight w:val="yellow"/>
          <w:rPrChange w:id="5" w:author="1. BenMiled" w:date="2016-09-06T10:01:00Z">
            <w:rPr>
              <w:rFonts w:ascii="Times New Roman" w:hAnsi="Times New Roman" w:cs="Times New Roman"/>
              <w:sz w:val="24"/>
              <w:szCs w:val="24"/>
            </w:rPr>
          </w:rPrChange>
        </w:rPr>
        <w:t>scalability is limited by the non-</w:t>
      </w:r>
      <w:r w:rsidRPr="00270001">
        <w:rPr>
          <w:rFonts w:ascii="Times New Roman" w:hAnsi="Times New Roman" w:cs="Times New Roman"/>
          <w:sz w:val="24"/>
          <w:szCs w:val="24"/>
          <w:highlight w:val="yellow"/>
          <w:rPrChange w:id="6" w:author="1. BenMiled" w:date="2016-09-06T10:01:00Z">
            <w:rPr>
              <w:rFonts w:ascii="Times New Roman" w:hAnsi="Times New Roman" w:cs="Times New Roman"/>
              <w:sz w:val="24"/>
              <w:szCs w:val="24"/>
            </w:rPr>
          </w:rPrChange>
        </w:rPr>
        <w:t>expandable design that cannot handle extra information when threshold exceeded. In order to address the historical problems, the new system has been implemented with such technologies to brighten the each process of supply chain, to enforce the privacy protection of each transaction, to boost the scalability of the system: 1</w:t>
      </w:r>
      <w:r w:rsidR="0077316C" w:rsidRPr="00270001">
        <w:rPr>
          <w:rFonts w:ascii="Times New Roman" w:hAnsi="Times New Roman" w:cs="Times New Roman"/>
          <w:sz w:val="24"/>
          <w:szCs w:val="24"/>
          <w:highlight w:val="yellow"/>
          <w:rPrChange w:id="7" w:author="1. BenMiled" w:date="2016-09-06T10:01:00Z">
            <w:rPr>
              <w:rFonts w:ascii="Times New Roman" w:hAnsi="Times New Roman" w:cs="Times New Roman"/>
              <w:sz w:val="24"/>
              <w:szCs w:val="24"/>
            </w:rPr>
          </w:rPrChange>
        </w:rPr>
        <w:t>) Real</w:t>
      </w:r>
      <w:r w:rsidRPr="00270001">
        <w:rPr>
          <w:rFonts w:ascii="Times New Roman" w:hAnsi="Times New Roman" w:cs="Times New Roman"/>
          <w:sz w:val="24"/>
          <w:szCs w:val="24"/>
          <w:highlight w:val="yellow"/>
          <w:rPrChange w:id="8" w:author="1. BenMiled" w:date="2016-09-06T10:01:00Z">
            <w:rPr>
              <w:rFonts w:ascii="Times New Roman" w:hAnsi="Times New Roman" w:cs="Times New Roman"/>
              <w:sz w:val="24"/>
              <w:szCs w:val="24"/>
            </w:rPr>
          </w:rPrChange>
        </w:rPr>
        <w:t xml:space="preserve"> time broadcast to each stakeholder, 2</w:t>
      </w:r>
      <w:r w:rsidR="00D375C9" w:rsidRPr="00270001">
        <w:rPr>
          <w:rFonts w:ascii="Times New Roman" w:hAnsi="Times New Roman" w:cs="Times New Roman"/>
          <w:sz w:val="24"/>
          <w:szCs w:val="24"/>
          <w:highlight w:val="yellow"/>
          <w:rPrChange w:id="9" w:author="1. BenMiled" w:date="2016-09-06T10:01:00Z">
            <w:rPr>
              <w:rFonts w:ascii="Times New Roman" w:hAnsi="Times New Roman" w:cs="Times New Roman"/>
              <w:sz w:val="24"/>
              <w:szCs w:val="24"/>
            </w:rPr>
          </w:rPrChange>
        </w:rPr>
        <w:t>) Encrypted</w:t>
      </w:r>
      <w:r w:rsidRPr="00270001">
        <w:rPr>
          <w:rFonts w:ascii="Times New Roman" w:hAnsi="Times New Roman" w:cs="Times New Roman"/>
          <w:sz w:val="24"/>
          <w:szCs w:val="24"/>
          <w:highlight w:val="yellow"/>
          <w:rPrChange w:id="10" w:author="1. BenMiled" w:date="2016-09-06T10:01:00Z">
            <w:rPr>
              <w:rFonts w:ascii="Times New Roman" w:hAnsi="Times New Roman" w:cs="Times New Roman"/>
              <w:sz w:val="24"/>
              <w:szCs w:val="24"/>
            </w:rPr>
          </w:rPrChange>
        </w:rPr>
        <w:t xml:space="preserve"> communication, organic connection and local no</w:t>
      </w:r>
      <w:r w:rsidR="00F279C6" w:rsidRPr="00270001">
        <w:rPr>
          <w:rFonts w:ascii="Times New Roman" w:hAnsi="Times New Roman" w:cs="Times New Roman"/>
          <w:sz w:val="24"/>
          <w:szCs w:val="24"/>
          <w:highlight w:val="yellow"/>
          <w:rPrChange w:id="11" w:author="1. BenMiled" w:date="2016-09-06T10:01:00Z">
            <w:rPr>
              <w:rFonts w:ascii="Times New Roman" w:hAnsi="Times New Roman" w:cs="Times New Roman"/>
              <w:sz w:val="24"/>
              <w:szCs w:val="24"/>
            </w:rPr>
          </w:rPrChange>
        </w:rPr>
        <w:t>-</w:t>
      </w:r>
      <w:r w:rsidRPr="00270001">
        <w:rPr>
          <w:rFonts w:ascii="Times New Roman" w:hAnsi="Times New Roman" w:cs="Times New Roman"/>
          <w:sz w:val="24"/>
          <w:szCs w:val="24"/>
          <w:highlight w:val="yellow"/>
          <w:rPrChange w:id="12" w:author="1. BenMiled" w:date="2016-09-06T10:01:00Z">
            <w:rPr>
              <w:rFonts w:ascii="Times New Roman" w:hAnsi="Times New Roman" w:cs="Times New Roman"/>
              <w:sz w:val="24"/>
              <w:szCs w:val="24"/>
            </w:rPr>
          </w:rPrChange>
        </w:rPr>
        <w:t>SQL database, 3</w:t>
      </w:r>
      <w:r w:rsidR="00D375C9" w:rsidRPr="00270001">
        <w:rPr>
          <w:rFonts w:ascii="Times New Roman" w:hAnsi="Times New Roman" w:cs="Times New Roman"/>
          <w:sz w:val="24"/>
          <w:szCs w:val="24"/>
          <w:highlight w:val="yellow"/>
          <w:rPrChange w:id="13" w:author="1. BenMiled" w:date="2016-09-06T10:01:00Z">
            <w:rPr>
              <w:rFonts w:ascii="Times New Roman" w:hAnsi="Times New Roman" w:cs="Times New Roman"/>
              <w:sz w:val="24"/>
              <w:szCs w:val="24"/>
            </w:rPr>
          </w:rPrChange>
        </w:rPr>
        <w:t>) Centralized</w:t>
      </w:r>
      <w:r w:rsidRPr="00270001">
        <w:rPr>
          <w:rFonts w:ascii="Times New Roman" w:hAnsi="Times New Roman" w:cs="Times New Roman"/>
          <w:sz w:val="24"/>
          <w:szCs w:val="24"/>
          <w:highlight w:val="yellow"/>
          <w:rPrChange w:id="14" w:author="1. BenMiled" w:date="2016-09-06T10:01:00Z">
            <w:rPr>
              <w:rFonts w:ascii="Times New Roman" w:hAnsi="Times New Roman" w:cs="Times New Roman"/>
              <w:sz w:val="24"/>
              <w:szCs w:val="24"/>
            </w:rPr>
          </w:rPrChange>
        </w:rPr>
        <w:t xml:space="preserve"> </w:t>
      </w:r>
      <w:r w:rsidR="009309F1" w:rsidRPr="00270001">
        <w:rPr>
          <w:rFonts w:ascii="Times New Roman" w:hAnsi="Times New Roman" w:cs="Times New Roman"/>
          <w:sz w:val="24"/>
          <w:szCs w:val="24"/>
          <w:highlight w:val="yellow"/>
          <w:rPrChange w:id="15" w:author="1. BenMiled" w:date="2016-09-06T10:01:00Z">
            <w:rPr>
              <w:rFonts w:ascii="Times New Roman" w:hAnsi="Times New Roman" w:cs="Times New Roman"/>
              <w:sz w:val="24"/>
              <w:szCs w:val="24"/>
            </w:rPr>
          </w:rPrChange>
        </w:rPr>
        <w:t>P2P</w:t>
      </w:r>
      <w:r w:rsidRPr="00270001">
        <w:rPr>
          <w:rFonts w:ascii="Times New Roman" w:hAnsi="Times New Roman" w:cs="Times New Roman"/>
          <w:sz w:val="24"/>
          <w:szCs w:val="24"/>
          <w:highlight w:val="yellow"/>
          <w:rPrChange w:id="16" w:author="1. BenMiled" w:date="2016-09-06T10:01:00Z">
            <w:rPr>
              <w:rFonts w:ascii="Times New Roman" w:hAnsi="Times New Roman" w:cs="Times New Roman"/>
              <w:sz w:val="24"/>
              <w:szCs w:val="24"/>
            </w:rPr>
          </w:rPrChange>
        </w:rPr>
        <w:t xml:space="preserve"> network, standardized protocol. We present a prototype of the supply chain visibility system with web-page based user interface above an application layer implemented by </w:t>
      </w:r>
      <w:proofErr w:type="spellStart"/>
      <w:r w:rsidRPr="00270001">
        <w:rPr>
          <w:rFonts w:ascii="Times New Roman" w:hAnsi="Times New Roman" w:cs="Times New Roman"/>
          <w:sz w:val="24"/>
          <w:szCs w:val="24"/>
          <w:highlight w:val="yellow"/>
          <w:rPrChange w:id="17" w:author="1. BenMiled" w:date="2016-09-06T10:01:00Z">
            <w:rPr>
              <w:rFonts w:ascii="Times New Roman" w:hAnsi="Times New Roman" w:cs="Times New Roman"/>
              <w:sz w:val="24"/>
              <w:szCs w:val="24"/>
            </w:rPr>
          </w:rPrChange>
        </w:rPr>
        <w:t>golang</w:t>
      </w:r>
      <w:proofErr w:type="spellEnd"/>
      <w:r w:rsidRPr="00270001">
        <w:rPr>
          <w:rFonts w:ascii="Times New Roman" w:hAnsi="Times New Roman" w:cs="Times New Roman"/>
          <w:sz w:val="24"/>
          <w:szCs w:val="24"/>
          <w:highlight w:val="yellow"/>
          <w:rPrChange w:id="18" w:author="1. BenMiled" w:date="2016-09-06T10:01:00Z">
            <w:rPr>
              <w:rFonts w:ascii="Times New Roman" w:hAnsi="Times New Roman" w:cs="Times New Roman"/>
              <w:sz w:val="24"/>
              <w:szCs w:val="24"/>
            </w:rPr>
          </w:rPrChange>
        </w:rPr>
        <w:t xml:space="preserve"> and </w:t>
      </w:r>
      <w:proofErr w:type="spellStart"/>
      <w:r w:rsidRPr="00270001">
        <w:rPr>
          <w:rFonts w:ascii="Times New Roman" w:hAnsi="Times New Roman" w:cs="Times New Roman"/>
          <w:sz w:val="24"/>
          <w:szCs w:val="24"/>
          <w:highlight w:val="yellow"/>
          <w:rPrChange w:id="19" w:author="1. BenMiled" w:date="2016-09-06T10:01:00Z">
            <w:rPr>
              <w:rFonts w:ascii="Times New Roman" w:hAnsi="Times New Roman" w:cs="Times New Roman"/>
              <w:sz w:val="24"/>
              <w:szCs w:val="24"/>
            </w:rPr>
          </w:rPrChange>
        </w:rPr>
        <w:t>javascript</w:t>
      </w:r>
      <w:proofErr w:type="spellEnd"/>
      <w:r w:rsidRPr="00270001">
        <w:rPr>
          <w:rFonts w:ascii="Times New Roman" w:hAnsi="Times New Roman" w:cs="Times New Roman"/>
          <w:sz w:val="24"/>
          <w:szCs w:val="24"/>
          <w:highlight w:val="yellow"/>
          <w:rPrChange w:id="20" w:author="1. BenMiled" w:date="2016-09-06T10:01:00Z">
            <w:rPr>
              <w:rFonts w:ascii="Times New Roman" w:hAnsi="Times New Roman" w:cs="Times New Roman"/>
              <w:sz w:val="24"/>
              <w:szCs w:val="24"/>
            </w:rPr>
          </w:rPrChange>
        </w:rPr>
        <w:t>.</w:t>
      </w:r>
      <w:commentRangeEnd w:id="1"/>
      <w:r w:rsidR="00DD5AF7" w:rsidRPr="00270001">
        <w:rPr>
          <w:rStyle w:val="CommentReference"/>
          <w:highlight w:val="yellow"/>
          <w:rPrChange w:id="21" w:author="1. BenMiled" w:date="2016-09-06T10:01:00Z">
            <w:rPr>
              <w:rStyle w:val="CommentReference"/>
            </w:rPr>
          </w:rPrChange>
        </w:rPr>
        <w:commentReference w:id="1"/>
      </w:r>
    </w:p>
    <w:p w14:paraId="6294EBD3" w14:textId="77777777" w:rsidR="00852E43" w:rsidRDefault="00852E43" w:rsidP="003F4DA4">
      <w:pPr>
        <w:shd w:val="clear" w:color="auto" w:fill="FFFFFF"/>
        <w:spacing w:after="0" w:line="240" w:lineRule="auto"/>
        <w:jc w:val="both"/>
        <w:rPr>
          <w:rFonts w:ascii="Times New Roman" w:eastAsia="Times New Roman" w:hAnsi="Times New Roman" w:cs="Times New Roman"/>
          <w:b/>
          <w:bCs/>
          <w:sz w:val="24"/>
          <w:szCs w:val="24"/>
        </w:rPr>
      </w:pPr>
    </w:p>
    <w:p w14:paraId="27C7A7F7" w14:textId="4E9772FA" w:rsidR="0078761E" w:rsidRPr="00852E43" w:rsidRDefault="0078761E" w:rsidP="00852E43">
      <w:pPr>
        <w:pStyle w:val="Heading2"/>
        <w:numPr>
          <w:ilvl w:val="0"/>
          <w:numId w:val="12"/>
        </w:numPr>
        <w:spacing w:after="240"/>
        <w:rPr>
          <w:rFonts w:ascii="Times New Roman" w:hAnsi="Times New Roman" w:cs="Times New Roman"/>
          <w:b/>
          <w:i/>
          <w:color w:val="auto"/>
          <w:sz w:val="24"/>
          <w:szCs w:val="24"/>
        </w:rPr>
      </w:pPr>
      <w:r w:rsidRPr="00852E43">
        <w:rPr>
          <w:rFonts w:ascii="Times New Roman" w:hAnsi="Times New Roman" w:cs="Times New Roman"/>
          <w:b/>
          <w:i/>
          <w:color w:val="auto"/>
          <w:sz w:val="24"/>
          <w:szCs w:val="24"/>
        </w:rPr>
        <w:t>Introduction</w:t>
      </w:r>
    </w:p>
    <w:p w14:paraId="01B4D7E8" w14:textId="727460F5" w:rsidR="00704207" w:rsidRPr="00922104" w:rsidRDefault="00585A52">
      <w:pPr>
        <w:shd w:val="clear" w:color="auto" w:fill="FFFFFF"/>
        <w:spacing w:line="240" w:lineRule="auto"/>
        <w:jc w:val="both"/>
        <w:rPr>
          <w:ins w:id="22" w:author="1. BenMiled" w:date="2016-09-01T23:04:00Z"/>
          <w:rFonts w:ascii="Times New Roman" w:hAnsi="Times New Roman" w:cs="Times New Roman"/>
          <w:sz w:val="24"/>
          <w:szCs w:val="24"/>
        </w:rPr>
        <w:pPrChange w:id="23" w:author="1. BenMiled" w:date="2016-09-01T23:05:00Z">
          <w:pPr>
            <w:shd w:val="clear" w:color="auto" w:fill="FFFFFF"/>
            <w:spacing w:after="0" w:line="240" w:lineRule="auto"/>
            <w:jc w:val="both"/>
          </w:pPr>
        </w:pPrChange>
      </w:pPr>
      <w:ins w:id="24" w:author="1. BenMiled" w:date="2016-09-01T22:36:00Z">
        <w:r w:rsidRPr="00DD5AF7">
          <w:rPr>
            <w:rFonts w:ascii="Times New Roman" w:hAnsi="Times New Roman" w:cs="Times New Roman"/>
            <w:sz w:val="24"/>
            <w:szCs w:val="24"/>
            <w:rPrChange w:id="25" w:author="1. BenMiled" w:date="2016-09-01T22:51:00Z">
              <w:rPr/>
            </w:rPrChange>
          </w:rPr>
          <w:t xml:space="preserve">The global supply chain is a complex and dynamic set of interactions and trade-offs between suppliers, manufacturing, warehousing, carriers, and customers to deliver the right product, at the right time, in the right condition.  The data to support trade-off </w:t>
        </w:r>
        <w:r w:rsidRPr="00DD5AF7">
          <w:rPr>
            <w:rFonts w:ascii="Times New Roman" w:hAnsi="Times New Roman" w:cs="Times New Roman"/>
            <w:sz w:val="24"/>
            <w:szCs w:val="24"/>
            <w:rPrChange w:id="26" w:author="1. BenMiled" w:date="2016-09-01T22:51:00Z">
              <w:rPr>
                <w:noProof/>
              </w:rPr>
            </w:rPrChange>
          </w:rPr>
          <w:t>decisions</w:t>
        </w:r>
        <w:r w:rsidRPr="00DD5AF7">
          <w:rPr>
            <w:rFonts w:ascii="Times New Roman" w:hAnsi="Times New Roman" w:cs="Times New Roman"/>
            <w:sz w:val="24"/>
            <w:szCs w:val="24"/>
            <w:rPrChange w:id="27" w:author="1. BenMiled" w:date="2016-09-01T22:51:00Z">
              <w:rPr/>
            </w:rPrChange>
          </w:rPr>
          <w:t xml:space="preserve"> to maximize profit, not just minimize costs, are spread across the global supply chain with ownership of the systems and underlying data varying based on the type of decision being made.  The maturation of Electronic Data Interchange (EDI) has enabled automated transactional messaging between trading partners Enterprise Resource Planning (ERP) systems.  </w:t>
        </w:r>
      </w:ins>
      <w:ins w:id="28" w:author="1. BenMiled" w:date="2016-09-01T22:37:00Z">
        <w:r w:rsidRPr="00DD5AF7">
          <w:rPr>
            <w:rFonts w:ascii="Times New Roman" w:hAnsi="Times New Roman" w:cs="Times New Roman"/>
            <w:sz w:val="24"/>
            <w:szCs w:val="24"/>
            <w:rPrChange w:id="29" w:author="1. BenMiled" w:date="2016-09-01T22:51:00Z">
              <w:rPr/>
            </w:rPrChange>
          </w:rPr>
          <w:t>Furthermore, t</w:t>
        </w:r>
      </w:ins>
      <w:ins w:id="30" w:author="1. BenMiled" w:date="2016-09-01T22:36:00Z">
        <w:r w:rsidRPr="00DD5AF7">
          <w:rPr>
            <w:rFonts w:ascii="Times New Roman" w:hAnsi="Times New Roman" w:cs="Times New Roman"/>
            <w:sz w:val="24"/>
            <w:szCs w:val="24"/>
            <w:rPrChange w:id="31" w:author="1. BenMiled" w:date="2016-09-01T22:51:00Z">
              <w:rPr/>
            </w:rPrChange>
          </w:rPr>
          <w:t xml:space="preserve">he emergence of Supply Chain Operating Networks (SCON) has extended the availability of transactional data across members of the SC network based on the movement of goods.  However, the value derived and success of SCON systems is directly proportional to the level of participation by a given industry sector or trading group. As companies, both big and small, venture in to new industries and sectors the ability to support multiple networks for supply chain visibility is both inefficient and costly </w:t>
        </w:r>
      </w:ins>
      <w:ins w:id="32" w:author="1. BenMiled" w:date="2016-09-06T09:50:00Z">
        <w:r w:rsidR="002959FC">
          <w:rPr>
            <w:rFonts w:ascii="Times New Roman" w:hAnsi="Times New Roman" w:cs="Times New Roman"/>
            <w:sz w:val="24"/>
            <w:szCs w:val="24"/>
          </w:rPr>
          <w:t>[</w:t>
        </w:r>
      </w:ins>
      <w:ins w:id="33" w:author="1. BenMiled" w:date="2016-09-01T22:36:00Z">
        <w:r w:rsidRPr="00DD5AF7">
          <w:rPr>
            <w:rFonts w:ascii="Times New Roman" w:hAnsi="Times New Roman" w:cs="Times New Roman"/>
            <w:sz w:val="24"/>
            <w:szCs w:val="24"/>
            <w:rPrChange w:id="34" w:author="1. BenMiled" w:date="2016-09-01T22:51:00Z">
              <w:rPr/>
            </w:rPrChange>
          </w:rPr>
          <w:t>Heaney, 2014</w:t>
        </w:r>
      </w:ins>
      <w:ins w:id="35" w:author="1. BenMiled" w:date="2016-09-06T09:50:00Z">
        <w:r w:rsidR="002959FC">
          <w:rPr>
            <w:rFonts w:ascii="Times New Roman" w:hAnsi="Times New Roman" w:cs="Times New Roman"/>
            <w:sz w:val="24"/>
            <w:szCs w:val="24"/>
          </w:rPr>
          <w:t>]</w:t>
        </w:r>
      </w:ins>
      <w:ins w:id="36" w:author="1. BenMiled" w:date="2016-09-01T22:36:00Z">
        <w:r w:rsidRPr="00DD5AF7">
          <w:rPr>
            <w:rFonts w:ascii="Times New Roman" w:hAnsi="Times New Roman" w:cs="Times New Roman"/>
            <w:sz w:val="24"/>
            <w:szCs w:val="24"/>
            <w:rPrChange w:id="37" w:author="1. BenMiled" w:date="2016-09-01T22:51:00Z">
              <w:rPr>
                <w:b/>
                <w:bCs/>
                <w:i/>
                <w:iCs/>
              </w:rPr>
            </w:rPrChange>
          </w:rPr>
          <w:t xml:space="preserve">. </w:t>
        </w:r>
      </w:ins>
      <w:ins w:id="38" w:author="1. BenMiled" w:date="2016-09-01T23:04:00Z">
        <w:r w:rsidR="00704207" w:rsidRPr="00922104">
          <w:rPr>
            <w:rFonts w:ascii="Times New Roman" w:hAnsi="Times New Roman" w:cs="Times New Roman"/>
            <w:sz w:val="24"/>
            <w:szCs w:val="24"/>
          </w:rPr>
          <w:t xml:space="preserve">Furthermore, the consensus is that the current transactional layer </w:t>
        </w:r>
        <w:r w:rsidR="00704207">
          <w:rPr>
            <w:rFonts w:ascii="Times New Roman" w:hAnsi="Times New Roman" w:cs="Times New Roman"/>
            <w:sz w:val="24"/>
            <w:szCs w:val="24"/>
          </w:rPr>
          <w:t xml:space="preserve">provided through SCON </w:t>
        </w:r>
        <w:r w:rsidR="00704207" w:rsidRPr="00922104">
          <w:rPr>
            <w:rFonts w:ascii="Times New Roman" w:hAnsi="Times New Roman" w:cs="Times New Roman"/>
            <w:sz w:val="24"/>
            <w:szCs w:val="24"/>
          </w:rPr>
          <w:t>is not sufficient to support the recurrent requirements for supply chain visibility and that a real-time information layer is needed to overcome these limitations [</w:t>
        </w:r>
        <w:proofErr w:type="spellStart"/>
        <w:r w:rsidR="00704207" w:rsidRPr="00922104">
          <w:rPr>
            <w:rFonts w:ascii="Times New Roman" w:hAnsi="Times New Roman" w:cs="Times New Roman"/>
            <w:sz w:val="24"/>
            <w:szCs w:val="24"/>
          </w:rPr>
          <w:t>Kinaxis</w:t>
        </w:r>
        <w:proofErr w:type="spellEnd"/>
        <w:r w:rsidR="00704207" w:rsidRPr="00922104">
          <w:rPr>
            <w:rFonts w:ascii="Times New Roman" w:hAnsi="Times New Roman" w:cs="Times New Roman"/>
            <w:sz w:val="24"/>
            <w:szCs w:val="24"/>
          </w:rPr>
          <w:t xml:space="preserve">, 2014]. However, there is no clear consensus around the best approach to address the community need for supply chain visibility [EFT, 2015]. </w:t>
        </w:r>
      </w:ins>
    </w:p>
    <w:p w14:paraId="5D68C38B" w14:textId="7E20706F" w:rsidR="005C526B" w:rsidRPr="00DD5AF7" w:rsidRDefault="005C526B">
      <w:pPr>
        <w:shd w:val="clear" w:color="auto" w:fill="FFFFFF"/>
        <w:spacing w:line="240" w:lineRule="auto"/>
        <w:jc w:val="both"/>
        <w:rPr>
          <w:ins w:id="39" w:author="1. BenMiled" w:date="2016-09-01T22:42:00Z"/>
          <w:rFonts w:ascii="Times New Roman" w:hAnsi="Times New Roman" w:cs="Times New Roman"/>
          <w:sz w:val="24"/>
          <w:szCs w:val="24"/>
          <w:rPrChange w:id="40" w:author="1. BenMiled" w:date="2016-09-01T22:51:00Z">
            <w:rPr>
              <w:ins w:id="41" w:author="1. BenMiled" w:date="2016-09-01T22:42:00Z"/>
              <w:bCs/>
              <w:iCs/>
            </w:rPr>
          </w:rPrChange>
        </w:rPr>
        <w:pPrChange w:id="42" w:author="1. BenMiled" w:date="2016-09-01T22:59:00Z">
          <w:pPr>
            <w:spacing w:before="240"/>
          </w:pPr>
        </w:pPrChange>
      </w:pPr>
      <w:ins w:id="43" w:author="1. BenMiled" w:date="2016-09-01T22:39:00Z">
        <w:r w:rsidRPr="00DD5AF7">
          <w:rPr>
            <w:rFonts w:ascii="Times New Roman" w:hAnsi="Times New Roman" w:cs="Times New Roman"/>
            <w:sz w:val="24"/>
            <w:szCs w:val="24"/>
            <w:rPrChange w:id="44" w:author="1. BenMiled" w:date="2016-09-01T22:51:00Z">
              <w:rPr>
                <w:bCs/>
                <w:iCs/>
              </w:rPr>
            </w:rPrChange>
          </w:rPr>
          <w:t xml:space="preserve">This paper proposes </w:t>
        </w:r>
      </w:ins>
      <w:ins w:id="45" w:author="1. BenMiled" w:date="2016-09-01T22:41:00Z">
        <w:r w:rsidRPr="00DD5AF7">
          <w:rPr>
            <w:rFonts w:ascii="Times New Roman" w:hAnsi="Times New Roman" w:cs="Times New Roman"/>
            <w:sz w:val="24"/>
            <w:szCs w:val="24"/>
            <w:rPrChange w:id="46" w:author="1. BenMiled" w:date="2016-09-01T22:51:00Z">
              <w:rPr>
                <w:bCs/>
                <w:iCs/>
              </w:rPr>
            </w:rPrChange>
          </w:rPr>
          <w:t>an efficient and scalable</w:t>
        </w:r>
      </w:ins>
      <w:ins w:id="47" w:author="1. BenMiled" w:date="2016-09-01T22:39:00Z">
        <w:r w:rsidRPr="00DD5AF7">
          <w:rPr>
            <w:rFonts w:ascii="Times New Roman" w:hAnsi="Times New Roman" w:cs="Times New Roman"/>
            <w:sz w:val="24"/>
            <w:szCs w:val="24"/>
            <w:rPrChange w:id="48" w:author="1. BenMiled" w:date="2016-09-01T22:51:00Z">
              <w:rPr>
                <w:bCs/>
                <w:iCs/>
              </w:rPr>
            </w:rPrChange>
          </w:rPr>
          <w:t xml:space="preserve"> framework </w:t>
        </w:r>
      </w:ins>
      <w:ins w:id="49" w:author="1. BenMiled" w:date="2016-09-01T22:40:00Z">
        <w:r w:rsidRPr="00DD5AF7">
          <w:rPr>
            <w:rFonts w:ascii="Times New Roman" w:hAnsi="Times New Roman" w:cs="Times New Roman"/>
            <w:sz w:val="24"/>
            <w:szCs w:val="24"/>
            <w:rPrChange w:id="50" w:author="1. BenMiled" w:date="2016-09-01T22:51:00Z">
              <w:rPr>
                <w:bCs/>
                <w:iCs/>
              </w:rPr>
            </w:rPrChange>
          </w:rPr>
          <w:t>that support</w:t>
        </w:r>
      </w:ins>
      <w:ins w:id="51" w:author="1. BenMiled" w:date="2016-09-01T22:41:00Z">
        <w:r w:rsidRPr="00DD5AF7">
          <w:rPr>
            <w:rFonts w:ascii="Times New Roman" w:hAnsi="Times New Roman" w:cs="Times New Roman"/>
            <w:sz w:val="24"/>
            <w:szCs w:val="24"/>
            <w:rPrChange w:id="52" w:author="1. BenMiled" w:date="2016-09-01T22:51:00Z">
              <w:rPr>
                <w:bCs/>
                <w:iCs/>
              </w:rPr>
            </w:rPrChange>
          </w:rPr>
          <w:t>s</w:t>
        </w:r>
      </w:ins>
      <w:ins w:id="53" w:author="1. BenMiled" w:date="2016-09-01T22:40:00Z">
        <w:r w:rsidRPr="00DD5AF7">
          <w:rPr>
            <w:rFonts w:ascii="Times New Roman" w:hAnsi="Times New Roman" w:cs="Times New Roman"/>
            <w:sz w:val="24"/>
            <w:szCs w:val="24"/>
            <w:rPrChange w:id="54" w:author="1. BenMiled" w:date="2016-09-01T22:51:00Z">
              <w:rPr>
                <w:bCs/>
                <w:iCs/>
              </w:rPr>
            </w:rPrChange>
          </w:rPr>
          <w:t xml:space="preserve"> total visibility in the physical distribution phase of the</w:t>
        </w:r>
      </w:ins>
      <w:ins w:id="55" w:author="1. BenMiled" w:date="2016-09-01T22:41:00Z">
        <w:r w:rsidRPr="00DD5AF7">
          <w:rPr>
            <w:rFonts w:ascii="Times New Roman" w:hAnsi="Times New Roman" w:cs="Times New Roman"/>
            <w:sz w:val="24"/>
            <w:szCs w:val="24"/>
            <w:rPrChange w:id="56" w:author="1. BenMiled" w:date="2016-09-01T22:51:00Z">
              <w:rPr>
                <w:bCs/>
                <w:iCs/>
              </w:rPr>
            </w:rPrChange>
          </w:rPr>
          <w:t xml:space="preserve"> supply chain. </w:t>
        </w:r>
      </w:ins>
      <w:ins w:id="57" w:author="1. BenMiled" w:date="2016-09-01T22:40:00Z">
        <w:r w:rsidRPr="00DD5AF7">
          <w:rPr>
            <w:rFonts w:ascii="Times New Roman" w:hAnsi="Times New Roman" w:cs="Times New Roman"/>
            <w:sz w:val="24"/>
            <w:szCs w:val="24"/>
            <w:rPrChange w:id="58" w:author="1. BenMiled" w:date="2016-09-01T22:51:00Z">
              <w:rPr>
                <w:bCs/>
                <w:iCs/>
              </w:rPr>
            </w:rPrChange>
          </w:rPr>
          <w:t xml:space="preserve"> </w:t>
        </w:r>
      </w:ins>
      <w:ins w:id="59" w:author="1. BenMiled" w:date="2016-09-01T22:59:00Z">
        <w:r w:rsidR="00704207">
          <w:rPr>
            <w:rFonts w:ascii="Times New Roman" w:hAnsi="Times New Roman" w:cs="Times New Roman"/>
            <w:sz w:val="24"/>
            <w:szCs w:val="24"/>
          </w:rPr>
          <w:t>E</w:t>
        </w:r>
      </w:ins>
      <w:ins w:id="60" w:author="1. BenMiled" w:date="2016-09-01T22:42:00Z">
        <w:r w:rsidRPr="00DD5AF7">
          <w:rPr>
            <w:rFonts w:ascii="Times New Roman" w:hAnsi="Times New Roman" w:cs="Times New Roman"/>
            <w:sz w:val="24"/>
            <w:szCs w:val="24"/>
            <w:rPrChange w:id="61" w:author="1. BenMiled" w:date="2016-09-01T22:51:00Z">
              <w:rPr>
                <w:bCs/>
                <w:iCs/>
              </w:rPr>
            </w:rPrChange>
          </w:rPr>
          <w:t>fficiency and scalability are achieved through</w:t>
        </w:r>
      </w:ins>
      <w:ins w:id="62" w:author="1. BenMiled" w:date="2016-09-01T22:59:00Z">
        <w:r w:rsidR="00704207">
          <w:rPr>
            <w:rFonts w:ascii="Times New Roman" w:hAnsi="Times New Roman" w:cs="Times New Roman"/>
            <w:sz w:val="24"/>
            <w:szCs w:val="24"/>
          </w:rPr>
          <w:t>:</w:t>
        </w:r>
      </w:ins>
      <w:ins w:id="63" w:author="1. BenMiled" w:date="2016-09-01T22:42:00Z">
        <w:r w:rsidRPr="00DD5AF7">
          <w:rPr>
            <w:rFonts w:ascii="Times New Roman" w:hAnsi="Times New Roman" w:cs="Times New Roman"/>
            <w:sz w:val="24"/>
            <w:szCs w:val="24"/>
            <w:rPrChange w:id="64" w:author="1. BenMiled" w:date="2016-09-01T22:51:00Z">
              <w:rPr>
                <w:bCs/>
                <w:iCs/>
              </w:rPr>
            </w:rPrChange>
          </w:rPr>
          <w:t xml:space="preserve"> </w:t>
        </w:r>
      </w:ins>
    </w:p>
    <w:p w14:paraId="44CA02C9" w14:textId="43E2E196" w:rsidR="005C526B" w:rsidRPr="00DD5AF7" w:rsidRDefault="005C526B">
      <w:pPr>
        <w:pStyle w:val="ListParagraph"/>
        <w:numPr>
          <w:ilvl w:val="0"/>
          <w:numId w:val="18"/>
        </w:numPr>
        <w:shd w:val="clear" w:color="auto" w:fill="FFFFFF"/>
        <w:jc w:val="both"/>
        <w:rPr>
          <w:ins w:id="65" w:author="1. BenMiled" w:date="2016-09-01T22:44:00Z"/>
          <w:rFonts w:ascii="Times New Roman" w:hAnsi="Times New Roman" w:cs="Times New Roman"/>
          <w:rPrChange w:id="66" w:author="1. BenMiled" w:date="2016-09-01T22:52:00Z">
            <w:rPr>
              <w:ins w:id="67" w:author="1. BenMiled" w:date="2016-09-01T22:44:00Z"/>
              <w:bCs/>
              <w:iCs/>
            </w:rPr>
          </w:rPrChange>
        </w:rPr>
        <w:pPrChange w:id="68" w:author="1. BenMiled" w:date="2016-09-01T22:52:00Z">
          <w:pPr>
            <w:spacing w:before="240"/>
          </w:pPr>
        </w:pPrChange>
      </w:pPr>
      <w:ins w:id="69" w:author="1. BenMiled" w:date="2016-09-01T22:43:00Z">
        <w:r w:rsidRPr="00DD5AF7">
          <w:rPr>
            <w:rFonts w:ascii="Times New Roman" w:hAnsi="Times New Roman" w:cs="Times New Roman"/>
            <w:rPrChange w:id="70" w:author="1. BenMiled" w:date="2016-09-01T22:52:00Z">
              <w:rPr>
                <w:bCs/>
                <w:iCs/>
              </w:rPr>
            </w:rPrChange>
          </w:rPr>
          <w:t>an event-based approach as opposed to the traditional transac</w:t>
        </w:r>
      </w:ins>
      <w:ins w:id="71" w:author="1. BenMiled" w:date="2016-09-01T22:44:00Z">
        <w:r w:rsidRPr="00DD5AF7">
          <w:rPr>
            <w:rFonts w:ascii="Times New Roman" w:hAnsi="Times New Roman" w:cs="Times New Roman"/>
            <w:rPrChange w:id="72" w:author="1. BenMiled" w:date="2016-09-01T22:52:00Z">
              <w:rPr>
                <w:bCs/>
                <w:iCs/>
              </w:rPr>
            </w:rPrChange>
          </w:rPr>
          <w:t xml:space="preserve">tion-based </w:t>
        </w:r>
      </w:ins>
      <w:ins w:id="73" w:author="1. BenMiled" w:date="2016-09-06T09:51:00Z">
        <w:r w:rsidR="002959FC">
          <w:rPr>
            <w:rFonts w:ascii="Times New Roman" w:hAnsi="Times New Roman" w:cs="Times New Roman"/>
          </w:rPr>
          <w:t xml:space="preserve">approach </w:t>
        </w:r>
      </w:ins>
      <w:ins w:id="74" w:author="1. BenMiled" w:date="2016-09-01T22:44:00Z">
        <w:r w:rsidRPr="00DD5AF7">
          <w:rPr>
            <w:rFonts w:ascii="Times New Roman" w:hAnsi="Times New Roman" w:cs="Times New Roman"/>
            <w:rPrChange w:id="75" w:author="1. BenMiled" w:date="2016-09-01T22:52:00Z">
              <w:rPr>
                <w:bCs/>
                <w:iCs/>
              </w:rPr>
            </w:rPrChange>
          </w:rPr>
          <w:t>which leverage</w:t>
        </w:r>
      </w:ins>
      <w:ins w:id="76" w:author="1. BenMiled" w:date="2016-09-06T09:51:00Z">
        <w:r w:rsidR="002959FC">
          <w:rPr>
            <w:rFonts w:ascii="Times New Roman" w:hAnsi="Times New Roman" w:cs="Times New Roman"/>
          </w:rPr>
          <w:t>s</w:t>
        </w:r>
      </w:ins>
      <w:ins w:id="77" w:author="1. BenMiled" w:date="2016-09-01T22:44:00Z">
        <w:r w:rsidRPr="00DD5AF7">
          <w:rPr>
            <w:rFonts w:ascii="Times New Roman" w:hAnsi="Times New Roman" w:cs="Times New Roman"/>
            <w:rPrChange w:id="78" w:author="1. BenMiled" w:date="2016-09-01T22:52:00Z">
              <w:rPr>
                <w:bCs/>
                <w:iCs/>
              </w:rPr>
            </w:rPrChange>
          </w:rPr>
          <w:t xml:space="preserve"> advances </w:t>
        </w:r>
      </w:ins>
      <w:ins w:id="79" w:author="1. BenMiled" w:date="2016-09-06T09:51:00Z">
        <w:r w:rsidR="002959FC">
          <w:rPr>
            <w:rFonts w:ascii="Times New Roman" w:hAnsi="Times New Roman" w:cs="Times New Roman"/>
          </w:rPr>
          <w:t>in</w:t>
        </w:r>
      </w:ins>
      <w:ins w:id="80" w:author="1. BenMiled" w:date="2016-09-01T22:44:00Z">
        <w:r w:rsidRPr="00DD5AF7">
          <w:rPr>
            <w:rFonts w:ascii="Times New Roman" w:hAnsi="Times New Roman" w:cs="Times New Roman"/>
            <w:rPrChange w:id="81" w:author="1. BenMiled" w:date="2016-09-01T22:52:00Z">
              <w:rPr>
                <w:bCs/>
                <w:iCs/>
              </w:rPr>
            </w:rPrChange>
          </w:rPr>
          <w:t xml:space="preserve"> sensor technology and the expanding trend of Internet of Things</w:t>
        </w:r>
      </w:ins>
      <w:ins w:id="82" w:author="1. BenMiled" w:date="2016-09-06T09:52:00Z">
        <w:r w:rsidR="002959FC">
          <w:rPr>
            <w:rFonts w:ascii="Times New Roman" w:hAnsi="Times New Roman" w:cs="Times New Roman"/>
          </w:rPr>
          <w:t>, and</w:t>
        </w:r>
      </w:ins>
    </w:p>
    <w:p w14:paraId="0725642E" w14:textId="3F0BB91B" w:rsidR="00DD5AF7" w:rsidRPr="00704207" w:rsidRDefault="005C526B">
      <w:pPr>
        <w:pStyle w:val="ListParagraph"/>
        <w:numPr>
          <w:ilvl w:val="0"/>
          <w:numId w:val="18"/>
        </w:numPr>
        <w:shd w:val="clear" w:color="auto" w:fill="FFFFFF"/>
        <w:spacing w:after="240"/>
        <w:jc w:val="both"/>
        <w:rPr>
          <w:ins w:id="83" w:author="1. BenMiled" w:date="2016-09-01T22:55:00Z"/>
          <w:rFonts w:ascii="Times New Roman" w:hAnsi="Times New Roman" w:cs="Times New Roman"/>
          <w:rPrChange w:id="84" w:author="1. BenMiled" w:date="2016-09-01T23:01:00Z">
            <w:rPr>
              <w:ins w:id="85" w:author="1. BenMiled" w:date="2016-09-01T22:55:00Z"/>
            </w:rPr>
          </w:rPrChange>
        </w:rPr>
        <w:pPrChange w:id="86" w:author="1. BenMiled" w:date="2016-09-01T23:01:00Z">
          <w:pPr>
            <w:pStyle w:val="ListParagraph"/>
            <w:numPr>
              <w:numId w:val="12"/>
            </w:numPr>
            <w:ind w:left="360" w:hanging="360"/>
          </w:pPr>
        </w:pPrChange>
      </w:pPr>
      <w:proofErr w:type="gramStart"/>
      <w:ins w:id="87" w:author="1. BenMiled" w:date="2016-09-01T22:45:00Z">
        <w:r w:rsidRPr="00DD5AF7">
          <w:rPr>
            <w:rFonts w:ascii="Times New Roman" w:hAnsi="Times New Roman" w:cs="Times New Roman"/>
            <w:rPrChange w:id="88" w:author="1. BenMiled" w:date="2016-09-01T22:52:00Z">
              <w:rPr>
                <w:rFonts w:eastAsiaTheme="minorEastAsia"/>
                <w:bCs/>
                <w:iCs/>
                <w:sz w:val="22"/>
                <w:szCs w:val="22"/>
              </w:rPr>
            </w:rPrChange>
          </w:rPr>
          <w:lastRenderedPageBreak/>
          <w:t>a</w:t>
        </w:r>
        <w:proofErr w:type="gramEnd"/>
        <w:r w:rsidRPr="00DD5AF7">
          <w:rPr>
            <w:rFonts w:ascii="Times New Roman" w:hAnsi="Times New Roman" w:cs="Times New Roman"/>
            <w:rPrChange w:id="89" w:author="1. BenMiled" w:date="2016-09-01T22:52:00Z">
              <w:rPr>
                <w:rFonts w:eastAsiaTheme="minorEastAsia"/>
                <w:bCs/>
                <w:iCs/>
                <w:sz w:val="22"/>
                <w:szCs w:val="22"/>
              </w:rPr>
            </w:rPrChange>
          </w:rPr>
          <w:t xml:space="preserve"> peer to peer architecture that can be dynamically customized to </w:t>
        </w:r>
      </w:ins>
      <w:ins w:id="90" w:author="1. BenMiled" w:date="2016-09-01T22:46:00Z">
        <w:r w:rsidRPr="00DD5AF7">
          <w:rPr>
            <w:rFonts w:ascii="Times New Roman" w:hAnsi="Times New Roman" w:cs="Times New Roman"/>
            <w:rPrChange w:id="91" w:author="1. BenMiled" w:date="2016-09-01T22:52:00Z">
              <w:rPr>
                <w:rFonts w:eastAsiaTheme="minorEastAsia"/>
                <w:bCs/>
                <w:iCs/>
                <w:sz w:val="22"/>
                <w:szCs w:val="22"/>
              </w:rPr>
            </w:rPrChange>
          </w:rPr>
          <w:t>accommodate</w:t>
        </w:r>
      </w:ins>
      <w:ins w:id="92" w:author="1. BenMiled" w:date="2016-09-01T22:45:00Z">
        <w:r w:rsidRPr="00DD5AF7">
          <w:rPr>
            <w:rFonts w:ascii="Times New Roman" w:hAnsi="Times New Roman" w:cs="Times New Roman"/>
            <w:rPrChange w:id="93" w:author="1. BenMiled" w:date="2016-09-01T22:52:00Z">
              <w:rPr>
                <w:rFonts w:eastAsiaTheme="minorEastAsia"/>
                <w:bCs/>
                <w:iCs/>
                <w:sz w:val="22"/>
                <w:szCs w:val="22"/>
              </w:rPr>
            </w:rPrChange>
          </w:rPr>
          <w:t xml:space="preserve"> </w:t>
        </w:r>
      </w:ins>
      <w:ins w:id="94" w:author="1. BenMiled" w:date="2016-09-01T22:49:00Z">
        <w:r w:rsidR="00DD5AF7" w:rsidRPr="00DD5AF7">
          <w:rPr>
            <w:rFonts w:ascii="Times New Roman" w:hAnsi="Times New Roman" w:cs="Times New Roman"/>
            <w:rPrChange w:id="95" w:author="1. BenMiled" w:date="2016-09-01T22:52:00Z">
              <w:rPr>
                <w:rFonts w:eastAsiaTheme="minorEastAsia"/>
                <w:bCs/>
                <w:iCs/>
                <w:sz w:val="22"/>
                <w:szCs w:val="22"/>
              </w:rPr>
            </w:rPrChange>
          </w:rPr>
          <w:t xml:space="preserve">a scalable number of </w:t>
        </w:r>
      </w:ins>
      <w:ins w:id="96" w:author="1. BenMiled" w:date="2016-09-01T22:46:00Z">
        <w:r w:rsidRPr="00DD5AF7">
          <w:rPr>
            <w:rFonts w:ascii="Times New Roman" w:hAnsi="Times New Roman" w:cs="Times New Roman"/>
            <w:rPrChange w:id="97" w:author="1. BenMiled" w:date="2016-09-01T22:52:00Z">
              <w:rPr>
                <w:rFonts w:eastAsiaTheme="minorEastAsia"/>
                <w:bCs/>
                <w:iCs/>
                <w:sz w:val="22"/>
                <w:szCs w:val="22"/>
              </w:rPr>
            </w:rPrChange>
          </w:rPr>
          <w:t>small as well as large companies and takes advantage of recent advances in network technolo</w:t>
        </w:r>
      </w:ins>
      <w:ins w:id="98" w:author="1. BenMiled" w:date="2016-09-01T22:48:00Z">
        <w:r w:rsidR="00DD5AF7" w:rsidRPr="00DD5AF7">
          <w:rPr>
            <w:rFonts w:ascii="Times New Roman" w:hAnsi="Times New Roman" w:cs="Times New Roman"/>
            <w:rPrChange w:id="99" w:author="1. BenMiled" w:date="2016-09-01T22:52:00Z">
              <w:rPr>
                <w:rFonts w:eastAsiaTheme="minorEastAsia"/>
                <w:bCs/>
                <w:iCs/>
                <w:sz w:val="22"/>
                <w:szCs w:val="22"/>
              </w:rPr>
            </w:rPrChange>
          </w:rPr>
          <w:t>gi</w:t>
        </w:r>
      </w:ins>
      <w:ins w:id="100" w:author="1. BenMiled" w:date="2016-09-01T22:46:00Z">
        <w:r w:rsidRPr="00DD5AF7">
          <w:rPr>
            <w:rFonts w:ascii="Times New Roman" w:hAnsi="Times New Roman" w:cs="Times New Roman"/>
            <w:rPrChange w:id="101" w:author="1. BenMiled" w:date="2016-09-01T22:52:00Z">
              <w:rPr>
                <w:rFonts w:eastAsiaTheme="minorEastAsia"/>
                <w:bCs/>
                <w:iCs/>
                <w:sz w:val="22"/>
                <w:szCs w:val="22"/>
              </w:rPr>
            </w:rPrChange>
          </w:rPr>
          <w:t xml:space="preserve">es. </w:t>
        </w:r>
      </w:ins>
      <w:ins w:id="102" w:author="1. BenMiled" w:date="2016-09-01T22:28:00Z">
        <w:r w:rsidR="00ED732D" w:rsidRPr="00704207">
          <w:rPr>
            <w:rFonts w:ascii="Times New Roman" w:hAnsi="Times New Roman" w:cs="Times New Roman"/>
            <w:rPrChange w:id="103" w:author="1. BenMiled" w:date="2016-09-01T23:01:00Z">
              <w:rPr/>
            </w:rPrChange>
          </w:rPr>
          <w:t xml:space="preserve">  </w:t>
        </w:r>
      </w:ins>
    </w:p>
    <w:p w14:paraId="5ED4AD17" w14:textId="7DE68619" w:rsidR="008A2B74" w:rsidRDefault="00704207">
      <w:pPr>
        <w:shd w:val="clear" w:color="auto" w:fill="FFFFFF"/>
        <w:spacing w:line="240" w:lineRule="auto"/>
        <w:jc w:val="both"/>
        <w:rPr>
          <w:ins w:id="104" w:author="1. BenMiled" w:date="2016-09-06T10:01:00Z"/>
          <w:rFonts w:ascii="Times New Roman" w:hAnsi="Times New Roman" w:cs="Times New Roman"/>
        </w:rPr>
        <w:pPrChange w:id="105" w:author="1. BenMiled" w:date="2016-09-01T23:11:00Z">
          <w:pPr>
            <w:pStyle w:val="ListParagraph"/>
            <w:numPr>
              <w:numId w:val="12"/>
            </w:numPr>
            <w:ind w:left="360" w:hanging="360"/>
          </w:pPr>
        </w:pPrChange>
      </w:pPr>
      <w:ins w:id="106" w:author="1. BenMiled" w:date="2016-09-01T23:01:00Z">
        <w:r>
          <w:rPr>
            <w:rFonts w:ascii="Times New Roman" w:hAnsi="Times New Roman" w:cs="Times New Roman"/>
            <w:sz w:val="24"/>
            <w:szCs w:val="24"/>
          </w:rPr>
          <w:t xml:space="preserve">The proposed </w:t>
        </w:r>
      </w:ins>
      <w:ins w:id="107" w:author="1. BenMiled" w:date="2016-09-06T10:21:00Z">
        <w:r w:rsidR="00B33953">
          <w:rPr>
            <w:rFonts w:ascii="Times New Roman" w:hAnsi="Times New Roman" w:cs="Times New Roman"/>
            <w:sz w:val="24"/>
            <w:szCs w:val="24"/>
          </w:rPr>
          <w:t xml:space="preserve">hybrid </w:t>
        </w:r>
      </w:ins>
      <w:ins w:id="108" w:author="1. BenMiled" w:date="2016-09-01T23:02:00Z">
        <w:r>
          <w:rPr>
            <w:rFonts w:ascii="Times New Roman" w:hAnsi="Times New Roman" w:cs="Times New Roman"/>
            <w:sz w:val="24"/>
            <w:szCs w:val="24"/>
          </w:rPr>
          <w:t xml:space="preserve">peer-to-peer physical distribution framework </w:t>
        </w:r>
      </w:ins>
      <w:ins w:id="109" w:author="1. BenMiled" w:date="2016-09-06T10:21:00Z">
        <w:r w:rsidR="00B33953">
          <w:rPr>
            <w:rFonts w:ascii="Times New Roman" w:hAnsi="Times New Roman" w:cs="Times New Roman"/>
            <w:sz w:val="24"/>
            <w:szCs w:val="24"/>
          </w:rPr>
          <w:t>H</w:t>
        </w:r>
      </w:ins>
      <w:ins w:id="110" w:author="1. BenMiled" w:date="2016-09-01T23:02:00Z">
        <w:r>
          <w:rPr>
            <w:rFonts w:ascii="Times New Roman" w:hAnsi="Times New Roman" w:cs="Times New Roman"/>
            <w:sz w:val="24"/>
            <w:szCs w:val="24"/>
          </w:rPr>
          <w:t>(P3D)</w:t>
        </w:r>
      </w:ins>
      <w:ins w:id="111" w:author="1. BenMiled" w:date="2016-09-01T22:28:00Z">
        <w:r w:rsidR="00ED732D" w:rsidRPr="00DD5AF7">
          <w:rPr>
            <w:rFonts w:ascii="Times New Roman" w:hAnsi="Times New Roman" w:cs="Times New Roman"/>
            <w:sz w:val="24"/>
            <w:szCs w:val="24"/>
            <w:rPrChange w:id="112" w:author="1. BenMiled" w:date="2016-09-01T22:51:00Z">
              <w:rPr/>
            </w:rPrChange>
          </w:rPr>
          <w:t xml:space="preserve"> provide a seamless,</w:t>
        </w:r>
      </w:ins>
      <w:ins w:id="113" w:author="1. BenMiled" w:date="2016-09-01T23:06:00Z">
        <w:r>
          <w:rPr>
            <w:rFonts w:ascii="Times New Roman" w:hAnsi="Times New Roman" w:cs="Times New Roman"/>
            <w:sz w:val="24"/>
            <w:szCs w:val="24"/>
          </w:rPr>
          <w:t xml:space="preserve"> plug</w:t>
        </w:r>
      </w:ins>
      <w:ins w:id="114" w:author="1. BenMiled" w:date="2016-09-06T09:53:00Z">
        <w:r w:rsidR="002959FC">
          <w:rPr>
            <w:rFonts w:ascii="Times New Roman" w:hAnsi="Times New Roman" w:cs="Times New Roman"/>
            <w:sz w:val="24"/>
            <w:szCs w:val="24"/>
          </w:rPr>
          <w:t xml:space="preserve"> and </w:t>
        </w:r>
      </w:ins>
      <w:ins w:id="115" w:author="1. BenMiled" w:date="2016-09-01T23:06:00Z">
        <w:r>
          <w:rPr>
            <w:rFonts w:ascii="Times New Roman" w:hAnsi="Times New Roman" w:cs="Times New Roman"/>
            <w:sz w:val="24"/>
            <w:szCs w:val="24"/>
          </w:rPr>
          <w:t>play,</w:t>
        </w:r>
      </w:ins>
      <w:ins w:id="116" w:author="1. BenMiled" w:date="2016-09-01T22:28:00Z">
        <w:r w:rsidR="00ED732D" w:rsidRPr="00DD5AF7">
          <w:rPr>
            <w:rFonts w:ascii="Times New Roman" w:hAnsi="Times New Roman" w:cs="Times New Roman"/>
            <w:sz w:val="24"/>
            <w:szCs w:val="24"/>
            <w:rPrChange w:id="117" w:author="1. BenMiled" w:date="2016-09-01T22:51:00Z">
              <w:rPr/>
            </w:rPrChange>
          </w:rPr>
          <w:t xml:space="preserve"> standardized digital integration across the different parties of the supply chain network. </w:t>
        </w:r>
      </w:ins>
      <w:ins w:id="118" w:author="1. BenMiled" w:date="2016-09-06T10:21:00Z">
        <w:r w:rsidR="00B33953">
          <w:rPr>
            <w:rFonts w:ascii="Times New Roman" w:hAnsi="Times New Roman" w:cs="Times New Roman"/>
            <w:sz w:val="24"/>
            <w:szCs w:val="24"/>
          </w:rPr>
          <w:t>H</w:t>
        </w:r>
      </w:ins>
      <w:ins w:id="119" w:author="1. BenMiled" w:date="2016-09-01T22:31:00Z">
        <w:r>
          <w:rPr>
            <w:rFonts w:ascii="Times New Roman" w:hAnsi="Times New Roman" w:cs="Times New Roman"/>
            <w:sz w:val="24"/>
            <w:szCs w:val="24"/>
            <w:rPrChange w:id="120" w:author="1. BenMiled" w:date="2016-09-01T22:51:00Z">
              <w:rPr>
                <w:rFonts w:ascii="Times New Roman" w:hAnsi="Times New Roman" w:cs="Times New Roman"/>
              </w:rPr>
            </w:rPrChange>
          </w:rPr>
          <w:t>P3D</w:t>
        </w:r>
        <w:r w:rsidR="00ED732D" w:rsidRPr="00DD5AF7">
          <w:rPr>
            <w:rFonts w:ascii="Times New Roman" w:hAnsi="Times New Roman" w:cs="Times New Roman"/>
            <w:sz w:val="24"/>
            <w:szCs w:val="24"/>
            <w:rPrChange w:id="121" w:author="1. BenMiled" w:date="2016-09-01T22:51:00Z">
              <w:rPr/>
            </w:rPrChange>
          </w:rPr>
          <w:t xml:space="preserve"> deliver</w:t>
        </w:r>
      </w:ins>
      <w:ins w:id="122" w:author="1. BenMiled" w:date="2016-09-01T23:07:00Z">
        <w:r>
          <w:rPr>
            <w:rFonts w:ascii="Times New Roman" w:hAnsi="Times New Roman" w:cs="Times New Roman"/>
            <w:sz w:val="24"/>
            <w:szCs w:val="24"/>
          </w:rPr>
          <w:t>s</w:t>
        </w:r>
      </w:ins>
      <w:ins w:id="123" w:author="1. BenMiled" w:date="2016-09-01T22:31:00Z">
        <w:r w:rsidR="00ED732D" w:rsidRPr="00DD5AF7">
          <w:rPr>
            <w:rFonts w:ascii="Times New Roman" w:hAnsi="Times New Roman" w:cs="Times New Roman"/>
            <w:sz w:val="24"/>
            <w:szCs w:val="24"/>
            <w:rPrChange w:id="124" w:author="1. BenMiled" w:date="2016-09-01T22:51:00Z">
              <w:rPr/>
            </w:rPrChange>
          </w:rPr>
          <w:t xml:space="preserve"> the pseudo-real time status of </w:t>
        </w:r>
      </w:ins>
      <w:ins w:id="125" w:author="1. BenMiled" w:date="2016-09-01T23:07:00Z">
        <w:r>
          <w:rPr>
            <w:rFonts w:ascii="Times New Roman" w:hAnsi="Times New Roman" w:cs="Times New Roman"/>
            <w:sz w:val="24"/>
            <w:szCs w:val="24"/>
          </w:rPr>
          <w:t>each</w:t>
        </w:r>
      </w:ins>
      <w:ins w:id="126" w:author="1. BenMiled" w:date="2016-09-01T22:31:00Z">
        <w:r w:rsidR="00ED732D" w:rsidRPr="00DD5AF7">
          <w:rPr>
            <w:rFonts w:ascii="Times New Roman" w:hAnsi="Times New Roman" w:cs="Times New Roman"/>
            <w:sz w:val="24"/>
            <w:szCs w:val="24"/>
            <w:rPrChange w:id="127" w:author="1. BenMiled" w:date="2016-09-01T22:51:00Z">
              <w:rPr/>
            </w:rPrChange>
          </w:rPr>
          <w:t xml:space="preserve"> shipment and provide a better visibility of the physical distribution of goods.</w:t>
        </w:r>
      </w:ins>
      <w:ins w:id="128" w:author="1. BenMiled" w:date="2016-09-01T23:09:00Z">
        <w:r w:rsidR="008A2B74">
          <w:rPr>
            <w:rFonts w:ascii="Times New Roman" w:hAnsi="Times New Roman" w:cs="Times New Roman"/>
            <w:sz w:val="24"/>
            <w:szCs w:val="24"/>
          </w:rPr>
          <w:t xml:space="preserve"> </w:t>
        </w:r>
      </w:ins>
      <w:ins w:id="129" w:author="1. BenMiled" w:date="2016-09-01T22:31:00Z">
        <w:r w:rsidR="00ED732D" w:rsidRPr="00DD5AF7">
          <w:rPr>
            <w:rFonts w:ascii="Times New Roman" w:hAnsi="Times New Roman" w:cs="Times New Roman"/>
            <w:sz w:val="24"/>
            <w:szCs w:val="24"/>
            <w:rPrChange w:id="130" w:author="1. BenMiled" w:date="2016-09-01T22:51:00Z">
              <w:rPr/>
            </w:rPrChange>
          </w:rPr>
          <w:t xml:space="preserve">The architecture </w:t>
        </w:r>
      </w:ins>
      <w:ins w:id="131" w:author="1. BenMiled" w:date="2016-09-01T23:09:00Z">
        <w:r w:rsidR="008A2B74">
          <w:rPr>
            <w:rFonts w:ascii="Times New Roman" w:hAnsi="Times New Roman" w:cs="Times New Roman"/>
            <w:sz w:val="24"/>
            <w:szCs w:val="24"/>
          </w:rPr>
          <w:t xml:space="preserve">of the proposed </w:t>
        </w:r>
      </w:ins>
      <w:ins w:id="132" w:author="1. BenMiled" w:date="2016-09-06T10:21:00Z">
        <w:r w:rsidR="00B33953">
          <w:rPr>
            <w:rFonts w:ascii="Times New Roman" w:hAnsi="Times New Roman" w:cs="Times New Roman"/>
            <w:sz w:val="24"/>
            <w:szCs w:val="24"/>
          </w:rPr>
          <w:t>H</w:t>
        </w:r>
      </w:ins>
      <w:ins w:id="133" w:author="1. BenMiled" w:date="2016-09-01T23:09:00Z">
        <w:r w:rsidR="008A2B74">
          <w:rPr>
            <w:rFonts w:ascii="Times New Roman" w:hAnsi="Times New Roman" w:cs="Times New Roman"/>
            <w:sz w:val="24"/>
            <w:szCs w:val="24"/>
          </w:rPr>
          <w:t>P3D</w:t>
        </w:r>
      </w:ins>
      <w:ins w:id="134" w:author="1. BenMiled" w:date="2016-09-01T22:31:00Z">
        <w:r w:rsidR="00ED732D" w:rsidRPr="00DD5AF7">
          <w:rPr>
            <w:rFonts w:ascii="Times New Roman" w:hAnsi="Times New Roman" w:cs="Times New Roman"/>
            <w:sz w:val="24"/>
            <w:szCs w:val="24"/>
            <w:rPrChange w:id="135" w:author="1. BenMiled" w:date="2016-09-01T22:51:00Z">
              <w:rPr/>
            </w:rPrChange>
          </w:rPr>
          <w:t xml:space="preserve"> </w:t>
        </w:r>
      </w:ins>
      <w:ins w:id="136" w:author="1. BenMiled" w:date="2016-09-01T23:10:00Z">
        <w:r w:rsidR="008A2B74">
          <w:rPr>
            <w:rFonts w:ascii="Times New Roman" w:hAnsi="Times New Roman" w:cs="Times New Roman"/>
            <w:sz w:val="24"/>
            <w:szCs w:val="24"/>
          </w:rPr>
          <w:t xml:space="preserve">is </w:t>
        </w:r>
      </w:ins>
      <w:ins w:id="137" w:author="1. BenMiled" w:date="2016-09-06T09:53:00Z">
        <w:r w:rsidR="002959FC">
          <w:rPr>
            <w:rFonts w:ascii="Times New Roman" w:hAnsi="Times New Roman" w:cs="Times New Roman"/>
            <w:sz w:val="24"/>
            <w:szCs w:val="24"/>
          </w:rPr>
          <w:t xml:space="preserve">also </w:t>
        </w:r>
      </w:ins>
      <w:ins w:id="138" w:author="1. BenMiled" w:date="2016-09-01T23:10:00Z">
        <w:r w:rsidR="008A2B74">
          <w:rPr>
            <w:rFonts w:ascii="Times New Roman" w:hAnsi="Times New Roman" w:cs="Times New Roman"/>
            <w:sz w:val="24"/>
            <w:szCs w:val="24"/>
          </w:rPr>
          <w:t xml:space="preserve">scalable and </w:t>
        </w:r>
      </w:ins>
      <w:ins w:id="139" w:author="1. BenMiled" w:date="2016-09-01T23:09:00Z">
        <w:r w:rsidR="008A2B74">
          <w:rPr>
            <w:rFonts w:ascii="Times New Roman" w:hAnsi="Times New Roman" w:cs="Times New Roman"/>
            <w:sz w:val="24"/>
            <w:szCs w:val="24"/>
          </w:rPr>
          <w:t>can</w:t>
        </w:r>
      </w:ins>
      <w:ins w:id="140" w:author="1. BenMiled" w:date="2016-09-01T22:31:00Z">
        <w:r w:rsidR="00ED732D" w:rsidRPr="00DD5AF7">
          <w:rPr>
            <w:rFonts w:ascii="Times New Roman" w:hAnsi="Times New Roman" w:cs="Times New Roman"/>
            <w:sz w:val="24"/>
            <w:szCs w:val="24"/>
            <w:rPrChange w:id="141" w:author="1. BenMiled" w:date="2016-09-01T22:51:00Z">
              <w:rPr/>
            </w:rPrChange>
          </w:rPr>
          <w:t xml:space="preserve"> accommodate the volume and velocity expected when the real-time status of the shipment (and </w:t>
        </w:r>
      </w:ins>
      <w:ins w:id="142" w:author="1. BenMiled" w:date="2016-09-01T23:10:00Z">
        <w:r w:rsidR="008A2B74">
          <w:rPr>
            <w:rFonts w:ascii="Times New Roman" w:hAnsi="Times New Roman" w:cs="Times New Roman"/>
            <w:sz w:val="24"/>
            <w:szCs w:val="24"/>
          </w:rPr>
          <w:t xml:space="preserve">potentially </w:t>
        </w:r>
      </w:ins>
      <w:ins w:id="143" w:author="1. BenMiled" w:date="2016-09-01T22:31:00Z">
        <w:r w:rsidR="00ED732D" w:rsidRPr="00DD5AF7">
          <w:rPr>
            <w:rFonts w:ascii="Times New Roman" w:hAnsi="Times New Roman" w:cs="Times New Roman"/>
            <w:sz w:val="24"/>
            <w:szCs w:val="24"/>
            <w:rPrChange w:id="144" w:author="1. BenMiled" w:date="2016-09-01T22:51:00Z">
              <w:rPr/>
            </w:rPrChange>
          </w:rPr>
          <w:t xml:space="preserve">the products in the shipment) </w:t>
        </w:r>
      </w:ins>
      <w:ins w:id="145" w:author="1. BenMiled" w:date="2016-09-01T23:11:00Z">
        <w:r w:rsidR="008A2B74">
          <w:rPr>
            <w:rFonts w:ascii="Times New Roman" w:hAnsi="Times New Roman" w:cs="Times New Roman"/>
            <w:sz w:val="24"/>
            <w:szCs w:val="24"/>
          </w:rPr>
          <w:t>is</w:t>
        </w:r>
      </w:ins>
      <w:ins w:id="146" w:author="1. BenMiled" w:date="2016-09-01T22:31:00Z">
        <w:r w:rsidR="00ED732D" w:rsidRPr="00DD5AF7">
          <w:rPr>
            <w:rFonts w:ascii="Times New Roman" w:hAnsi="Times New Roman" w:cs="Times New Roman"/>
            <w:sz w:val="24"/>
            <w:szCs w:val="24"/>
            <w:rPrChange w:id="147" w:author="1. BenMiled" w:date="2016-09-01T22:51:00Z">
              <w:rPr/>
            </w:rPrChange>
          </w:rPr>
          <w:t xml:space="preserve"> tracked. </w:t>
        </w:r>
      </w:ins>
    </w:p>
    <w:p w14:paraId="2EDAB953" w14:textId="43640570" w:rsidR="00270001" w:rsidRDefault="00270001">
      <w:pPr>
        <w:shd w:val="clear" w:color="auto" w:fill="FFFFFF"/>
        <w:spacing w:line="240" w:lineRule="auto"/>
        <w:jc w:val="both"/>
        <w:rPr>
          <w:ins w:id="148" w:author="1. BenMiled" w:date="2016-09-06T09:54:00Z"/>
          <w:rFonts w:ascii="Times New Roman" w:hAnsi="Times New Roman" w:cs="Times New Roman"/>
        </w:rPr>
        <w:pPrChange w:id="149" w:author="1. BenMiled" w:date="2016-09-01T23:11:00Z">
          <w:pPr>
            <w:pStyle w:val="ListParagraph"/>
            <w:numPr>
              <w:numId w:val="12"/>
            </w:numPr>
            <w:ind w:left="360" w:hanging="360"/>
          </w:pPr>
        </w:pPrChange>
      </w:pPr>
      <w:ins w:id="150" w:author="1. BenMiled" w:date="2016-09-06T10:01:00Z">
        <w:r w:rsidRPr="00270001">
          <w:rPr>
            <w:rFonts w:ascii="Times New Roman" w:hAnsi="Times New Roman" w:cs="Times New Roman"/>
            <w:sz w:val="24"/>
            <w:szCs w:val="24"/>
            <w:highlight w:val="yellow"/>
            <w:rPrChange w:id="151" w:author="1. BenMiled" w:date="2016-09-06T10:01:00Z">
              <w:rPr>
                <w:rFonts w:ascii="Times New Roman" w:hAnsi="Times New Roman" w:cs="Times New Roman"/>
              </w:rPr>
            </w:rPrChange>
          </w:rPr>
          <w:t xml:space="preserve">Section 2 of this paper reviews previous related work. Section </w:t>
        </w:r>
        <w:proofErr w:type="gramStart"/>
        <w:r w:rsidRPr="00270001">
          <w:rPr>
            <w:rFonts w:ascii="Times New Roman" w:hAnsi="Times New Roman" w:cs="Times New Roman"/>
            <w:sz w:val="24"/>
            <w:szCs w:val="24"/>
            <w:highlight w:val="yellow"/>
            <w:rPrChange w:id="152" w:author="1. BenMiled" w:date="2016-09-06T10:01:00Z">
              <w:rPr>
                <w:rFonts w:ascii="Times New Roman" w:hAnsi="Times New Roman" w:cs="Times New Roman"/>
              </w:rPr>
            </w:rPrChange>
          </w:rPr>
          <w:t>3, ….</w:t>
        </w:r>
        <w:proofErr w:type="gramEnd"/>
        <w:r>
          <w:rPr>
            <w:rFonts w:ascii="Times New Roman" w:hAnsi="Times New Roman" w:cs="Times New Roman"/>
            <w:sz w:val="24"/>
            <w:szCs w:val="24"/>
          </w:rPr>
          <w:t xml:space="preserve"> </w:t>
        </w:r>
      </w:ins>
    </w:p>
    <w:p w14:paraId="33777506" w14:textId="77777777" w:rsidR="002959FC" w:rsidRPr="002959FC" w:rsidRDefault="002959FC" w:rsidP="002959FC">
      <w:pPr>
        <w:pStyle w:val="Heading2"/>
        <w:numPr>
          <w:ilvl w:val="0"/>
          <w:numId w:val="12"/>
        </w:numPr>
        <w:spacing w:after="240"/>
        <w:rPr>
          <w:ins w:id="153" w:author="1. BenMiled" w:date="2016-09-06T09:54:00Z"/>
          <w:rFonts w:ascii="Times New Roman" w:hAnsi="Times New Roman" w:cs="Times New Roman"/>
          <w:b/>
          <w:i/>
          <w:color w:val="auto"/>
          <w:sz w:val="24"/>
          <w:szCs w:val="24"/>
          <w:rPrChange w:id="154" w:author="1. BenMiled" w:date="2016-09-06T09:56:00Z">
            <w:rPr>
              <w:ins w:id="155" w:author="1. BenMiled" w:date="2016-09-06T09:54:00Z"/>
              <w:rFonts w:ascii="Times New Roman" w:hAnsi="Times New Roman" w:cs="Times New Roman"/>
              <w:b/>
              <w:i/>
              <w:sz w:val="24"/>
              <w:szCs w:val="24"/>
            </w:rPr>
          </w:rPrChange>
        </w:rPr>
      </w:pPr>
      <w:ins w:id="156" w:author="1. BenMiled" w:date="2016-09-06T09:54:00Z">
        <w:r w:rsidRPr="002959FC">
          <w:rPr>
            <w:rFonts w:ascii="Times New Roman" w:hAnsi="Times New Roman" w:cs="Times New Roman"/>
            <w:b/>
            <w:i/>
            <w:color w:val="auto"/>
            <w:sz w:val="24"/>
            <w:szCs w:val="24"/>
            <w:rPrChange w:id="157" w:author="1. BenMiled" w:date="2016-09-06T09:56:00Z">
              <w:rPr>
                <w:rFonts w:ascii="Times New Roman" w:hAnsi="Times New Roman" w:cs="Times New Roman"/>
                <w:b/>
                <w:i/>
                <w:sz w:val="24"/>
                <w:szCs w:val="24"/>
              </w:rPr>
            </w:rPrChange>
          </w:rPr>
          <w:t xml:space="preserve">Related work </w:t>
        </w:r>
      </w:ins>
    </w:p>
    <w:p w14:paraId="303BAC58" w14:textId="7AD277E5" w:rsidR="002959FC" w:rsidRDefault="002959FC">
      <w:pPr>
        <w:shd w:val="clear" w:color="auto" w:fill="FFFFFF"/>
        <w:spacing w:line="240" w:lineRule="auto"/>
        <w:jc w:val="both"/>
        <w:rPr>
          <w:ins w:id="158" w:author="1. BenMiled" w:date="2016-09-07T09:06:00Z"/>
          <w:rFonts w:ascii="Times New Roman" w:hAnsi="Times New Roman" w:cs="Times New Roman"/>
          <w:sz w:val="24"/>
          <w:szCs w:val="24"/>
        </w:rPr>
        <w:pPrChange w:id="159" w:author="1. BenMiled" w:date="2016-09-06T09:56:00Z">
          <w:pPr>
            <w:pStyle w:val="Heading2"/>
            <w:spacing w:after="240"/>
          </w:pPr>
        </w:pPrChange>
      </w:pPr>
      <w:ins w:id="160" w:author="1. BenMiled" w:date="2016-09-06T09:55:00Z">
        <w:r w:rsidRPr="002959FC">
          <w:rPr>
            <w:rFonts w:ascii="Times New Roman" w:hAnsi="Times New Roman" w:cs="Times New Roman"/>
            <w:sz w:val="24"/>
            <w:szCs w:val="24"/>
            <w:rPrChange w:id="161" w:author="1. BenMiled" w:date="2016-09-06T09:56:00Z">
              <w:rPr/>
            </w:rPrChange>
          </w:rPr>
          <w:t xml:space="preserve">The industry is at a tipping point, where efficient network connections are </w:t>
        </w:r>
      </w:ins>
      <w:ins w:id="162" w:author="1. BenMiled" w:date="2016-09-06T09:58:00Z">
        <w:r>
          <w:rPr>
            <w:rFonts w:ascii="Times New Roman" w:hAnsi="Times New Roman" w:cs="Times New Roman"/>
            <w:sz w:val="24"/>
            <w:szCs w:val="24"/>
          </w:rPr>
          <w:t xml:space="preserve">being used to </w:t>
        </w:r>
      </w:ins>
      <w:ins w:id="163" w:author="1. BenMiled" w:date="2016-09-06T09:55:00Z">
        <w:r w:rsidRPr="002959FC">
          <w:rPr>
            <w:rFonts w:ascii="Times New Roman" w:hAnsi="Times New Roman" w:cs="Times New Roman"/>
            <w:sz w:val="24"/>
            <w:szCs w:val="24"/>
            <w:rPrChange w:id="164" w:author="1. BenMiled" w:date="2016-09-06T09:56:00Z">
              <w:rPr/>
            </w:rPrChange>
          </w:rPr>
          <w:t>creat</w:t>
        </w:r>
      </w:ins>
      <w:ins w:id="165" w:author="1. BenMiled" w:date="2016-09-06T09:58:00Z">
        <w:r>
          <w:rPr>
            <w:rFonts w:ascii="Times New Roman" w:hAnsi="Times New Roman" w:cs="Times New Roman"/>
            <w:sz w:val="24"/>
            <w:szCs w:val="24"/>
          </w:rPr>
          <w:t>e</w:t>
        </w:r>
      </w:ins>
      <w:ins w:id="166" w:author="1. BenMiled" w:date="2016-09-06T09:55:00Z">
        <w:r w:rsidRPr="002959FC">
          <w:rPr>
            <w:rFonts w:ascii="Times New Roman" w:hAnsi="Times New Roman" w:cs="Times New Roman"/>
            <w:sz w:val="24"/>
            <w:szCs w:val="24"/>
            <w:rPrChange w:id="167" w:author="1. BenMiled" w:date="2016-09-06T09:56:00Z">
              <w:rPr/>
            </w:rPrChange>
          </w:rPr>
          <w:t xml:space="preserve"> step changes in efficiency and operability of SC’s across industries [</w:t>
        </w:r>
        <w:proofErr w:type="spellStart"/>
        <w:r w:rsidRPr="002959FC">
          <w:rPr>
            <w:rFonts w:ascii="Times New Roman" w:hAnsi="Times New Roman" w:cs="Times New Roman"/>
            <w:sz w:val="24"/>
            <w:szCs w:val="24"/>
            <w:rPrChange w:id="168" w:author="1. BenMiled" w:date="2016-09-06T09:56:00Z">
              <w:rPr/>
            </w:rPrChange>
          </w:rPr>
          <w:t>Plambeck</w:t>
        </w:r>
        <w:proofErr w:type="spellEnd"/>
        <w:r w:rsidRPr="002959FC">
          <w:rPr>
            <w:rFonts w:ascii="Times New Roman" w:hAnsi="Times New Roman" w:cs="Times New Roman"/>
            <w:sz w:val="24"/>
            <w:szCs w:val="24"/>
            <w:rPrChange w:id="169" w:author="1. BenMiled" w:date="2016-09-06T09:56:00Z">
              <w:rPr/>
            </w:rPrChange>
          </w:rPr>
          <w:t xml:space="preserve">, 2012].  </w:t>
        </w:r>
      </w:ins>
      <w:ins w:id="170" w:author="1. BenMiled" w:date="2016-09-07T09:09:00Z">
        <w:r w:rsidR="00450203" w:rsidRPr="00852E43">
          <w:rPr>
            <w:rFonts w:ascii="Times New Roman" w:hAnsi="Times New Roman" w:cs="Times New Roman"/>
            <w:sz w:val="24"/>
            <w:szCs w:val="24"/>
          </w:rPr>
          <w:t xml:space="preserve">Current supply chain management system </w:t>
        </w:r>
        <w:r w:rsidR="00450203">
          <w:rPr>
            <w:rFonts w:ascii="Times New Roman" w:hAnsi="Times New Roman" w:cs="Times New Roman"/>
            <w:sz w:val="24"/>
            <w:szCs w:val="24"/>
          </w:rPr>
          <w:t>rely on</w:t>
        </w:r>
        <w:r w:rsidR="00450203" w:rsidRPr="00852E43">
          <w:rPr>
            <w:rFonts w:ascii="Times New Roman" w:hAnsi="Times New Roman" w:cs="Times New Roman"/>
            <w:sz w:val="24"/>
            <w:szCs w:val="24"/>
          </w:rPr>
          <w:t xml:space="preserve"> </w:t>
        </w:r>
        <w:r w:rsidR="00450203">
          <w:rPr>
            <w:rFonts w:ascii="Times New Roman" w:hAnsi="Times New Roman" w:cs="Times New Roman"/>
            <w:sz w:val="24"/>
            <w:szCs w:val="24"/>
          </w:rPr>
          <w:t xml:space="preserve">centralized </w:t>
        </w:r>
        <w:r w:rsidR="00450203" w:rsidRPr="00852E43">
          <w:rPr>
            <w:rFonts w:ascii="Times New Roman" w:hAnsi="Times New Roman" w:cs="Times New Roman"/>
            <w:sz w:val="24"/>
            <w:szCs w:val="24"/>
          </w:rPr>
          <w:t>Supply chain operating network (SCON)</w:t>
        </w:r>
        <w:r w:rsidR="00450203">
          <w:rPr>
            <w:rFonts w:ascii="Times New Roman" w:hAnsi="Times New Roman" w:cs="Times New Roman"/>
            <w:sz w:val="24"/>
            <w:szCs w:val="24"/>
          </w:rPr>
          <w:t xml:space="preserve"> [ref]</w:t>
        </w:r>
        <w:r w:rsidR="00450203" w:rsidRPr="00852E43">
          <w:rPr>
            <w:rFonts w:ascii="Times New Roman" w:hAnsi="Times New Roman" w:cs="Times New Roman"/>
            <w:sz w:val="24"/>
            <w:szCs w:val="24"/>
          </w:rPr>
          <w:t xml:space="preserve"> </w:t>
        </w:r>
        <w:r w:rsidR="00450203">
          <w:rPr>
            <w:rFonts w:ascii="Times New Roman" w:hAnsi="Times New Roman" w:cs="Times New Roman"/>
            <w:sz w:val="24"/>
            <w:szCs w:val="24"/>
          </w:rPr>
          <w:t xml:space="preserve">and use the </w:t>
        </w:r>
        <w:r w:rsidR="00450203" w:rsidRPr="00852E43">
          <w:rPr>
            <w:rFonts w:ascii="Times New Roman" w:hAnsi="Times New Roman" w:cs="Times New Roman"/>
            <w:sz w:val="24"/>
            <w:szCs w:val="24"/>
          </w:rPr>
          <w:t>electronic data interchange (EDI)[3]</w:t>
        </w:r>
        <w:r w:rsidR="00450203">
          <w:rPr>
            <w:rFonts w:ascii="Times New Roman" w:hAnsi="Times New Roman" w:cs="Times New Roman"/>
            <w:sz w:val="24"/>
            <w:szCs w:val="24"/>
          </w:rPr>
          <w:t xml:space="preserve"> as a standard for data exchanges </w:t>
        </w:r>
        <w:r w:rsidR="00450203" w:rsidRPr="00852E43">
          <w:rPr>
            <w:rFonts w:ascii="Times New Roman" w:hAnsi="Times New Roman" w:cs="Times New Roman"/>
            <w:sz w:val="24"/>
            <w:szCs w:val="24"/>
          </w:rPr>
          <w:t>.</w:t>
        </w:r>
        <w:r w:rsidR="00450203">
          <w:rPr>
            <w:rFonts w:ascii="Times New Roman" w:hAnsi="Times New Roman" w:cs="Times New Roman"/>
            <w:sz w:val="24"/>
            <w:szCs w:val="24"/>
          </w:rPr>
          <w:t xml:space="preserve"> These b</w:t>
        </w:r>
      </w:ins>
      <w:ins w:id="171" w:author="1. BenMiled" w:date="2016-09-06T09:55:00Z">
        <w:r w:rsidRPr="002959FC">
          <w:rPr>
            <w:rFonts w:ascii="Times New Roman" w:hAnsi="Times New Roman" w:cs="Times New Roman"/>
            <w:sz w:val="24"/>
            <w:szCs w:val="24"/>
            <w:rPrChange w:id="172" w:author="1. BenMiled" w:date="2016-09-06T09:56:00Z">
              <w:rPr/>
            </w:rPrChange>
          </w:rPr>
          <w:t xml:space="preserve">est of class solutions in the systems and tools are beginning to overlap on the capabilities and industries served; thus creating an environment where end-users are required to adopt multiple systems based on the segment of the supply chain they are in and the industry they serve (or hope to serve).  </w:t>
        </w:r>
      </w:ins>
      <w:ins w:id="173" w:author="1. BenMiled" w:date="2016-09-06T10:00:00Z">
        <w:r w:rsidR="00270001">
          <w:rPr>
            <w:rFonts w:ascii="Times New Roman" w:hAnsi="Times New Roman" w:cs="Times New Roman"/>
            <w:sz w:val="24"/>
            <w:szCs w:val="24"/>
          </w:rPr>
          <w:t>However, none of the current systems</w:t>
        </w:r>
      </w:ins>
      <w:ins w:id="174" w:author="1. BenMiled" w:date="2016-09-06T09:55:00Z">
        <w:r w:rsidRPr="002959FC">
          <w:rPr>
            <w:rFonts w:ascii="Times New Roman" w:hAnsi="Times New Roman" w:cs="Times New Roman"/>
            <w:sz w:val="24"/>
            <w:szCs w:val="24"/>
            <w:rPrChange w:id="175" w:author="1. BenMiled" w:date="2016-09-06T09:56:00Z">
              <w:rPr/>
            </w:rPrChange>
          </w:rPr>
          <w:t xml:space="preserve"> link transactional data to event based data </w:t>
        </w:r>
      </w:ins>
      <w:ins w:id="176" w:author="1. BenMiled" w:date="2016-09-06T10:00:00Z">
        <w:r w:rsidR="00270001">
          <w:rPr>
            <w:rFonts w:ascii="Times New Roman" w:hAnsi="Times New Roman" w:cs="Times New Roman"/>
            <w:sz w:val="24"/>
            <w:szCs w:val="24"/>
          </w:rPr>
          <w:t>while providing real time transparency</w:t>
        </w:r>
      </w:ins>
      <w:ins w:id="177" w:author="1. BenMiled" w:date="2016-09-06T09:55:00Z">
        <w:r w:rsidRPr="002959FC">
          <w:rPr>
            <w:rFonts w:ascii="Times New Roman" w:hAnsi="Times New Roman" w:cs="Times New Roman"/>
            <w:sz w:val="24"/>
            <w:szCs w:val="24"/>
            <w:rPrChange w:id="178" w:author="1. BenMiled" w:date="2016-09-06T09:56:00Z">
              <w:rPr/>
            </w:rPrChange>
          </w:rPr>
          <w:t xml:space="preserve">.  </w:t>
        </w:r>
      </w:ins>
    </w:p>
    <w:p w14:paraId="4E6ECA70" w14:textId="60718F21" w:rsidR="00ED3C4C" w:rsidRDefault="00906CFD">
      <w:pPr>
        <w:shd w:val="clear" w:color="auto" w:fill="FFFFFF"/>
        <w:spacing w:line="240" w:lineRule="auto"/>
        <w:jc w:val="both"/>
        <w:rPr>
          <w:ins w:id="179" w:author="1. BenMiled" w:date="2016-09-06T10:30:00Z"/>
          <w:rFonts w:ascii="Times New Roman" w:hAnsi="Times New Roman" w:cs="Times New Roman"/>
          <w:sz w:val="24"/>
          <w:szCs w:val="24"/>
        </w:rPr>
        <w:pPrChange w:id="180" w:author="1. BenMiled" w:date="2016-09-06T10:30:00Z">
          <w:pPr>
            <w:spacing w:line="240" w:lineRule="auto"/>
            <w:jc w:val="both"/>
          </w:pPr>
        </w:pPrChange>
      </w:pPr>
      <w:ins w:id="181" w:author="1. BenMiled" w:date="2016-09-06T10:02:00Z">
        <w:r w:rsidRPr="003C4371">
          <w:rPr>
            <w:rFonts w:ascii="Times New Roman" w:hAnsi="Times New Roman" w:cs="Times New Roman"/>
            <w:sz w:val="24"/>
            <w:szCs w:val="24"/>
          </w:rPr>
          <w:t xml:space="preserve">E2Open </w:t>
        </w:r>
        <w:r>
          <w:rPr>
            <w:rFonts w:ascii="Times New Roman" w:hAnsi="Times New Roman" w:cs="Times New Roman"/>
            <w:sz w:val="24"/>
            <w:szCs w:val="24"/>
          </w:rPr>
          <w:t xml:space="preserve">[ref?] </w:t>
        </w:r>
        <w:r w:rsidRPr="003C4371">
          <w:rPr>
            <w:rFonts w:ascii="Times New Roman" w:hAnsi="Times New Roman" w:cs="Times New Roman"/>
            <w:sz w:val="24"/>
            <w:szCs w:val="24"/>
          </w:rPr>
          <w:t>and SAP</w:t>
        </w:r>
        <w:r>
          <w:rPr>
            <w:rFonts w:ascii="Times New Roman" w:hAnsi="Times New Roman" w:cs="Times New Roman"/>
            <w:sz w:val="24"/>
            <w:szCs w:val="24"/>
          </w:rPr>
          <w:t xml:space="preserve"> [ref?]</w:t>
        </w:r>
        <w:r w:rsidRPr="003C4371">
          <w:rPr>
            <w:rFonts w:ascii="Times New Roman" w:hAnsi="Times New Roman" w:cs="Times New Roman"/>
            <w:sz w:val="24"/>
            <w:szCs w:val="24"/>
          </w:rPr>
          <w:t xml:space="preserve"> </w:t>
        </w:r>
      </w:ins>
      <w:ins w:id="182" w:author="1. BenMiled" w:date="2016-09-07T09:10:00Z">
        <w:r w:rsidR="00E91BCB">
          <w:rPr>
            <w:rFonts w:ascii="Times New Roman" w:hAnsi="Times New Roman" w:cs="Times New Roman"/>
            <w:sz w:val="24"/>
            <w:szCs w:val="24"/>
          </w:rPr>
          <w:t>(</w:t>
        </w:r>
        <w:proofErr w:type="gramStart"/>
        <w:r w:rsidR="00E91BCB">
          <w:rPr>
            <w:rFonts w:ascii="Times New Roman" w:hAnsi="Times New Roman" w:cs="Times New Roman"/>
            <w:sz w:val="24"/>
            <w:szCs w:val="24"/>
          </w:rPr>
          <w:t>others ????)</w:t>
        </w:r>
        <w:proofErr w:type="gramEnd"/>
        <w:r w:rsidR="00E91BCB">
          <w:rPr>
            <w:rFonts w:ascii="Times New Roman" w:hAnsi="Times New Roman" w:cs="Times New Roman"/>
            <w:sz w:val="24"/>
            <w:szCs w:val="24"/>
          </w:rPr>
          <w:t xml:space="preserve"> </w:t>
        </w:r>
      </w:ins>
      <w:proofErr w:type="gramStart"/>
      <w:ins w:id="183" w:author="1. BenMiled" w:date="2016-09-06T10:02:00Z">
        <w:r>
          <w:rPr>
            <w:rFonts w:ascii="Times New Roman" w:hAnsi="Times New Roman" w:cs="Times New Roman"/>
            <w:sz w:val="24"/>
            <w:szCs w:val="24"/>
          </w:rPr>
          <w:t>are</w:t>
        </w:r>
        <w:proofErr w:type="gramEnd"/>
        <w:r>
          <w:rPr>
            <w:rFonts w:ascii="Times New Roman" w:hAnsi="Times New Roman" w:cs="Times New Roman"/>
            <w:sz w:val="24"/>
            <w:szCs w:val="24"/>
          </w:rPr>
          <w:t xml:space="preserve"> examples of</w:t>
        </w:r>
      </w:ins>
      <w:ins w:id="184" w:author="1. BenMiled" w:date="2016-09-06T09:54:00Z">
        <w:r w:rsidR="002959FC" w:rsidRPr="003C4371">
          <w:rPr>
            <w:rFonts w:ascii="Times New Roman" w:hAnsi="Times New Roman" w:cs="Times New Roman"/>
            <w:sz w:val="24"/>
            <w:szCs w:val="24"/>
          </w:rPr>
          <w:t xml:space="preserve"> </w:t>
        </w:r>
      </w:ins>
      <w:ins w:id="185" w:author="1. BenMiled" w:date="2016-09-06T10:06:00Z">
        <w:r>
          <w:rPr>
            <w:rFonts w:ascii="Times New Roman" w:hAnsi="Times New Roman" w:cs="Times New Roman"/>
            <w:sz w:val="24"/>
            <w:szCs w:val="24"/>
          </w:rPr>
          <w:t xml:space="preserve">current leading edge </w:t>
        </w:r>
      </w:ins>
      <w:ins w:id="186" w:author="1. BenMiled" w:date="2016-09-06T09:54:00Z">
        <w:r w:rsidR="002959FC" w:rsidRPr="003C4371">
          <w:rPr>
            <w:rFonts w:ascii="Times New Roman" w:hAnsi="Times New Roman" w:cs="Times New Roman"/>
            <w:sz w:val="24"/>
            <w:szCs w:val="24"/>
          </w:rPr>
          <w:t xml:space="preserve">supply chain systems </w:t>
        </w:r>
      </w:ins>
      <w:ins w:id="187" w:author="1. BenMiled" w:date="2016-09-06T10:02:00Z">
        <w:r>
          <w:rPr>
            <w:rFonts w:ascii="Times New Roman" w:hAnsi="Times New Roman" w:cs="Times New Roman"/>
            <w:sz w:val="24"/>
            <w:szCs w:val="24"/>
          </w:rPr>
          <w:t xml:space="preserve">that </w:t>
        </w:r>
      </w:ins>
      <w:ins w:id="188" w:author="1. BenMiled" w:date="2016-09-06T09:54:00Z">
        <w:r w:rsidR="002959FC" w:rsidRPr="003C4371">
          <w:rPr>
            <w:rFonts w:ascii="Times New Roman" w:hAnsi="Times New Roman" w:cs="Times New Roman"/>
            <w:sz w:val="24"/>
            <w:szCs w:val="24"/>
          </w:rPr>
          <w:t xml:space="preserve">provide some well-developed functionalities </w:t>
        </w:r>
      </w:ins>
      <w:ins w:id="189" w:author="1. BenMiled" w:date="2016-09-06T10:03:00Z">
        <w:r>
          <w:rPr>
            <w:rFonts w:ascii="Times New Roman" w:hAnsi="Times New Roman" w:cs="Times New Roman"/>
            <w:sz w:val="24"/>
            <w:szCs w:val="24"/>
          </w:rPr>
          <w:t>including</w:t>
        </w:r>
      </w:ins>
      <w:ins w:id="190" w:author="1. BenMiled" w:date="2016-09-06T09:54:00Z">
        <w:r w:rsidR="002959FC" w:rsidRPr="003C4371">
          <w:rPr>
            <w:rFonts w:ascii="Times New Roman" w:hAnsi="Times New Roman" w:cs="Times New Roman"/>
            <w:sz w:val="24"/>
            <w:szCs w:val="24"/>
          </w:rPr>
          <w:t xml:space="preserve"> real-time shipment information</w:t>
        </w:r>
      </w:ins>
      <w:ins w:id="191" w:author="1. BenMiled" w:date="2016-09-06T10:03:00Z">
        <w:r>
          <w:rPr>
            <w:rFonts w:ascii="Times New Roman" w:hAnsi="Times New Roman" w:cs="Times New Roman"/>
            <w:sz w:val="24"/>
            <w:szCs w:val="24"/>
          </w:rPr>
          <w:t xml:space="preserve"> update and </w:t>
        </w:r>
      </w:ins>
      <w:ins w:id="192" w:author="1. BenMiled" w:date="2016-09-06T10:04:00Z">
        <w:r>
          <w:rPr>
            <w:rFonts w:ascii="Times New Roman" w:hAnsi="Times New Roman" w:cs="Times New Roman"/>
            <w:sz w:val="24"/>
            <w:szCs w:val="24"/>
          </w:rPr>
          <w:t xml:space="preserve">interoperability with </w:t>
        </w:r>
      </w:ins>
      <w:ins w:id="193" w:author="1. BenMiled" w:date="2016-09-06T09:54:00Z">
        <w:r w:rsidR="002959FC" w:rsidRPr="003C4371">
          <w:rPr>
            <w:rFonts w:ascii="Times New Roman" w:hAnsi="Times New Roman" w:cs="Times New Roman"/>
            <w:sz w:val="24"/>
            <w:szCs w:val="24"/>
          </w:rPr>
          <w:t>multiple enterprise resource planning (ERP)</w:t>
        </w:r>
      </w:ins>
      <w:ins w:id="194" w:author="1. BenMiled" w:date="2016-09-06T10:04:00Z">
        <w:r>
          <w:rPr>
            <w:rFonts w:ascii="Times New Roman" w:hAnsi="Times New Roman" w:cs="Times New Roman"/>
            <w:sz w:val="24"/>
            <w:szCs w:val="24"/>
          </w:rPr>
          <w:t xml:space="preserve"> systems</w:t>
        </w:r>
      </w:ins>
      <w:ins w:id="195" w:author="1. BenMiled" w:date="2016-09-06T09:54:00Z">
        <w:r w:rsidR="002959FC" w:rsidRPr="003C4371">
          <w:rPr>
            <w:rFonts w:ascii="Times New Roman" w:hAnsi="Times New Roman" w:cs="Times New Roman"/>
            <w:sz w:val="24"/>
            <w:szCs w:val="24"/>
          </w:rPr>
          <w:t xml:space="preserve">. </w:t>
        </w:r>
      </w:ins>
      <w:ins w:id="196" w:author="1. BenMiled" w:date="2016-09-06T10:05:00Z">
        <w:r>
          <w:rPr>
            <w:rFonts w:ascii="Times New Roman" w:hAnsi="Times New Roman" w:cs="Times New Roman"/>
            <w:sz w:val="24"/>
            <w:szCs w:val="24"/>
          </w:rPr>
          <w:t>T</w:t>
        </w:r>
      </w:ins>
      <w:ins w:id="197" w:author="1. BenMiled" w:date="2016-09-06T09:54:00Z">
        <w:r w:rsidR="002959FC" w:rsidRPr="003C4371">
          <w:rPr>
            <w:rFonts w:ascii="Times New Roman" w:hAnsi="Times New Roman" w:cs="Times New Roman"/>
            <w:sz w:val="24"/>
            <w:szCs w:val="24"/>
          </w:rPr>
          <w:t xml:space="preserve">hese </w:t>
        </w:r>
        <w:r>
          <w:rPr>
            <w:rFonts w:ascii="Times New Roman" w:hAnsi="Times New Roman" w:cs="Times New Roman"/>
            <w:sz w:val="24"/>
            <w:szCs w:val="24"/>
          </w:rPr>
          <w:t xml:space="preserve">systems </w:t>
        </w:r>
      </w:ins>
      <w:ins w:id="198" w:author="1. BenMiled" w:date="2016-09-06T10:07:00Z">
        <w:r>
          <w:rPr>
            <w:rFonts w:ascii="Times New Roman" w:hAnsi="Times New Roman" w:cs="Times New Roman"/>
            <w:sz w:val="24"/>
            <w:szCs w:val="24"/>
          </w:rPr>
          <w:t>have</w:t>
        </w:r>
      </w:ins>
      <w:ins w:id="199" w:author="1. BenMiled" w:date="2016-09-06T09:54:00Z">
        <w:r w:rsidR="002959FC" w:rsidRPr="003C4371">
          <w:rPr>
            <w:rFonts w:ascii="Times New Roman" w:hAnsi="Times New Roman" w:cs="Times New Roman"/>
            <w:sz w:val="24"/>
            <w:szCs w:val="24"/>
          </w:rPr>
          <w:t xml:space="preserve"> cloud</w:t>
        </w:r>
      </w:ins>
      <w:ins w:id="200" w:author="1. BenMiled" w:date="2016-09-06T10:07:00Z">
        <w:r>
          <w:rPr>
            <w:rFonts w:ascii="Times New Roman" w:hAnsi="Times New Roman" w:cs="Times New Roman"/>
            <w:sz w:val="24"/>
            <w:szCs w:val="24"/>
          </w:rPr>
          <w:t>-</w:t>
        </w:r>
      </w:ins>
      <w:ins w:id="201" w:author="1. BenMiled" w:date="2016-09-06T09:54:00Z">
        <w:r w:rsidR="002959FC" w:rsidRPr="003C4371">
          <w:rPr>
            <w:rFonts w:ascii="Times New Roman" w:hAnsi="Times New Roman" w:cs="Times New Roman"/>
            <w:sz w:val="24"/>
            <w:szCs w:val="24"/>
          </w:rPr>
          <w:t xml:space="preserve">based </w:t>
        </w:r>
      </w:ins>
      <w:ins w:id="202" w:author="1. BenMiled" w:date="2016-09-06T10:05:00Z">
        <w:r>
          <w:rPr>
            <w:rFonts w:ascii="Times New Roman" w:hAnsi="Times New Roman" w:cs="Times New Roman"/>
            <w:sz w:val="24"/>
            <w:szCs w:val="24"/>
          </w:rPr>
          <w:t>centralized</w:t>
        </w:r>
      </w:ins>
      <w:ins w:id="203" w:author="1. BenMiled" w:date="2016-09-06T09:54:00Z">
        <w:r w:rsidR="002959FC" w:rsidRPr="003C4371">
          <w:rPr>
            <w:rFonts w:ascii="Times New Roman" w:hAnsi="Times New Roman" w:cs="Times New Roman"/>
            <w:sz w:val="24"/>
            <w:szCs w:val="24"/>
          </w:rPr>
          <w:t xml:space="preserve"> </w:t>
        </w:r>
      </w:ins>
      <w:ins w:id="204" w:author="1. BenMiled" w:date="2016-09-06T10:05:00Z">
        <w:r>
          <w:rPr>
            <w:rFonts w:ascii="Times New Roman" w:hAnsi="Times New Roman" w:cs="Times New Roman"/>
            <w:sz w:val="24"/>
            <w:szCs w:val="24"/>
          </w:rPr>
          <w:t>architecture</w:t>
        </w:r>
      </w:ins>
      <w:ins w:id="205" w:author="1. BenMiled" w:date="2016-09-06T09:54:00Z">
        <w:r w:rsidR="002959FC" w:rsidRPr="003C4371">
          <w:rPr>
            <w:rFonts w:ascii="Times New Roman" w:hAnsi="Times New Roman" w:cs="Times New Roman"/>
            <w:sz w:val="24"/>
            <w:szCs w:val="24"/>
          </w:rPr>
          <w:t xml:space="preserve">. </w:t>
        </w:r>
      </w:ins>
      <w:ins w:id="206" w:author="1. BenMiled" w:date="2016-09-06T10:07:00Z">
        <w:r>
          <w:rPr>
            <w:rFonts w:ascii="Times New Roman" w:hAnsi="Times New Roman" w:cs="Times New Roman"/>
            <w:sz w:val="24"/>
            <w:szCs w:val="24"/>
          </w:rPr>
          <w:t xml:space="preserve">Given the large amount of traffic that needs to be supported by a global supply chain system, a centralized architecture approach has several limitations including </w:t>
        </w:r>
      </w:ins>
      <w:ins w:id="207" w:author="1. BenMiled" w:date="2016-09-06T10:09:00Z">
        <w:r w:rsidR="008D46BA">
          <w:rPr>
            <w:rFonts w:ascii="Times New Roman" w:hAnsi="Times New Roman" w:cs="Times New Roman"/>
            <w:sz w:val="24"/>
            <w:szCs w:val="24"/>
          </w:rPr>
          <w:t>bounded</w:t>
        </w:r>
      </w:ins>
      <w:ins w:id="208" w:author="1. BenMiled" w:date="2016-09-06T10:07:00Z">
        <w:r>
          <w:rPr>
            <w:rFonts w:ascii="Times New Roman" w:hAnsi="Times New Roman" w:cs="Times New Roman"/>
            <w:sz w:val="24"/>
            <w:szCs w:val="24"/>
          </w:rPr>
          <w:t xml:space="preserve"> scalability and affor</w:t>
        </w:r>
      </w:ins>
      <w:ins w:id="209" w:author="1. BenMiled" w:date="2016-09-06T10:09:00Z">
        <w:r>
          <w:rPr>
            <w:rFonts w:ascii="Times New Roman" w:hAnsi="Times New Roman" w:cs="Times New Roman"/>
            <w:sz w:val="24"/>
            <w:szCs w:val="24"/>
          </w:rPr>
          <w:t xml:space="preserve">dability especially for small business. </w:t>
        </w:r>
      </w:ins>
      <w:ins w:id="210" w:author="1. BenMiled" w:date="2016-09-06T09:54:00Z">
        <w:r w:rsidR="002959FC" w:rsidRPr="003C4371">
          <w:rPr>
            <w:rFonts w:ascii="Times New Roman" w:hAnsi="Times New Roman" w:cs="Times New Roman"/>
            <w:sz w:val="24"/>
            <w:szCs w:val="24"/>
          </w:rPr>
          <w:t xml:space="preserve"> </w:t>
        </w:r>
      </w:ins>
      <w:ins w:id="211" w:author="1. BenMiled" w:date="2016-09-06T10:09:00Z">
        <w:r w:rsidR="008D46BA">
          <w:rPr>
            <w:rFonts w:ascii="Times New Roman" w:hAnsi="Times New Roman" w:cs="Times New Roman"/>
            <w:sz w:val="24"/>
            <w:szCs w:val="24"/>
          </w:rPr>
          <w:t>The P2P architecture proposed in this paper overcomes th</w:t>
        </w:r>
      </w:ins>
      <w:ins w:id="212" w:author="1. BenMiled" w:date="2016-09-06T10:10:00Z">
        <w:r w:rsidR="008D46BA">
          <w:rPr>
            <w:rFonts w:ascii="Times New Roman" w:hAnsi="Times New Roman" w:cs="Times New Roman"/>
            <w:sz w:val="24"/>
            <w:szCs w:val="24"/>
          </w:rPr>
          <w:t xml:space="preserve">ese limitation through a decentralized architecture that relies on mainstream technology </w:t>
        </w:r>
      </w:ins>
      <w:ins w:id="213" w:author="1. BenMiled" w:date="2016-09-06T10:11:00Z">
        <w:r w:rsidR="008D46BA">
          <w:rPr>
            <w:rFonts w:ascii="Times New Roman" w:hAnsi="Times New Roman" w:cs="Times New Roman"/>
            <w:sz w:val="24"/>
            <w:szCs w:val="24"/>
          </w:rPr>
          <w:t>which is readily accessible to small, medium as well as large businesses. In addition, the proposed framework allows private network</w:t>
        </w:r>
      </w:ins>
      <w:ins w:id="214" w:author="1. BenMiled" w:date="2016-09-06T10:12:00Z">
        <w:r w:rsidR="008D46BA">
          <w:rPr>
            <w:rFonts w:ascii="Times New Roman" w:hAnsi="Times New Roman" w:cs="Times New Roman"/>
            <w:sz w:val="24"/>
            <w:szCs w:val="24"/>
          </w:rPr>
          <w:t xml:space="preserve"> to be established dynamically</w:t>
        </w:r>
      </w:ins>
      <w:ins w:id="215" w:author="1. BenMiled" w:date="2016-09-06T10:11:00Z">
        <w:r w:rsidR="008D46BA">
          <w:rPr>
            <w:rFonts w:ascii="Times New Roman" w:hAnsi="Times New Roman" w:cs="Times New Roman"/>
            <w:sz w:val="24"/>
            <w:szCs w:val="24"/>
          </w:rPr>
          <w:t xml:space="preserve"> for </w:t>
        </w:r>
      </w:ins>
      <w:ins w:id="216" w:author="1. BenMiled" w:date="2016-09-06T10:12:00Z">
        <w:r w:rsidR="008D46BA">
          <w:rPr>
            <w:rFonts w:ascii="Times New Roman" w:hAnsi="Times New Roman" w:cs="Times New Roman"/>
            <w:sz w:val="24"/>
            <w:szCs w:val="24"/>
          </w:rPr>
          <w:t xml:space="preserve">the purpose of the </w:t>
        </w:r>
      </w:ins>
      <w:ins w:id="217" w:author="1. BenMiled" w:date="2016-09-06T10:11:00Z">
        <w:r w:rsidR="008D46BA">
          <w:rPr>
            <w:rFonts w:ascii="Times New Roman" w:hAnsi="Times New Roman" w:cs="Times New Roman"/>
            <w:sz w:val="24"/>
            <w:szCs w:val="24"/>
          </w:rPr>
          <w:t xml:space="preserve">physical </w:t>
        </w:r>
      </w:ins>
      <w:ins w:id="218" w:author="1. BenMiled" w:date="2016-09-06T10:12:00Z">
        <w:r w:rsidR="008D46BA">
          <w:rPr>
            <w:rFonts w:ascii="Times New Roman" w:hAnsi="Times New Roman" w:cs="Times New Roman"/>
            <w:sz w:val="24"/>
            <w:szCs w:val="24"/>
          </w:rPr>
          <w:t xml:space="preserve">distribution of a given shipment or set of related systems. </w:t>
        </w:r>
      </w:ins>
    </w:p>
    <w:p w14:paraId="0BBBA3ED" w14:textId="6D9B65E3" w:rsidR="00ED3C4C" w:rsidRDefault="008D46BA">
      <w:pPr>
        <w:shd w:val="clear" w:color="auto" w:fill="FFFFFF"/>
        <w:spacing w:line="240" w:lineRule="auto"/>
        <w:jc w:val="both"/>
        <w:rPr>
          <w:ins w:id="219" w:author="1. BenMiled" w:date="2016-09-06T10:29:00Z"/>
          <w:rFonts w:ascii="Times New Roman" w:hAnsi="Times New Roman" w:cs="Times New Roman"/>
          <w:sz w:val="24"/>
          <w:szCs w:val="24"/>
        </w:rPr>
        <w:pPrChange w:id="220" w:author="1. BenMiled" w:date="2016-09-06T10:30:00Z">
          <w:pPr>
            <w:spacing w:line="240" w:lineRule="auto"/>
            <w:jc w:val="both"/>
          </w:pPr>
        </w:pPrChange>
      </w:pPr>
      <w:ins w:id="221" w:author="1. BenMiled" w:date="2016-09-06T10:13:00Z">
        <w:r>
          <w:rPr>
            <w:rFonts w:ascii="Times New Roman" w:hAnsi="Times New Roman" w:cs="Times New Roman"/>
            <w:sz w:val="24"/>
            <w:szCs w:val="24"/>
          </w:rPr>
          <w:t>Sensor technology has evolved rapidly in the recent years making smart devices ubiquitous and affordable. These sensors deliver information about the environment in real-</w:t>
        </w:r>
        <w:proofErr w:type="gramStart"/>
        <w:r>
          <w:rPr>
            <w:rFonts w:ascii="Times New Roman" w:hAnsi="Times New Roman" w:cs="Times New Roman"/>
            <w:sz w:val="24"/>
            <w:szCs w:val="24"/>
          </w:rPr>
          <w:t>time</w:t>
        </w:r>
      </w:ins>
      <w:ins w:id="222" w:author="1. BenMiled" w:date="2016-09-06T10:16:00Z">
        <w:r w:rsidRPr="00852E43">
          <w:rPr>
            <w:rFonts w:ascii="Times New Roman" w:hAnsi="Times New Roman" w:cs="Times New Roman"/>
            <w:sz w:val="24"/>
            <w:szCs w:val="24"/>
          </w:rPr>
          <w:t>[</w:t>
        </w:r>
        <w:proofErr w:type="gramEnd"/>
        <w:r w:rsidRPr="00852E43">
          <w:rPr>
            <w:rFonts w:ascii="Times New Roman" w:hAnsi="Times New Roman" w:cs="Times New Roman"/>
            <w:sz w:val="24"/>
            <w:szCs w:val="24"/>
          </w:rPr>
          <w:t>5]</w:t>
        </w:r>
      </w:ins>
      <w:ins w:id="223" w:author="1. BenMiled" w:date="2016-09-06T10:13:00Z">
        <w:r>
          <w:rPr>
            <w:rFonts w:ascii="Times New Roman" w:hAnsi="Times New Roman" w:cs="Times New Roman"/>
            <w:sz w:val="24"/>
            <w:szCs w:val="24"/>
          </w:rPr>
          <w:t xml:space="preserve">. In the case of </w:t>
        </w:r>
      </w:ins>
      <w:ins w:id="224" w:author="1. BenMiled" w:date="2016-09-06T10:16:00Z">
        <w:r>
          <w:rPr>
            <w:rFonts w:ascii="Times New Roman" w:hAnsi="Times New Roman" w:cs="Times New Roman"/>
            <w:sz w:val="24"/>
            <w:szCs w:val="24"/>
          </w:rPr>
          <w:t>physical distribution and the proposed framework, sensors are expected to be available throughout the route of the shipment starting from the supplier</w:t>
        </w:r>
      </w:ins>
      <w:ins w:id="225" w:author="1. BenMiled" w:date="2016-09-06T10:17:00Z">
        <w:r>
          <w:rPr>
            <w:rFonts w:ascii="Times New Roman" w:hAnsi="Times New Roman" w:cs="Times New Roman"/>
            <w:sz w:val="24"/>
            <w:szCs w:val="24"/>
          </w:rPr>
          <w:t>’s warehouse, to the carrier truck, and ending with the customer’s warehouse. A</w:t>
        </w:r>
      </w:ins>
      <w:ins w:id="226" w:author="1. BenMiled" w:date="2016-09-06T10:18:00Z">
        <w:r>
          <w:rPr>
            <w:rFonts w:ascii="Times New Roman" w:hAnsi="Times New Roman" w:cs="Times New Roman"/>
            <w:sz w:val="24"/>
            <w:szCs w:val="24"/>
          </w:rPr>
          <w:t>t</w:t>
        </w:r>
      </w:ins>
      <w:ins w:id="227" w:author="1. BenMiled" w:date="2016-09-06T10:17:00Z">
        <w:r>
          <w:rPr>
            <w:rFonts w:ascii="Times New Roman" w:hAnsi="Times New Roman" w:cs="Times New Roman"/>
            <w:sz w:val="24"/>
            <w:szCs w:val="24"/>
          </w:rPr>
          <w:t xml:space="preserve"> each of these location</w:t>
        </w:r>
      </w:ins>
      <w:ins w:id="228" w:author="1. BenMiled" w:date="2016-09-06T10:18:00Z">
        <w:r>
          <w:rPr>
            <w:rFonts w:ascii="Times New Roman" w:hAnsi="Times New Roman" w:cs="Times New Roman"/>
            <w:sz w:val="24"/>
            <w:szCs w:val="24"/>
          </w:rPr>
          <w:t>s</w:t>
        </w:r>
      </w:ins>
      <w:ins w:id="229" w:author="1. BenMiled" w:date="2016-09-06T10:17:00Z">
        <w:r>
          <w:rPr>
            <w:rFonts w:ascii="Times New Roman" w:hAnsi="Times New Roman" w:cs="Times New Roman"/>
            <w:sz w:val="24"/>
            <w:szCs w:val="24"/>
          </w:rPr>
          <w:t xml:space="preserve">, sensor aggregation tools (e.g. </w:t>
        </w:r>
      </w:ins>
      <w:ins w:id="230" w:author="1. BenMiled" w:date="2016-09-06T10:18:00Z">
        <w:r>
          <w:rPr>
            <w:rFonts w:ascii="Times New Roman" w:hAnsi="Times New Roman" w:cs="Times New Roman"/>
            <w:sz w:val="24"/>
            <w:szCs w:val="24"/>
          </w:rPr>
          <w:t>…. [</w:t>
        </w:r>
        <w:proofErr w:type="gramStart"/>
        <w:r>
          <w:rPr>
            <w:rFonts w:ascii="Times New Roman" w:hAnsi="Times New Roman" w:cs="Times New Roman"/>
            <w:sz w:val="24"/>
            <w:szCs w:val="24"/>
          </w:rPr>
          <w:t>ref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being use to deliver real time ground information. Our </w:t>
        </w:r>
      </w:ins>
      <w:ins w:id="231" w:author="1. BenMiled" w:date="2016-09-06T10:22:00Z">
        <w:r w:rsidR="00B33953">
          <w:rPr>
            <w:rFonts w:ascii="Times New Roman" w:hAnsi="Times New Roman" w:cs="Times New Roman"/>
            <w:sz w:val="24"/>
            <w:szCs w:val="24"/>
          </w:rPr>
          <w:t>assumption is</w:t>
        </w:r>
      </w:ins>
      <w:ins w:id="232" w:author="1. BenMiled" w:date="2016-09-06T10:19:00Z">
        <w:r w:rsidR="00B33953">
          <w:rPr>
            <w:rFonts w:ascii="Times New Roman" w:hAnsi="Times New Roman" w:cs="Times New Roman"/>
            <w:sz w:val="24"/>
            <w:szCs w:val="24"/>
          </w:rPr>
          <w:t xml:space="preserve"> that the sensor </w:t>
        </w:r>
      </w:ins>
      <w:ins w:id="233" w:author="1. BenMiled" w:date="2016-09-06T10:20:00Z">
        <w:r w:rsidR="00B33953">
          <w:rPr>
            <w:rFonts w:ascii="Times New Roman" w:hAnsi="Times New Roman" w:cs="Times New Roman"/>
            <w:sz w:val="24"/>
            <w:szCs w:val="24"/>
          </w:rPr>
          <w:t>aggregation</w:t>
        </w:r>
      </w:ins>
      <w:ins w:id="234" w:author="1. BenMiled" w:date="2016-09-06T10:19:00Z">
        <w:r w:rsidR="00B33953">
          <w:rPr>
            <w:rFonts w:ascii="Times New Roman" w:hAnsi="Times New Roman" w:cs="Times New Roman"/>
            <w:sz w:val="24"/>
            <w:szCs w:val="24"/>
          </w:rPr>
          <w:t xml:space="preserve"> </w:t>
        </w:r>
      </w:ins>
      <w:ins w:id="235" w:author="1. BenMiled" w:date="2016-09-06T10:20:00Z">
        <w:r w:rsidR="00B33953">
          <w:rPr>
            <w:rFonts w:ascii="Times New Roman" w:hAnsi="Times New Roman" w:cs="Times New Roman"/>
            <w:sz w:val="24"/>
            <w:szCs w:val="24"/>
          </w:rPr>
          <w:t xml:space="preserve">system will forward events on real-time basis to the </w:t>
        </w:r>
      </w:ins>
      <w:ins w:id="236" w:author="1. BenMiled" w:date="2016-09-06T10:22:00Z">
        <w:r w:rsidR="00B33953">
          <w:rPr>
            <w:rFonts w:ascii="Times New Roman" w:hAnsi="Times New Roman" w:cs="Times New Roman"/>
            <w:sz w:val="24"/>
            <w:szCs w:val="24"/>
          </w:rPr>
          <w:t xml:space="preserve">gateway of the proposed HP3D. </w:t>
        </w:r>
      </w:ins>
      <w:ins w:id="237" w:author="1. BenMiled" w:date="2016-09-06T09:54:00Z">
        <w:r w:rsidR="002959FC" w:rsidRPr="00B33953">
          <w:rPr>
            <w:rFonts w:ascii="Times New Roman" w:hAnsi="Times New Roman" w:cs="Times New Roman"/>
            <w:sz w:val="24"/>
            <w:szCs w:val="24"/>
          </w:rPr>
          <w:t>The</w:t>
        </w:r>
      </w:ins>
      <w:ins w:id="238" w:author="1. BenMiled" w:date="2016-09-06T10:23:00Z">
        <w:r w:rsidR="00B33953">
          <w:rPr>
            <w:rFonts w:ascii="Times New Roman" w:hAnsi="Times New Roman" w:cs="Times New Roman"/>
            <w:sz w:val="24"/>
            <w:szCs w:val="24"/>
          </w:rPr>
          <w:t>se</w:t>
        </w:r>
      </w:ins>
      <w:ins w:id="239" w:author="1. BenMiled" w:date="2016-09-06T09:54:00Z">
        <w:r w:rsidR="002959FC" w:rsidRPr="00B33953">
          <w:rPr>
            <w:rFonts w:ascii="Times New Roman" w:hAnsi="Times New Roman" w:cs="Times New Roman"/>
            <w:sz w:val="24"/>
            <w:szCs w:val="24"/>
          </w:rPr>
          <w:t xml:space="preserve"> incoming </w:t>
        </w:r>
      </w:ins>
      <w:ins w:id="240" w:author="1. BenMiled" w:date="2016-09-06T10:23:00Z">
        <w:r w:rsidR="00B33953">
          <w:rPr>
            <w:rFonts w:ascii="Times New Roman" w:hAnsi="Times New Roman" w:cs="Times New Roman"/>
            <w:sz w:val="24"/>
            <w:szCs w:val="24"/>
          </w:rPr>
          <w:t>events,</w:t>
        </w:r>
      </w:ins>
      <w:ins w:id="241" w:author="1. BenMiled" w:date="2016-09-06T09:54:00Z">
        <w:r w:rsidR="00B33953">
          <w:rPr>
            <w:rFonts w:ascii="Times New Roman" w:hAnsi="Times New Roman" w:cs="Times New Roman"/>
            <w:sz w:val="24"/>
            <w:szCs w:val="24"/>
          </w:rPr>
          <w:t xml:space="preserve"> trigger</w:t>
        </w:r>
        <w:r w:rsidR="002959FC" w:rsidRPr="00B33953">
          <w:rPr>
            <w:rFonts w:ascii="Times New Roman" w:hAnsi="Times New Roman" w:cs="Times New Roman"/>
            <w:sz w:val="24"/>
            <w:szCs w:val="24"/>
          </w:rPr>
          <w:t xml:space="preserve"> </w:t>
        </w:r>
      </w:ins>
      <w:ins w:id="242" w:author="1. BenMiled" w:date="2016-09-06T10:27:00Z">
        <w:r w:rsidR="00B33953">
          <w:rPr>
            <w:rFonts w:ascii="Times New Roman" w:hAnsi="Times New Roman" w:cs="Times New Roman"/>
            <w:sz w:val="24"/>
            <w:szCs w:val="24"/>
          </w:rPr>
          <w:t xml:space="preserve">a process in HP3D that will distribute the information to the relative stakeholders. Furthermore, for each shipment H3PD creates </w:t>
        </w:r>
      </w:ins>
      <w:ins w:id="243" w:author="1. BenMiled" w:date="2016-09-06T10:29:00Z">
        <w:r w:rsidR="00ED3C4C">
          <w:rPr>
            <w:rFonts w:ascii="Times New Roman" w:hAnsi="Times New Roman" w:cs="Times New Roman"/>
            <w:sz w:val="24"/>
            <w:szCs w:val="24"/>
          </w:rPr>
          <w:t xml:space="preserve">a </w:t>
        </w:r>
      </w:ins>
      <w:ins w:id="244" w:author="1. BenMiled" w:date="2016-09-06T10:27:00Z">
        <w:r w:rsidR="00B33953">
          <w:rPr>
            <w:rFonts w:ascii="Times New Roman" w:hAnsi="Times New Roman" w:cs="Times New Roman"/>
            <w:sz w:val="24"/>
            <w:szCs w:val="24"/>
          </w:rPr>
          <w:t>digital thread that parallels the</w:t>
        </w:r>
      </w:ins>
      <w:ins w:id="245" w:author="1. BenMiled" w:date="2016-09-06T10:29:00Z">
        <w:r w:rsidR="00ED3C4C">
          <w:rPr>
            <w:rFonts w:ascii="Times New Roman" w:hAnsi="Times New Roman" w:cs="Times New Roman"/>
            <w:sz w:val="24"/>
            <w:szCs w:val="24"/>
          </w:rPr>
          <w:t xml:space="preserve"> real time status of the shipment</w:t>
        </w:r>
      </w:ins>
      <w:ins w:id="246" w:author="1. BenMiled" w:date="2016-09-06T10:30:00Z">
        <w:r w:rsidR="00ED3C4C">
          <w:rPr>
            <w:rFonts w:ascii="Times New Roman" w:hAnsi="Times New Roman" w:cs="Times New Roman"/>
            <w:sz w:val="24"/>
            <w:szCs w:val="24"/>
          </w:rPr>
          <w:t xml:space="preserve"> making the physical distribution </w:t>
        </w:r>
      </w:ins>
      <w:ins w:id="247" w:author="1. BenMiled" w:date="2016-09-06T10:31:00Z">
        <w:r w:rsidR="00ED3C4C">
          <w:rPr>
            <w:rFonts w:ascii="Times New Roman" w:hAnsi="Times New Roman" w:cs="Times New Roman"/>
            <w:sz w:val="24"/>
            <w:szCs w:val="24"/>
          </w:rPr>
          <w:t>of the shipment completely transparent to the stakeholders</w:t>
        </w:r>
      </w:ins>
      <w:ins w:id="248" w:author="1. BenMiled" w:date="2016-09-06T10:29:00Z">
        <w:r w:rsidR="00ED3C4C">
          <w:rPr>
            <w:rFonts w:ascii="Times New Roman" w:hAnsi="Times New Roman" w:cs="Times New Roman"/>
            <w:sz w:val="24"/>
            <w:szCs w:val="24"/>
          </w:rPr>
          <w:t>.</w:t>
        </w:r>
      </w:ins>
    </w:p>
    <w:p w14:paraId="1C7CF6DA" w14:textId="77777777" w:rsidR="005463FE" w:rsidRDefault="005463FE" w:rsidP="005463FE">
      <w:pPr>
        <w:spacing w:line="240" w:lineRule="auto"/>
        <w:jc w:val="both"/>
        <w:rPr>
          <w:ins w:id="249" w:author="1. BenMiled" w:date="2016-09-06T10:37:00Z"/>
          <w:rFonts w:ascii="Times New Roman" w:hAnsi="Times New Roman" w:cs="Times New Roman"/>
          <w:sz w:val="24"/>
          <w:szCs w:val="24"/>
        </w:rPr>
      </w:pPr>
      <w:ins w:id="250" w:author="1. BenMiled" w:date="2016-09-06T10:34:00Z">
        <w:r>
          <w:rPr>
            <w:rFonts w:ascii="Times New Roman" w:hAnsi="Times New Roman" w:cs="Times New Roman"/>
            <w:sz w:val="24"/>
            <w:szCs w:val="24"/>
          </w:rPr>
          <w:lastRenderedPageBreak/>
          <w:t xml:space="preserve">While the </w:t>
        </w:r>
      </w:ins>
      <w:ins w:id="251" w:author="1. BenMiled" w:date="2016-09-06T10:32:00Z">
        <w:r>
          <w:rPr>
            <w:rFonts w:ascii="Times New Roman" w:hAnsi="Times New Roman" w:cs="Times New Roman"/>
            <w:sz w:val="24"/>
            <w:szCs w:val="24"/>
          </w:rPr>
          <w:t xml:space="preserve">P2P architecture have been </w:t>
        </w:r>
      </w:ins>
      <w:ins w:id="252" w:author="1. BenMiled" w:date="2016-09-06T10:34:00Z">
        <w:r>
          <w:rPr>
            <w:rFonts w:ascii="Times New Roman" w:hAnsi="Times New Roman" w:cs="Times New Roman"/>
            <w:sz w:val="24"/>
            <w:szCs w:val="24"/>
          </w:rPr>
          <w:t xml:space="preserve">widely </w:t>
        </w:r>
      </w:ins>
      <w:ins w:id="253" w:author="1. BenMiled" w:date="2016-09-06T10:32:00Z">
        <w:r>
          <w:rPr>
            <w:rFonts w:ascii="Times New Roman" w:hAnsi="Times New Roman" w:cs="Times New Roman"/>
            <w:sz w:val="24"/>
            <w:szCs w:val="24"/>
          </w:rPr>
          <w:t>used in several social media oriented application</w:t>
        </w:r>
      </w:ins>
      <w:ins w:id="254" w:author="1. BenMiled" w:date="2016-09-06T10:34:00Z">
        <w:r>
          <w:rPr>
            <w:rFonts w:ascii="Times New Roman" w:hAnsi="Times New Roman" w:cs="Times New Roman"/>
            <w:sz w:val="24"/>
            <w:szCs w:val="24"/>
          </w:rPr>
          <w:t>s</w:t>
        </w:r>
      </w:ins>
      <w:ins w:id="255" w:author="1. BenMiled" w:date="2016-09-06T10:32:00Z">
        <w:r>
          <w:rPr>
            <w:rFonts w:ascii="Times New Roman" w:hAnsi="Times New Roman" w:cs="Times New Roman"/>
            <w:sz w:val="24"/>
            <w:szCs w:val="24"/>
          </w:rPr>
          <w:t xml:space="preserve"> </w:t>
        </w:r>
      </w:ins>
      <w:ins w:id="256" w:author="1. BenMiled" w:date="2016-09-06T10:34:00Z">
        <w:r>
          <w:rPr>
            <w:rFonts w:ascii="Times New Roman" w:hAnsi="Times New Roman" w:cs="Times New Roman"/>
            <w:sz w:val="24"/>
            <w:szCs w:val="24"/>
          </w:rPr>
          <w:t xml:space="preserve">(e.g., </w:t>
        </w:r>
      </w:ins>
      <w:proofErr w:type="gramStart"/>
      <w:ins w:id="257" w:author="1. BenMiled" w:date="2016-09-06T10:32:00Z">
        <w:r>
          <w:rPr>
            <w:rFonts w:ascii="Times New Roman" w:hAnsi="Times New Roman" w:cs="Times New Roman"/>
            <w:sz w:val="24"/>
            <w:szCs w:val="24"/>
          </w:rPr>
          <w:t>Napster</w:t>
        </w:r>
      </w:ins>
      <w:ins w:id="258" w:author="1. BenMiled" w:date="2016-09-06T10:33:00Z">
        <w:r w:rsidRPr="005463FE">
          <w:rPr>
            <w:rFonts w:ascii="Times New Roman" w:hAnsi="Times New Roman" w:cs="Times New Roman"/>
            <w:sz w:val="24"/>
            <w:szCs w:val="24"/>
          </w:rPr>
          <w:t>[</w:t>
        </w:r>
        <w:proofErr w:type="gramEnd"/>
        <w:r w:rsidRPr="005463FE">
          <w:rPr>
            <w:rFonts w:ascii="Times New Roman" w:hAnsi="Times New Roman" w:cs="Times New Roman"/>
            <w:sz w:val="24"/>
            <w:szCs w:val="24"/>
          </w:rPr>
          <w:t xml:space="preserve">6], …. [], and [ ]) it has not been used in </w:t>
        </w:r>
        <w:r>
          <w:rPr>
            <w:rFonts w:ascii="Times New Roman" w:hAnsi="Times New Roman" w:cs="Times New Roman"/>
            <w:sz w:val="24"/>
            <w:szCs w:val="24"/>
          </w:rPr>
          <w:t>supply chain management</w:t>
        </w:r>
      </w:ins>
      <w:ins w:id="259" w:author="1. BenMiled" w:date="2016-09-06T10:34:00Z">
        <w:r>
          <w:rPr>
            <w:rFonts w:ascii="Times New Roman" w:hAnsi="Times New Roman" w:cs="Times New Roman"/>
            <w:sz w:val="24"/>
            <w:szCs w:val="24"/>
          </w:rPr>
          <w:t xml:space="preserve">. </w:t>
        </w:r>
      </w:ins>
      <w:ins w:id="260" w:author="1. BenMiled" w:date="2016-09-06T10:36:00Z">
        <w:r>
          <w:rPr>
            <w:rFonts w:ascii="Times New Roman" w:hAnsi="Times New Roman" w:cs="Times New Roman"/>
            <w:sz w:val="24"/>
            <w:szCs w:val="24"/>
          </w:rPr>
          <w:t xml:space="preserve">P2P architecture offer several characteristics that align with the mainstream vision of the proposed HP3D. </w:t>
        </w:r>
      </w:ins>
      <w:ins w:id="261" w:author="1. BenMiled" w:date="2016-09-06T10:37:00Z">
        <w:r>
          <w:rPr>
            <w:rFonts w:ascii="Times New Roman" w:hAnsi="Times New Roman" w:cs="Times New Roman"/>
            <w:sz w:val="24"/>
            <w:szCs w:val="24"/>
          </w:rPr>
          <w:t>These characteristics are discussed below:</w:t>
        </w:r>
      </w:ins>
    </w:p>
    <w:p w14:paraId="3F5B06B9" w14:textId="6AF3D5FC" w:rsidR="008D6B0F" w:rsidRDefault="008D6B0F">
      <w:pPr>
        <w:pStyle w:val="ListParagraph"/>
        <w:numPr>
          <w:ilvl w:val="0"/>
          <w:numId w:val="19"/>
        </w:numPr>
        <w:jc w:val="both"/>
        <w:rPr>
          <w:ins w:id="262" w:author="1. BenMiled" w:date="2016-09-06T10:44:00Z"/>
          <w:rFonts w:ascii="Times New Roman" w:hAnsi="Times New Roman" w:cs="Times New Roman"/>
        </w:rPr>
        <w:pPrChange w:id="263" w:author="1. BenMiled" w:date="2016-09-06T10:44:00Z">
          <w:pPr>
            <w:spacing w:line="240" w:lineRule="auto"/>
            <w:jc w:val="both"/>
          </w:pPr>
        </w:pPrChange>
      </w:pPr>
      <w:ins w:id="264" w:author="1. BenMiled" w:date="2016-09-06T10:45:00Z">
        <w:r>
          <w:rPr>
            <w:rFonts w:ascii="Times New Roman" w:hAnsi="Times New Roman" w:cs="Times New Roman"/>
          </w:rPr>
          <w:t xml:space="preserve">Security: </w:t>
        </w:r>
      </w:ins>
      <w:ins w:id="265" w:author="1. BenMiled" w:date="2016-09-06T10:36:00Z">
        <w:r w:rsidR="005463FE" w:rsidRPr="00B301B5">
          <w:rPr>
            <w:rFonts w:ascii="Times New Roman" w:hAnsi="Times New Roman" w:cs="Times New Roman"/>
          </w:rPr>
          <w:t>In a typical</w:t>
        </w:r>
        <w:r w:rsidR="005463FE" w:rsidRPr="005463FE">
          <w:rPr>
            <w:rFonts w:ascii="Times New Roman" w:hAnsi="Times New Roman" w:cs="Times New Roman"/>
            <w:rPrChange w:id="266" w:author="1. BenMiled" w:date="2016-09-06T10:38:00Z">
              <w:rPr/>
            </w:rPrChange>
          </w:rPr>
          <w:t xml:space="preserve"> client/server model, data is </w:t>
        </w:r>
      </w:ins>
      <w:ins w:id="267" w:author="1. BenMiled" w:date="2016-09-06T10:38:00Z">
        <w:r w:rsidR="005463FE">
          <w:rPr>
            <w:rFonts w:ascii="Times New Roman" w:hAnsi="Times New Roman" w:cs="Times New Roman"/>
          </w:rPr>
          <w:t xml:space="preserve">stored in a centralized location which </w:t>
        </w:r>
      </w:ins>
      <w:ins w:id="268" w:author="1. BenMiled" w:date="2016-09-06T10:39:00Z">
        <w:r w:rsidR="005463FE">
          <w:rPr>
            <w:rFonts w:ascii="Times New Roman" w:hAnsi="Times New Roman" w:cs="Times New Roman"/>
          </w:rPr>
          <w:t xml:space="preserve">can </w:t>
        </w:r>
      </w:ins>
      <w:ins w:id="269" w:author="1. BenMiled" w:date="2016-09-06T10:38:00Z">
        <w:r w:rsidR="005463FE">
          <w:rPr>
            <w:rFonts w:ascii="Times New Roman" w:hAnsi="Times New Roman" w:cs="Times New Roman"/>
          </w:rPr>
          <w:t>become</w:t>
        </w:r>
      </w:ins>
      <w:ins w:id="270" w:author="1. BenMiled" w:date="2016-09-06T10:39:00Z">
        <w:r w:rsidR="005463FE">
          <w:rPr>
            <w:rFonts w:ascii="Times New Roman" w:hAnsi="Times New Roman" w:cs="Times New Roman"/>
          </w:rPr>
          <w:t xml:space="preserve"> vulnerable to </w:t>
        </w:r>
      </w:ins>
      <w:ins w:id="271" w:author="1. BenMiled" w:date="2016-09-06T10:40:00Z">
        <w:r>
          <w:rPr>
            <w:rFonts w:ascii="Times New Roman" w:hAnsi="Times New Roman" w:cs="Times New Roman"/>
          </w:rPr>
          <w:t xml:space="preserve">breaches despite all the efforts for tightened </w:t>
        </w:r>
      </w:ins>
      <w:ins w:id="272" w:author="1. BenMiled" w:date="2016-09-06T10:39:00Z">
        <w:r w:rsidR="005463FE">
          <w:rPr>
            <w:rFonts w:ascii="Times New Roman" w:hAnsi="Times New Roman" w:cs="Times New Roman"/>
          </w:rPr>
          <w:t>security</w:t>
        </w:r>
      </w:ins>
      <w:ins w:id="273" w:author="1. BenMiled" w:date="2016-09-06T10:41:00Z">
        <w:r>
          <w:rPr>
            <w:rFonts w:ascii="Times New Roman" w:hAnsi="Times New Roman" w:cs="Times New Roman"/>
          </w:rPr>
          <w:t xml:space="preserve"> procedures in the server</w:t>
        </w:r>
      </w:ins>
      <w:ins w:id="274" w:author="1. BenMiled" w:date="2016-09-06T10:39:00Z">
        <w:r>
          <w:rPr>
            <w:rFonts w:ascii="Times New Roman" w:hAnsi="Times New Roman" w:cs="Times New Roman"/>
          </w:rPr>
          <w:t xml:space="preserve">. </w:t>
        </w:r>
      </w:ins>
      <w:ins w:id="275" w:author="1. BenMiled" w:date="2016-09-06T10:38:00Z">
        <w:r w:rsidR="005463FE">
          <w:rPr>
            <w:rFonts w:ascii="Times New Roman" w:hAnsi="Times New Roman" w:cs="Times New Roman"/>
          </w:rPr>
          <w:t xml:space="preserve"> </w:t>
        </w:r>
      </w:ins>
      <w:ins w:id="276" w:author="1. BenMiled" w:date="2016-09-06T10:36:00Z">
        <w:r w:rsidR="005463FE" w:rsidRPr="005463FE">
          <w:rPr>
            <w:rFonts w:ascii="Times New Roman" w:hAnsi="Times New Roman" w:cs="Times New Roman"/>
            <w:rPrChange w:id="277" w:author="1. BenMiled" w:date="2016-09-06T10:38:00Z">
              <w:rPr/>
            </w:rPrChange>
          </w:rPr>
          <w:t xml:space="preserve">In contrast, </w:t>
        </w:r>
      </w:ins>
      <w:ins w:id="278" w:author="1. BenMiled" w:date="2016-09-06T10:41:00Z">
        <w:r>
          <w:rPr>
            <w:rFonts w:ascii="Times New Roman" w:hAnsi="Times New Roman" w:cs="Times New Roman"/>
          </w:rPr>
          <w:t>in a</w:t>
        </w:r>
      </w:ins>
      <w:ins w:id="279" w:author="1. BenMiled" w:date="2016-09-06T10:36:00Z">
        <w:r w:rsidR="005463FE" w:rsidRPr="005463FE">
          <w:rPr>
            <w:rFonts w:ascii="Times New Roman" w:hAnsi="Times New Roman" w:cs="Times New Roman"/>
            <w:rPrChange w:id="280" w:author="1. BenMiled" w:date="2016-09-06T10:38:00Z">
              <w:rPr/>
            </w:rPrChange>
          </w:rPr>
          <w:t xml:space="preserve"> P2P model data</w:t>
        </w:r>
      </w:ins>
      <w:ins w:id="281" w:author="1. BenMiled" w:date="2016-09-06T10:42:00Z">
        <w:r>
          <w:rPr>
            <w:rFonts w:ascii="Times New Roman" w:hAnsi="Times New Roman" w:cs="Times New Roman"/>
          </w:rPr>
          <w:t xml:space="preserve"> is distribute across the network and none of the peers hold a global view of the entire system. Furthermore, information is being </w:t>
        </w:r>
      </w:ins>
      <w:ins w:id="282" w:author="1. BenMiled" w:date="2016-09-06T10:36:00Z">
        <w:r w:rsidR="005463FE" w:rsidRPr="005463FE">
          <w:rPr>
            <w:rFonts w:ascii="Times New Roman" w:hAnsi="Times New Roman" w:cs="Times New Roman"/>
            <w:rPrChange w:id="283" w:author="1. BenMiled" w:date="2016-09-06T10:38:00Z">
              <w:rPr/>
            </w:rPrChange>
          </w:rPr>
          <w:t>exchang</w:t>
        </w:r>
      </w:ins>
      <w:ins w:id="284" w:author="1. BenMiled" w:date="2016-09-06T10:43:00Z">
        <w:r>
          <w:rPr>
            <w:rFonts w:ascii="Times New Roman" w:hAnsi="Times New Roman" w:cs="Times New Roman"/>
          </w:rPr>
          <w:t>ed</w:t>
        </w:r>
      </w:ins>
      <w:ins w:id="285" w:author="1. BenMiled" w:date="2016-09-06T10:36:00Z">
        <w:r w:rsidR="005463FE" w:rsidRPr="005463FE">
          <w:rPr>
            <w:rFonts w:ascii="Times New Roman" w:hAnsi="Times New Roman" w:cs="Times New Roman"/>
            <w:rPrChange w:id="286" w:author="1. BenMiled" w:date="2016-09-06T10:38:00Z">
              <w:rPr/>
            </w:rPrChange>
          </w:rPr>
          <w:t xml:space="preserve"> </w:t>
        </w:r>
      </w:ins>
      <w:ins w:id="287" w:author="1. BenMiled" w:date="2016-09-06T10:43:00Z">
        <w:r>
          <w:rPr>
            <w:rFonts w:ascii="Times New Roman" w:hAnsi="Times New Roman" w:cs="Times New Roman"/>
          </w:rPr>
          <w:t xml:space="preserve">only between members of </w:t>
        </w:r>
      </w:ins>
      <w:ins w:id="288" w:author="1. BenMiled" w:date="2016-09-06T10:44:00Z">
        <w:r>
          <w:rPr>
            <w:rFonts w:ascii="Times New Roman" w:hAnsi="Times New Roman" w:cs="Times New Roman"/>
          </w:rPr>
          <w:t xml:space="preserve">a </w:t>
        </w:r>
      </w:ins>
      <w:ins w:id="289" w:author="1. BenMiled" w:date="2016-09-06T10:43:00Z">
        <w:r>
          <w:rPr>
            <w:rFonts w:ascii="Times New Roman" w:hAnsi="Times New Roman" w:cs="Times New Roman"/>
          </w:rPr>
          <w:t xml:space="preserve">personalized network </w:t>
        </w:r>
      </w:ins>
      <w:ins w:id="290" w:author="1. BenMiled" w:date="2016-09-06T10:44:00Z">
        <w:r>
          <w:rPr>
            <w:rFonts w:ascii="Times New Roman" w:hAnsi="Times New Roman" w:cs="Times New Roman"/>
          </w:rPr>
          <w:t>under the specific context of given target shipment</w:t>
        </w:r>
      </w:ins>
      <w:ins w:id="291" w:author="1. BenMiled" w:date="2016-09-06T10:36:00Z">
        <w:r w:rsidR="005463FE" w:rsidRPr="005463FE">
          <w:rPr>
            <w:rFonts w:ascii="Times New Roman" w:hAnsi="Times New Roman" w:cs="Times New Roman"/>
            <w:rPrChange w:id="292" w:author="1. BenMiled" w:date="2016-09-06T10:38:00Z">
              <w:rPr/>
            </w:rPrChange>
          </w:rPr>
          <w:t>.</w:t>
        </w:r>
      </w:ins>
    </w:p>
    <w:p w14:paraId="5FF7570C" w14:textId="3F672406" w:rsidR="008D6B0F" w:rsidRPr="002E304C" w:rsidRDefault="008D6B0F">
      <w:pPr>
        <w:pStyle w:val="ListParagraph"/>
        <w:numPr>
          <w:ilvl w:val="0"/>
          <w:numId w:val="19"/>
        </w:numPr>
        <w:jc w:val="both"/>
        <w:rPr>
          <w:ins w:id="293" w:author="1. BenMiled" w:date="2016-09-06T10:49:00Z"/>
          <w:rFonts w:ascii="Times New Roman" w:hAnsi="Times New Roman" w:cs="Times New Roman"/>
          <w:rPrChange w:id="294" w:author="1. BenMiled" w:date="2016-09-06T10:49:00Z">
            <w:rPr>
              <w:ins w:id="295" w:author="1. BenMiled" w:date="2016-09-06T10:49:00Z"/>
            </w:rPr>
          </w:rPrChange>
        </w:rPr>
      </w:pPr>
      <w:ins w:id="296" w:author="1. BenMiled" w:date="2016-09-06T10:45:00Z">
        <w:r>
          <w:rPr>
            <w:rFonts w:ascii="Times New Roman" w:hAnsi="Times New Roman" w:cs="Times New Roman"/>
          </w:rPr>
          <w:t xml:space="preserve">Scalability: </w:t>
        </w:r>
      </w:ins>
      <w:ins w:id="297" w:author="1. BenMiled" w:date="2016-09-06T10:46:00Z">
        <w:r>
          <w:rPr>
            <w:rFonts w:ascii="Times New Roman" w:hAnsi="Times New Roman" w:cs="Times New Roman"/>
          </w:rPr>
          <w:t xml:space="preserve">The client/server model is limited </w:t>
        </w:r>
      </w:ins>
      <w:ins w:id="298" w:author="1. BenMiled" w:date="2016-09-06T10:49:00Z">
        <w:r>
          <w:rPr>
            <w:rFonts w:ascii="Times New Roman" w:hAnsi="Times New Roman" w:cs="Times New Roman"/>
          </w:rPr>
          <w:t>by</w:t>
        </w:r>
      </w:ins>
      <w:ins w:id="299" w:author="1. BenMiled" w:date="2016-09-06T10:46:00Z">
        <w:r>
          <w:rPr>
            <w:rFonts w:ascii="Times New Roman" w:hAnsi="Times New Roman" w:cs="Times New Roman"/>
          </w:rPr>
          <w:t xml:space="preserve"> the amount of transactions that can be handled by the server. In the case of the P2P architecture, </w:t>
        </w:r>
      </w:ins>
      <w:ins w:id="300" w:author="1. BenMiled" w:date="2016-09-06T10:49:00Z">
        <w:r>
          <w:rPr>
            <w:rFonts w:ascii="Times New Roman" w:hAnsi="Times New Roman" w:cs="Times New Roman"/>
          </w:rPr>
          <w:t>e</w:t>
        </w:r>
      </w:ins>
      <w:ins w:id="301" w:author="1. BenMiled" w:date="2016-09-06T10:47:00Z">
        <w:r w:rsidRPr="00852E43">
          <w:rPr>
            <w:rFonts w:ascii="Times New Roman" w:hAnsi="Times New Roman" w:cs="Times New Roman"/>
          </w:rPr>
          <w:t xml:space="preserve">ach peer </w:t>
        </w:r>
        <w:r>
          <w:rPr>
            <w:rFonts w:ascii="Times New Roman" w:hAnsi="Times New Roman" w:cs="Times New Roman"/>
          </w:rPr>
          <w:t xml:space="preserve">can </w:t>
        </w:r>
        <w:r w:rsidRPr="00852E43">
          <w:rPr>
            <w:rFonts w:ascii="Times New Roman" w:hAnsi="Times New Roman" w:cs="Times New Roman"/>
          </w:rPr>
          <w:t xml:space="preserve">play </w:t>
        </w:r>
        <w:r>
          <w:rPr>
            <w:rFonts w:ascii="Times New Roman" w:hAnsi="Times New Roman" w:cs="Times New Roman"/>
          </w:rPr>
          <w:t>the role of a</w:t>
        </w:r>
        <w:r w:rsidRPr="00852E43">
          <w:rPr>
            <w:rFonts w:ascii="Times New Roman" w:hAnsi="Times New Roman" w:cs="Times New Roman"/>
          </w:rPr>
          <w:t xml:space="preserve"> client and/or a servers as needed </w:t>
        </w:r>
        <w:r>
          <w:rPr>
            <w:rFonts w:ascii="Times New Roman" w:hAnsi="Times New Roman" w:cs="Times New Roman"/>
          </w:rPr>
          <w:t>by the</w:t>
        </w:r>
        <w:r w:rsidRPr="00852E43">
          <w:rPr>
            <w:rFonts w:ascii="Times New Roman" w:hAnsi="Times New Roman" w:cs="Times New Roman"/>
          </w:rPr>
          <w:t xml:space="preserve"> exchange with other peers</w:t>
        </w:r>
      </w:ins>
      <w:ins w:id="302" w:author="1. BenMiled" w:date="2016-09-06T10:48:00Z">
        <w:r>
          <w:rPr>
            <w:rFonts w:ascii="Times New Roman" w:hAnsi="Times New Roman" w:cs="Times New Roman"/>
          </w:rPr>
          <w:t xml:space="preserve"> [7]</w:t>
        </w:r>
      </w:ins>
      <w:ins w:id="303" w:author="1. BenMiled" w:date="2016-09-06T10:47:00Z">
        <w:r w:rsidRPr="00852E43">
          <w:rPr>
            <w:rFonts w:ascii="Times New Roman" w:hAnsi="Times New Roman" w:cs="Times New Roman"/>
          </w:rPr>
          <w:t xml:space="preserve">. </w:t>
        </w:r>
      </w:ins>
      <w:ins w:id="304" w:author="1. BenMiled" w:date="2016-09-06T10:48:00Z">
        <w:r>
          <w:rPr>
            <w:rFonts w:ascii="Times New Roman" w:hAnsi="Times New Roman" w:cs="Times New Roman"/>
          </w:rPr>
          <w:t xml:space="preserve">This aspect of the architecture makes the system scalable. </w:t>
        </w:r>
      </w:ins>
      <w:ins w:id="305" w:author="1. BenMiled" w:date="2016-09-06T10:49:00Z">
        <w:r w:rsidR="002E304C">
          <w:rPr>
            <w:rFonts w:ascii="Times New Roman" w:hAnsi="Times New Roman" w:cs="Times New Roman"/>
          </w:rPr>
          <w:t xml:space="preserve"> In the proposed HP3D system, </w:t>
        </w:r>
      </w:ins>
      <w:ins w:id="306" w:author="1. BenMiled" w:date="2016-09-06T10:50:00Z">
        <w:r w:rsidR="002E304C">
          <w:rPr>
            <w:rFonts w:ascii="Times New Roman" w:hAnsi="Times New Roman" w:cs="Times New Roman"/>
          </w:rPr>
          <w:t>t</w:t>
        </w:r>
      </w:ins>
      <w:ins w:id="307" w:author="1. BenMiled" w:date="2016-09-06T10:49:00Z">
        <w:r w:rsidRPr="002E304C">
          <w:rPr>
            <w:rFonts w:ascii="Times New Roman" w:hAnsi="Times New Roman" w:cs="Times New Roman"/>
            <w:rPrChange w:id="308" w:author="1. BenMiled" w:date="2016-09-06T10:49:00Z">
              <w:rPr/>
            </w:rPrChange>
          </w:rPr>
          <w:t xml:space="preserve">he only centric </w:t>
        </w:r>
      </w:ins>
      <w:ins w:id="309" w:author="1. BenMiled" w:date="2016-09-06T10:50:00Z">
        <w:r w:rsidR="002E304C">
          <w:rPr>
            <w:rFonts w:ascii="Times New Roman" w:hAnsi="Times New Roman" w:cs="Times New Roman"/>
          </w:rPr>
          <w:t xml:space="preserve">component is the </w:t>
        </w:r>
      </w:ins>
      <w:ins w:id="310" w:author="1. BenMiled" w:date="2016-09-06T10:49:00Z">
        <w:r w:rsidRPr="002E304C">
          <w:rPr>
            <w:rFonts w:ascii="Times New Roman" w:hAnsi="Times New Roman" w:cs="Times New Roman"/>
            <w:rPrChange w:id="311" w:author="1. BenMiled" w:date="2016-09-06T10:49:00Z">
              <w:rPr/>
            </w:rPrChange>
          </w:rPr>
          <w:t xml:space="preserve">index </w:t>
        </w:r>
      </w:ins>
      <w:ins w:id="312" w:author="1. BenMiled" w:date="2016-09-06T10:50:00Z">
        <w:r w:rsidR="002E304C">
          <w:rPr>
            <w:rFonts w:ascii="Times New Roman" w:hAnsi="Times New Roman" w:cs="Times New Roman"/>
          </w:rPr>
          <w:t>server which maintains dynamic</w:t>
        </w:r>
      </w:ins>
      <w:ins w:id="313" w:author="1. BenMiled" w:date="2016-09-06T10:49:00Z">
        <w:r w:rsidRPr="002E304C">
          <w:rPr>
            <w:rFonts w:ascii="Times New Roman" w:hAnsi="Times New Roman" w:cs="Times New Roman"/>
            <w:rPrChange w:id="314" w:author="1. BenMiled" w:date="2016-09-06T10:49:00Z">
              <w:rPr/>
            </w:rPrChange>
          </w:rPr>
          <w:t xml:space="preserve"> information </w:t>
        </w:r>
      </w:ins>
      <w:ins w:id="315" w:author="1. BenMiled" w:date="2016-09-06T10:51:00Z">
        <w:r w:rsidR="002E304C">
          <w:rPr>
            <w:rFonts w:ascii="Times New Roman" w:hAnsi="Times New Roman" w:cs="Times New Roman"/>
          </w:rPr>
          <w:t xml:space="preserve">about the IP addresses of the clients and is responsible for forward this information to the peers. </w:t>
        </w:r>
      </w:ins>
      <w:proofErr w:type="gramStart"/>
      <w:ins w:id="316" w:author="1. BenMiled" w:date="2016-09-06T10:49:00Z">
        <w:r w:rsidRPr="002E304C">
          <w:rPr>
            <w:rFonts w:ascii="Times New Roman" w:hAnsi="Times New Roman" w:cs="Times New Roman"/>
            <w:rPrChange w:id="317" w:author="1. BenMiled" w:date="2016-09-06T10:49:00Z">
              <w:rPr/>
            </w:rPrChange>
          </w:rPr>
          <w:t>Napster</w:t>
        </w:r>
      </w:ins>
      <w:ins w:id="318" w:author="1. BenMiled" w:date="2016-09-06T10:52:00Z">
        <w:r w:rsidR="002E304C">
          <w:rPr>
            <w:rFonts w:ascii="Times New Roman" w:hAnsi="Times New Roman" w:cs="Times New Roman"/>
          </w:rPr>
          <w:t>[</w:t>
        </w:r>
        <w:proofErr w:type="gramEnd"/>
        <w:r w:rsidR="002E304C">
          <w:rPr>
            <w:rFonts w:ascii="Times New Roman" w:hAnsi="Times New Roman" w:cs="Times New Roman"/>
          </w:rPr>
          <w:t xml:space="preserve">6], Gnutella [] and ???? </w:t>
        </w:r>
      </w:ins>
      <w:ins w:id="319" w:author="1. BenMiled" w:date="2016-09-06T10:53:00Z">
        <w:r w:rsidR="002E304C">
          <w:rPr>
            <w:rFonts w:ascii="Times New Roman" w:hAnsi="Times New Roman" w:cs="Times New Roman"/>
          </w:rPr>
          <w:t xml:space="preserve">[] use this model. </w:t>
        </w:r>
      </w:ins>
      <w:ins w:id="320" w:author="1. BenMiled" w:date="2016-09-06T10:49:00Z">
        <w:r w:rsidRPr="002E304C">
          <w:rPr>
            <w:rFonts w:ascii="Times New Roman" w:hAnsi="Times New Roman" w:cs="Times New Roman"/>
            <w:rPrChange w:id="321" w:author="1. BenMiled" w:date="2016-09-06T10:49:00Z">
              <w:rPr/>
            </w:rPrChange>
          </w:rPr>
          <w:t xml:space="preserve"> </w:t>
        </w:r>
      </w:ins>
      <w:ins w:id="322" w:author="1. BenMiled" w:date="2016-09-06T10:54:00Z">
        <w:r w:rsidR="002E304C">
          <w:rPr>
            <w:rFonts w:ascii="Times New Roman" w:hAnsi="Times New Roman" w:cs="Times New Roman"/>
          </w:rPr>
          <w:t xml:space="preserve">There are several variants of the P2P model and these are discussed at the end of this section. </w:t>
        </w:r>
      </w:ins>
    </w:p>
    <w:p w14:paraId="526F8773" w14:textId="0510F527" w:rsidR="00000F6A" w:rsidRPr="00000F6A" w:rsidRDefault="002E304C">
      <w:pPr>
        <w:pStyle w:val="ListParagraph"/>
        <w:numPr>
          <w:ilvl w:val="0"/>
          <w:numId w:val="19"/>
        </w:numPr>
        <w:spacing w:after="240"/>
        <w:jc w:val="both"/>
        <w:rPr>
          <w:ins w:id="323" w:author="1. BenMiled" w:date="2016-09-06T12:45:00Z"/>
          <w:rFonts w:ascii="Times New Roman" w:hAnsi="Times New Roman" w:cs="Times New Roman"/>
          <w:rPrChange w:id="324" w:author="1. BenMiled" w:date="2016-09-06T12:45:00Z">
            <w:rPr>
              <w:ins w:id="325" w:author="1. BenMiled" w:date="2016-09-06T12:45:00Z"/>
            </w:rPr>
          </w:rPrChange>
        </w:rPr>
        <w:pPrChange w:id="326" w:author="1. BenMiled" w:date="2016-09-06T12:46:00Z">
          <w:pPr>
            <w:pStyle w:val="ListParagraph"/>
            <w:jc w:val="both"/>
          </w:pPr>
        </w:pPrChange>
      </w:pPr>
      <w:ins w:id="327" w:author="1. BenMiled" w:date="2016-09-06T10:55:00Z">
        <w:r w:rsidRPr="00000F6A">
          <w:rPr>
            <w:rFonts w:ascii="Times New Roman" w:hAnsi="Times New Roman" w:cs="Times New Roman"/>
          </w:rPr>
          <w:t xml:space="preserve">Fault-tolerance: </w:t>
        </w:r>
      </w:ins>
      <w:ins w:id="328" w:author="1. BenMiled" w:date="2016-09-06T10:56:00Z">
        <w:r w:rsidR="00EB1077" w:rsidRPr="00000F6A">
          <w:rPr>
            <w:rFonts w:ascii="Times New Roman" w:hAnsi="Times New Roman" w:cs="Times New Roman"/>
          </w:rPr>
          <w:t xml:space="preserve">The server in the centralized client/server model is a </w:t>
        </w:r>
      </w:ins>
      <w:ins w:id="329" w:author="1. BenMiled" w:date="2016-09-06T10:36:00Z">
        <w:r w:rsidR="005463FE" w:rsidRPr="00000F6A">
          <w:rPr>
            <w:rFonts w:ascii="Times New Roman" w:hAnsi="Times New Roman" w:cs="Times New Roman"/>
            <w:rPrChange w:id="330" w:author="1. BenMiled" w:date="2016-09-06T12:44:00Z">
              <w:rPr/>
            </w:rPrChange>
          </w:rPr>
          <w:t>single-point-failure</w:t>
        </w:r>
      </w:ins>
      <w:ins w:id="331" w:author="1. BenMiled" w:date="2016-09-06T10:57:00Z">
        <w:r w:rsidR="00EB1077" w:rsidRPr="00000F6A">
          <w:rPr>
            <w:rFonts w:ascii="Times New Roman" w:hAnsi="Times New Roman" w:cs="Times New Roman"/>
          </w:rPr>
          <w:t>.</w:t>
        </w:r>
      </w:ins>
      <w:ins w:id="332" w:author="1. BenMiled" w:date="2016-09-06T12:40:00Z">
        <w:r w:rsidR="00000F6A" w:rsidRPr="00000F6A">
          <w:rPr>
            <w:rFonts w:ascii="Times New Roman" w:hAnsi="Times New Roman" w:cs="Times New Roman"/>
            <w:rPrChange w:id="333" w:author="1. BenMiled" w:date="2016-09-06T12:44:00Z">
              <w:rPr>
                <w:rFonts w:ascii="Times New Roman" w:hAnsi="Times New Roman" w:cs="Times New Roman"/>
                <w:highlight w:val="yellow"/>
              </w:rPr>
            </w:rPrChange>
          </w:rPr>
          <w:t xml:space="preserve"> Building fault tolerance around this model often involves redundancy of resources.</w:t>
        </w:r>
      </w:ins>
      <w:ins w:id="334" w:author="1. BenMiled" w:date="2016-09-06T10:57:00Z">
        <w:r w:rsidR="00EB1077" w:rsidRPr="00000F6A">
          <w:rPr>
            <w:rFonts w:ascii="Times New Roman" w:hAnsi="Times New Roman" w:cs="Times New Roman"/>
          </w:rPr>
          <w:t xml:space="preserve"> </w:t>
        </w:r>
      </w:ins>
      <w:ins w:id="335" w:author="1. BenMiled" w:date="2016-09-06T12:41:00Z">
        <w:r w:rsidR="00000F6A" w:rsidRPr="00000F6A">
          <w:rPr>
            <w:rFonts w:ascii="Times New Roman" w:hAnsi="Times New Roman" w:cs="Times New Roman"/>
          </w:rPr>
          <w:t xml:space="preserve"> HP3D also has a centralized index server and redundancy needs to be used for fault tolerance purposes</w:t>
        </w:r>
      </w:ins>
      <w:ins w:id="336" w:author="1. BenMiled" w:date="2016-09-06T12:42:00Z">
        <w:r w:rsidR="00000F6A" w:rsidRPr="00000F6A">
          <w:rPr>
            <w:rFonts w:ascii="Times New Roman" w:hAnsi="Times New Roman" w:cs="Times New Roman"/>
          </w:rPr>
          <w:t xml:space="preserve">. However, the index server has </w:t>
        </w:r>
      </w:ins>
      <w:ins w:id="337" w:author="1. BenMiled" w:date="2016-09-06T12:43:00Z">
        <w:r w:rsidR="00000F6A" w:rsidRPr="00000F6A">
          <w:rPr>
            <w:rFonts w:ascii="Times New Roman" w:hAnsi="Times New Roman" w:cs="Times New Roman"/>
          </w:rPr>
          <w:t>limited</w:t>
        </w:r>
      </w:ins>
      <w:ins w:id="338" w:author="1. BenMiled" w:date="2016-09-06T12:42:00Z">
        <w:r w:rsidR="00000F6A" w:rsidRPr="00000F6A">
          <w:rPr>
            <w:rFonts w:ascii="Times New Roman" w:hAnsi="Times New Roman" w:cs="Times New Roman"/>
          </w:rPr>
          <w:t xml:space="preserve"> </w:t>
        </w:r>
      </w:ins>
      <w:ins w:id="339" w:author="1. BenMiled" w:date="2016-09-06T12:43:00Z">
        <w:r w:rsidR="00000F6A" w:rsidRPr="00000F6A">
          <w:rPr>
            <w:rFonts w:ascii="Times New Roman" w:hAnsi="Times New Roman" w:cs="Times New Roman"/>
          </w:rPr>
          <w:t xml:space="preserve">functionalities which does not entail a substantial resource investment compared to the duplication of the server in the client server model. </w:t>
        </w:r>
      </w:ins>
      <w:ins w:id="340" w:author="1. BenMiled" w:date="2016-09-06T12:41:00Z">
        <w:r w:rsidR="00000F6A" w:rsidRPr="00000F6A">
          <w:rPr>
            <w:rFonts w:ascii="Times New Roman" w:hAnsi="Times New Roman" w:cs="Times New Roman"/>
          </w:rPr>
          <w:t xml:space="preserve"> </w:t>
        </w:r>
      </w:ins>
    </w:p>
    <w:p w14:paraId="2E34C1D5" w14:textId="069264A5" w:rsidR="002F7D59" w:rsidRDefault="00000F6A">
      <w:pPr>
        <w:spacing w:line="240" w:lineRule="auto"/>
        <w:jc w:val="both"/>
        <w:rPr>
          <w:ins w:id="341" w:author="1. BenMiled" w:date="2016-09-06T12:52:00Z"/>
          <w:rFonts w:ascii="Times New Roman" w:hAnsi="Times New Roman" w:cs="Times New Roman"/>
          <w:sz w:val="24"/>
          <w:szCs w:val="24"/>
        </w:rPr>
      </w:pPr>
      <w:ins w:id="342" w:author="1. BenMiled" w:date="2016-09-06T12:45:00Z">
        <w:r w:rsidRPr="00000F6A">
          <w:rPr>
            <w:rFonts w:ascii="Times New Roman" w:hAnsi="Times New Roman" w:cs="Times New Roman"/>
            <w:sz w:val="24"/>
            <w:szCs w:val="24"/>
            <w:rPrChange w:id="343" w:author="1. BenMiled" w:date="2016-09-06T12:45:00Z">
              <w:rPr>
                <w:rFonts w:ascii="Times New Roman" w:hAnsi="Times New Roman" w:cs="Times New Roman"/>
              </w:rPr>
            </w:rPrChange>
          </w:rPr>
          <w:t>As previously mention there are several variation</w:t>
        </w:r>
      </w:ins>
      <w:ins w:id="344" w:author="1. BenMiled" w:date="2016-09-06T22:52:00Z">
        <w:r w:rsidR="00651159">
          <w:rPr>
            <w:rFonts w:ascii="Times New Roman" w:hAnsi="Times New Roman" w:cs="Times New Roman"/>
            <w:sz w:val="24"/>
            <w:szCs w:val="24"/>
          </w:rPr>
          <w:t>s</w:t>
        </w:r>
      </w:ins>
      <w:ins w:id="345" w:author="1. BenMiled" w:date="2016-09-06T12:45:00Z">
        <w:r w:rsidRPr="00000F6A">
          <w:rPr>
            <w:rFonts w:ascii="Times New Roman" w:hAnsi="Times New Roman" w:cs="Times New Roman"/>
            <w:sz w:val="24"/>
            <w:szCs w:val="24"/>
            <w:rPrChange w:id="346" w:author="1. BenMiled" w:date="2016-09-06T12:45:00Z">
              <w:rPr>
                <w:rFonts w:ascii="Times New Roman" w:hAnsi="Times New Roman" w:cs="Times New Roman"/>
              </w:rPr>
            </w:rPrChange>
          </w:rPr>
          <w:t xml:space="preserve"> of the P2P architecture. </w:t>
        </w:r>
      </w:ins>
      <w:ins w:id="347" w:author="1. BenMiled" w:date="2016-09-06T09:54:00Z">
        <w:r w:rsidR="002959FC" w:rsidRPr="00852E43">
          <w:rPr>
            <w:rFonts w:ascii="Times New Roman" w:hAnsi="Times New Roman" w:cs="Times New Roman"/>
            <w:sz w:val="24"/>
            <w:szCs w:val="24"/>
          </w:rPr>
          <w:t xml:space="preserve">Gnutella </w:t>
        </w:r>
      </w:ins>
      <w:ins w:id="348" w:author="1. BenMiled" w:date="2016-09-06T12:46:00Z">
        <w:r>
          <w:rPr>
            <w:rFonts w:ascii="Times New Roman" w:hAnsi="Times New Roman" w:cs="Times New Roman"/>
            <w:sz w:val="24"/>
            <w:szCs w:val="24"/>
          </w:rPr>
          <w:t xml:space="preserve">[ref] </w:t>
        </w:r>
      </w:ins>
      <w:ins w:id="349" w:author="1. BenMiled" w:date="2016-09-06T09:54:00Z">
        <w:r w:rsidR="002959FC" w:rsidRPr="00852E43">
          <w:rPr>
            <w:rFonts w:ascii="Times New Roman" w:hAnsi="Times New Roman" w:cs="Times New Roman"/>
            <w:sz w:val="24"/>
            <w:szCs w:val="24"/>
          </w:rPr>
          <w:t xml:space="preserve">was the first pure P2P </w:t>
        </w:r>
        <w:r>
          <w:rPr>
            <w:rFonts w:ascii="Times New Roman" w:hAnsi="Times New Roman" w:cs="Times New Roman"/>
            <w:sz w:val="24"/>
            <w:szCs w:val="24"/>
          </w:rPr>
          <w:t>network. It</w:t>
        </w:r>
      </w:ins>
      <w:ins w:id="350" w:author="1. BenMiled" w:date="2016-09-06T12:46:00Z">
        <w:r>
          <w:rPr>
            <w:rFonts w:ascii="Times New Roman" w:hAnsi="Times New Roman" w:cs="Times New Roman"/>
            <w:sz w:val="24"/>
            <w:szCs w:val="24"/>
          </w:rPr>
          <w:t xml:space="preserve"> was used for </w:t>
        </w:r>
      </w:ins>
      <w:ins w:id="351" w:author="1. BenMiled" w:date="2016-09-06T09:54:00Z">
        <w:r w:rsidR="002959FC" w:rsidRPr="00852E43">
          <w:rPr>
            <w:rFonts w:ascii="Times New Roman" w:hAnsi="Times New Roman" w:cs="Times New Roman"/>
            <w:sz w:val="24"/>
            <w:szCs w:val="24"/>
          </w:rPr>
          <w:t>file sharing</w:t>
        </w:r>
      </w:ins>
      <w:ins w:id="352" w:author="1. BenMiled" w:date="2016-09-06T12:48:00Z">
        <w:r>
          <w:rPr>
            <w:rFonts w:ascii="Times New Roman" w:hAnsi="Times New Roman" w:cs="Times New Roman"/>
            <w:sz w:val="24"/>
            <w:szCs w:val="24"/>
          </w:rPr>
          <w:t>.</w:t>
        </w:r>
      </w:ins>
      <w:ins w:id="353" w:author="1. BenMiled" w:date="2016-09-06T12:47:00Z">
        <w:r>
          <w:rPr>
            <w:rFonts w:ascii="Times New Roman" w:hAnsi="Times New Roman" w:cs="Times New Roman"/>
            <w:sz w:val="24"/>
            <w:szCs w:val="24"/>
          </w:rPr>
          <w:t xml:space="preserve"> </w:t>
        </w:r>
      </w:ins>
      <w:ins w:id="354" w:author="1. BenMiled" w:date="2016-09-06T12:49:00Z">
        <w:r>
          <w:rPr>
            <w:rFonts w:ascii="Times New Roman" w:hAnsi="Times New Roman" w:cs="Times New Roman"/>
            <w:sz w:val="24"/>
            <w:szCs w:val="24"/>
          </w:rPr>
          <w:t>E</w:t>
        </w:r>
      </w:ins>
      <w:ins w:id="355" w:author="1. BenMiled" w:date="2016-09-06T09:54:00Z">
        <w:r w:rsidR="002959FC" w:rsidRPr="00852E43">
          <w:rPr>
            <w:rFonts w:ascii="Times New Roman" w:hAnsi="Times New Roman" w:cs="Times New Roman"/>
            <w:sz w:val="24"/>
            <w:szCs w:val="24"/>
          </w:rPr>
          <w:t xml:space="preserve">ach peer </w:t>
        </w:r>
      </w:ins>
      <w:ins w:id="356" w:author="1. BenMiled" w:date="2016-09-06T12:49:00Z">
        <w:r>
          <w:rPr>
            <w:rFonts w:ascii="Times New Roman" w:hAnsi="Times New Roman" w:cs="Times New Roman"/>
            <w:sz w:val="24"/>
            <w:szCs w:val="24"/>
          </w:rPr>
          <w:t>kept its</w:t>
        </w:r>
      </w:ins>
      <w:ins w:id="357" w:author="1. BenMiled" w:date="2016-09-06T09:54:00Z">
        <w:r w:rsidR="002959FC" w:rsidRPr="00852E43">
          <w:rPr>
            <w:rFonts w:ascii="Times New Roman" w:hAnsi="Times New Roman" w:cs="Times New Roman"/>
            <w:sz w:val="24"/>
            <w:szCs w:val="24"/>
          </w:rPr>
          <w:t xml:space="preserve"> own index</w:t>
        </w:r>
      </w:ins>
      <w:ins w:id="358" w:author="1. BenMiled" w:date="2016-09-06T12:50:00Z">
        <w:r>
          <w:rPr>
            <w:rFonts w:ascii="Times New Roman" w:hAnsi="Times New Roman" w:cs="Times New Roman"/>
            <w:sz w:val="24"/>
            <w:szCs w:val="24"/>
          </w:rPr>
          <w:t xml:space="preserve"> of other peers</w:t>
        </w:r>
      </w:ins>
      <w:ins w:id="359" w:author="1. BenMiled" w:date="2016-09-06T09:54:00Z">
        <w:r w:rsidR="002959FC" w:rsidRPr="00852E43">
          <w:rPr>
            <w:rFonts w:ascii="Times New Roman" w:hAnsi="Times New Roman" w:cs="Times New Roman"/>
            <w:sz w:val="24"/>
            <w:szCs w:val="24"/>
          </w:rPr>
          <w:t xml:space="preserve"> </w:t>
        </w:r>
      </w:ins>
      <w:ins w:id="360" w:author="1. BenMiled" w:date="2016-09-06T12:49:00Z">
        <w:r>
          <w:rPr>
            <w:rFonts w:ascii="Times New Roman" w:hAnsi="Times New Roman" w:cs="Times New Roman"/>
            <w:sz w:val="24"/>
            <w:szCs w:val="24"/>
          </w:rPr>
          <w:t xml:space="preserve">which helped improve the resilience of the model. However, it also </w:t>
        </w:r>
      </w:ins>
      <w:ins w:id="361" w:author="1. BenMiled" w:date="2016-09-06T09:54:00Z">
        <w:r>
          <w:rPr>
            <w:rFonts w:ascii="Times New Roman" w:hAnsi="Times New Roman" w:cs="Times New Roman"/>
            <w:sz w:val="24"/>
            <w:szCs w:val="24"/>
          </w:rPr>
          <w:t>created the potential for nodes to be</w:t>
        </w:r>
        <w:r w:rsidR="002959FC" w:rsidRPr="00852E43">
          <w:rPr>
            <w:rFonts w:ascii="Times New Roman" w:hAnsi="Times New Roman" w:cs="Times New Roman"/>
            <w:sz w:val="24"/>
            <w:szCs w:val="24"/>
          </w:rPr>
          <w:t xml:space="preserve"> flooded </w:t>
        </w:r>
      </w:ins>
      <w:ins w:id="362" w:author="1. BenMiled" w:date="2016-09-06T12:50:00Z">
        <w:r w:rsidR="002F7D59">
          <w:rPr>
            <w:rFonts w:ascii="Times New Roman" w:hAnsi="Times New Roman" w:cs="Times New Roman"/>
            <w:sz w:val="24"/>
            <w:szCs w:val="24"/>
          </w:rPr>
          <w:t xml:space="preserve">by </w:t>
        </w:r>
      </w:ins>
      <w:ins w:id="363" w:author="1. BenMiled" w:date="2016-09-06T09:54:00Z">
        <w:r w:rsidR="002959FC" w:rsidRPr="00852E43">
          <w:rPr>
            <w:rFonts w:ascii="Times New Roman" w:hAnsi="Times New Roman" w:cs="Times New Roman"/>
            <w:sz w:val="24"/>
            <w:szCs w:val="24"/>
          </w:rPr>
          <w:t xml:space="preserve">queries </w:t>
        </w:r>
      </w:ins>
      <w:ins w:id="364" w:author="1. BenMiled" w:date="2016-09-06T12:50:00Z">
        <w:r w:rsidR="002F7D59">
          <w:rPr>
            <w:rFonts w:ascii="Times New Roman" w:hAnsi="Times New Roman" w:cs="Times New Roman"/>
            <w:sz w:val="24"/>
            <w:szCs w:val="24"/>
          </w:rPr>
          <w:t>that generate</w:t>
        </w:r>
      </w:ins>
      <w:ins w:id="365" w:author="1. BenMiled" w:date="2016-09-06T09:54:00Z">
        <w:r w:rsidR="002959FC" w:rsidRPr="00852E43">
          <w:rPr>
            <w:rFonts w:ascii="Times New Roman" w:hAnsi="Times New Roman" w:cs="Times New Roman"/>
            <w:sz w:val="24"/>
            <w:szCs w:val="24"/>
          </w:rPr>
          <w:t xml:space="preserve"> significant network </w:t>
        </w:r>
      </w:ins>
      <w:ins w:id="366" w:author="1. BenMiled" w:date="2016-09-06T12:51:00Z">
        <w:r w:rsidR="002F7D59">
          <w:rPr>
            <w:rFonts w:ascii="Times New Roman" w:hAnsi="Times New Roman" w:cs="Times New Roman"/>
            <w:sz w:val="24"/>
            <w:szCs w:val="24"/>
          </w:rPr>
          <w:t>traffic</w:t>
        </w:r>
      </w:ins>
      <w:ins w:id="367" w:author="1. BenMiled" w:date="2016-09-06T09:54:00Z">
        <w:r w:rsidR="002959FC" w:rsidRPr="00852E43">
          <w:rPr>
            <w:rFonts w:ascii="Times New Roman" w:hAnsi="Times New Roman" w:cs="Times New Roman"/>
            <w:sz w:val="24"/>
            <w:szCs w:val="24"/>
          </w:rPr>
          <w:t xml:space="preserve"> [6]. </w:t>
        </w:r>
      </w:ins>
    </w:p>
    <w:p w14:paraId="59B44E88" w14:textId="77777777" w:rsidR="00651159" w:rsidRDefault="00651159">
      <w:pPr>
        <w:spacing w:line="240" w:lineRule="auto"/>
        <w:jc w:val="both"/>
        <w:rPr>
          <w:ins w:id="368" w:author="1. BenMiled" w:date="2016-09-06T22:57:00Z"/>
          <w:rFonts w:ascii="Times New Roman" w:hAnsi="Times New Roman" w:cs="Times New Roman"/>
          <w:sz w:val="24"/>
          <w:szCs w:val="24"/>
        </w:rPr>
      </w:pPr>
      <w:ins w:id="369" w:author="1. BenMiled" w:date="2016-09-06T22:54:00Z">
        <w:r>
          <w:rPr>
            <w:rFonts w:ascii="Times New Roman" w:hAnsi="Times New Roman" w:cs="Times New Roman"/>
            <w:sz w:val="24"/>
            <w:szCs w:val="24"/>
          </w:rPr>
          <w:t>In the</w:t>
        </w:r>
      </w:ins>
      <w:ins w:id="370" w:author="1. BenMiled" w:date="2016-09-06T12:52:00Z">
        <w:r w:rsidR="002F7D59">
          <w:rPr>
            <w:rFonts w:ascii="Times New Roman" w:hAnsi="Times New Roman" w:cs="Times New Roman"/>
            <w:sz w:val="24"/>
            <w:szCs w:val="24"/>
          </w:rPr>
          <w:t xml:space="preserve"> </w:t>
        </w:r>
      </w:ins>
      <w:ins w:id="371" w:author="1. BenMiled" w:date="2016-09-06T09:54:00Z">
        <w:r w:rsidR="002959FC" w:rsidRPr="00852E43">
          <w:rPr>
            <w:rFonts w:ascii="Times New Roman" w:hAnsi="Times New Roman" w:cs="Times New Roman"/>
            <w:sz w:val="24"/>
            <w:szCs w:val="24"/>
          </w:rPr>
          <w:t xml:space="preserve">hierarchical </w:t>
        </w:r>
      </w:ins>
      <w:ins w:id="372" w:author="1. BenMiled" w:date="2016-09-06T12:52:00Z">
        <w:r w:rsidR="002F7D59">
          <w:rPr>
            <w:rFonts w:ascii="Times New Roman" w:hAnsi="Times New Roman" w:cs="Times New Roman"/>
            <w:sz w:val="24"/>
            <w:szCs w:val="24"/>
          </w:rPr>
          <w:t>P2P</w:t>
        </w:r>
      </w:ins>
      <w:ins w:id="373" w:author="1. BenMiled" w:date="2016-09-06T12:57:00Z">
        <w:r w:rsidR="002F7D59">
          <w:rPr>
            <w:rFonts w:ascii="Times New Roman" w:hAnsi="Times New Roman" w:cs="Times New Roman"/>
            <w:sz w:val="24"/>
            <w:szCs w:val="24"/>
          </w:rPr>
          <w:t xml:space="preserve"> </w:t>
        </w:r>
      </w:ins>
      <w:ins w:id="374" w:author="1. BenMiled" w:date="2016-09-06T09:54:00Z">
        <w:r w:rsidR="002F7D59">
          <w:rPr>
            <w:rFonts w:ascii="Times New Roman" w:hAnsi="Times New Roman" w:cs="Times New Roman"/>
            <w:sz w:val="24"/>
            <w:szCs w:val="24"/>
          </w:rPr>
          <w:t xml:space="preserve">model, </w:t>
        </w:r>
      </w:ins>
      <w:ins w:id="375" w:author="1. BenMiled" w:date="2016-09-06T12:53:00Z">
        <w:r w:rsidR="002F7D59">
          <w:rPr>
            <w:rFonts w:ascii="Times New Roman" w:hAnsi="Times New Roman" w:cs="Times New Roman"/>
            <w:sz w:val="24"/>
            <w:szCs w:val="24"/>
          </w:rPr>
          <w:t xml:space="preserve">there are designated super nodes that manage the indices of the peers in </w:t>
        </w:r>
      </w:ins>
      <w:ins w:id="376" w:author="1. BenMiled" w:date="2016-09-06T12:57:00Z">
        <w:r w:rsidR="002F7D59">
          <w:rPr>
            <w:rFonts w:ascii="Times New Roman" w:hAnsi="Times New Roman" w:cs="Times New Roman"/>
            <w:sz w:val="24"/>
            <w:szCs w:val="24"/>
          </w:rPr>
          <w:t>each super node’s</w:t>
        </w:r>
      </w:ins>
      <w:ins w:id="377" w:author="1. BenMiled" w:date="2016-09-06T12:53:00Z">
        <w:r w:rsidR="002F7D59">
          <w:rPr>
            <w:rFonts w:ascii="Times New Roman" w:hAnsi="Times New Roman" w:cs="Times New Roman"/>
            <w:sz w:val="24"/>
            <w:szCs w:val="24"/>
          </w:rPr>
          <w:t xml:space="preserve"> group</w:t>
        </w:r>
      </w:ins>
      <w:ins w:id="378" w:author="1. BenMiled" w:date="2016-09-06T12:54:00Z">
        <w:r w:rsidR="002F7D59">
          <w:rPr>
            <w:rFonts w:ascii="Times New Roman" w:hAnsi="Times New Roman" w:cs="Times New Roman"/>
            <w:sz w:val="24"/>
            <w:szCs w:val="24"/>
          </w:rPr>
          <w:t xml:space="preserve"> [ref]</w:t>
        </w:r>
      </w:ins>
      <w:ins w:id="379" w:author="1. BenMiled" w:date="2016-09-06T12:53:00Z">
        <w:r w:rsidR="002F7D59">
          <w:rPr>
            <w:rFonts w:ascii="Times New Roman" w:hAnsi="Times New Roman" w:cs="Times New Roman"/>
            <w:sz w:val="24"/>
            <w:szCs w:val="24"/>
          </w:rPr>
          <w:t xml:space="preserve">. </w:t>
        </w:r>
      </w:ins>
      <w:ins w:id="380" w:author="1. BenMiled" w:date="2016-09-06T12:54:00Z">
        <w:r w:rsidR="002F7D59">
          <w:rPr>
            <w:rFonts w:ascii="Times New Roman" w:hAnsi="Times New Roman" w:cs="Times New Roman"/>
            <w:sz w:val="24"/>
            <w:szCs w:val="24"/>
          </w:rPr>
          <w:t xml:space="preserve"> </w:t>
        </w:r>
      </w:ins>
      <w:ins w:id="381" w:author="1. BenMiled" w:date="2016-09-06T22:54:00Z">
        <w:r>
          <w:rPr>
            <w:rFonts w:ascii="Times New Roman" w:hAnsi="Times New Roman" w:cs="Times New Roman"/>
            <w:sz w:val="24"/>
            <w:szCs w:val="24"/>
          </w:rPr>
          <w:t xml:space="preserve">While the hierarchical P2P model addresses the </w:t>
        </w:r>
      </w:ins>
      <w:ins w:id="382" w:author="1. BenMiled" w:date="2016-09-06T22:55:00Z">
        <w:r>
          <w:rPr>
            <w:rFonts w:ascii="Times New Roman" w:hAnsi="Times New Roman" w:cs="Times New Roman"/>
            <w:sz w:val="24"/>
            <w:szCs w:val="24"/>
          </w:rPr>
          <w:t xml:space="preserve">vulnerability of the peers to network flooding, it suffers from an </w:t>
        </w:r>
      </w:ins>
      <w:ins w:id="383" w:author="1. BenMiled" w:date="2016-09-06T12:54:00Z">
        <w:r w:rsidR="002F7D59">
          <w:rPr>
            <w:rFonts w:ascii="Times New Roman" w:hAnsi="Times New Roman" w:cs="Times New Roman"/>
            <w:sz w:val="24"/>
            <w:szCs w:val="24"/>
          </w:rPr>
          <w:t>increase</w:t>
        </w:r>
      </w:ins>
      <w:ins w:id="384" w:author="1. BenMiled" w:date="2016-09-06T22:56:00Z">
        <w:r>
          <w:rPr>
            <w:rFonts w:ascii="Times New Roman" w:hAnsi="Times New Roman" w:cs="Times New Roman"/>
            <w:sz w:val="24"/>
            <w:szCs w:val="24"/>
          </w:rPr>
          <w:t xml:space="preserve"> in</w:t>
        </w:r>
      </w:ins>
      <w:ins w:id="385" w:author="1. BenMiled" w:date="2016-09-06T12:54:00Z">
        <w:r w:rsidR="002F7D59">
          <w:rPr>
            <w:rFonts w:ascii="Times New Roman" w:hAnsi="Times New Roman" w:cs="Times New Roman"/>
            <w:sz w:val="24"/>
            <w:szCs w:val="24"/>
          </w:rPr>
          <w:t xml:space="preserve"> complexity </w:t>
        </w:r>
      </w:ins>
      <w:ins w:id="386" w:author="1. BenMiled" w:date="2016-09-06T12:55:00Z">
        <w:r w:rsidR="002F7D59">
          <w:rPr>
            <w:rFonts w:ascii="Times New Roman" w:hAnsi="Times New Roman" w:cs="Times New Roman"/>
            <w:sz w:val="24"/>
            <w:szCs w:val="24"/>
          </w:rPr>
          <w:t>resulting</w:t>
        </w:r>
      </w:ins>
      <w:ins w:id="387" w:author="1. BenMiled" w:date="2016-09-06T12:54:00Z">
        <w:r w:rsidR="002F7D59">
          <w:rPr>
            <w:rFonts w:ascii="Times New Roman" w:hAnsi="Times New Roman" w:cs="Times New Roman"/>
            <w:sz w:val="24"/>
            <w:szCs w:val="24"/>
          </w:rPr>
          <w:t xml:space="preserve"> </w:t>
        </w:r>
      </w:ins>
      <w:ins w:id="388" w:author="1. BenMiled" w:date="2016-09-06T12:55:00Z">
        <w:r w:rsidR="002F7D59">
          <w:rPr>
            <w:rFonts w:ascii="Times New Roman" w:hAnsi="Times New Roman" w:cs="Times New Roman"/>
            <w:sz w:val="24"/>
            <w:szCs w:val="24"/>
          </w:rPr>
          <w:t xml:space="preserve">from the management of multiple super nodes. </w:t>
        </w:r>
      </w:ins>
      <w:ins w:id="389" w:author="1. BenMiled" w:date="2016-09-06T12:58:00Z">
        <w:r w:rsidR="002F7D59">
          <w:rPr>
            <w:rFonts w:ascii="Times New Roman" w:hAnsi="Times New Roman" w:cs="Times New Roman"/>
            <w:sz w:val="24"/>
            <w:szCs w:val="24"/>
          </w:rPr>
          <w:t>The hierarchical model</w:t>
        </w:r>
      </w:ins>
      <w:ins w:id="390" w:author="1. BenMiled" w:date="2016-09-06T12:59:00Z">
        <w:r w:rsidR="002F7D59">
          <w:rPr>
            <w:rFonts w:ascii="Times New Roman" w:hAnsi="Times New Roman" w:cs="Times New Roman"/>
            <w:sz w:val="24"/>
            <w:szCs w:val="24"/>
          </w:rPr>
          <w:t xml:space="preserve"> and its underlying organization of nodes into subgroups</w:t>
        </w:r>
      </w:ins>
      <w:ins w:id="391" w:author="1. BenMiled" w:date="2016-09-06T12:58:00Z">
        <w:r w:rsidR="002F7D59">
          <w:rPr>
            <w:rFonts w:ascii="Times New Roman" w:hAnsi="Times New Roman" w:cs="Times New Roman"/>
            <w:sz w:val="24"/>
            <w:szCs w:val="24"/>
          </w:rPr>
          <w:t xml:space="preserve"> is ideal for application</w:t>
        </w:r>
      </w:ins>
      <w:ins w:id="392" w:author="1. BenMiled" w:date="2016-09-06T12:59:00Z">
        <w:r w:rsidR="002F7D59">
          <w:rPr>
            <w:rFonts w:ascii="Times New Roman" w:hAnsi="Times New Roman" w:cs="Times New Roman"/>
            <w:sz w:val="24"/>
            <w:szCs w:val="24"/>
          </w:rPr>
          <w:t>s</w:t>
        </w:r>
      </w:ins>
      <w:ins w:id="393" w:author="1. BenMiled" w:date="2016-09-06T12:58:00Z">
        <w:r w:rsidR="002F7D59">
          <w:rPr>
            <w:rFonts w:ascii="Times New Roman" w:hAnsi="Times New Roman" w:cs="Times New Roman"/>
            <w:sz w:val="24"/>
            <w:szCs w:val="24"/>
          </w:rPr>
          <w:t xml:space="preserve"> that can take advantage of </w:t>
        </w:r>
      </w:ins>
      <w:ins w:id="394" w:author="1. BenMiled" w:date="2016-09-06T12:59:00Z">
        <w:r w:rsidR="002F7D59">
          <w:rPr>
            <w:rFonts w:ascii="Times New Roman" w:hAnsi="Times New Roman" w:cs="Times New Roman"/>
            <w:sz w:val="24"/>
            <w:szCs w:val="24"/>
          </w:rPr>
          <w:t>the</w:t>
        </w:r>
      </w:ins>
      <w:ins w:id="395" w:author="1. BenMiled" w:date="2016-09-06T12:58:00Z">
        <w:r w:rsidR="002F7D59">
          <w:rPr>
            <w:rFonts w:ascii="Times New Roman" w:hAnsi="Times New Roman" w:cs="Times New Roman"/>
            <w:sz w:val="24"/>
            <w:szCs w:val="24"/>
          </w:rPr>
          <w:t xml:space="preserve"> proximity relationship</w:t>
        </w:r>
      </w:ins>
      <w:ins w:id="396" w:author="1. BenMiled" w:date="2016-09-06T12:59:00Z">
        <w:r w:rsidR="002F7D59">
          <w:rPr>
            <w:rFonts w:ascii="Times New Roman" w:hAnsi="Times New Roman" w:cs="Times New Roman"/>
            <w:sz w:val="24"/>
            <w:szCs w:val="24"/>
          </w:rPr>
          <w:t xml:space="preserve"> </w:t>
        </w:r>
      </w:ins>
      <w:ins w:id="397" w:author="1. BenMiled" w:date="2016-09-06T22:56:00Z">
        <w:r>
          <w:rPr>
            <w:rFonts w:ascii="Times New Roman" w:hAnsi="Times New Roman" w:cs="Times New Roman"/>
            <w:sz w:val="24"/>
            <w:szCs w:val="24"/>
          </w:rPr>
          <w:t>requiring</w:t>
        </w:r>
      </w:ins>
      <w:ins w:id="398" w:author="1. BenMiled" w:date="2016-09-06T12:58:00Z">
        <w:r w:rsidR="002F7D59">
          <w:rPr>
            <w:rFonts w:ascii="Times New Roman" w:hAnsi="Times New Roman" w:cs="Times New Roman"/>
            <w:sz w:val="24"/>
            <w:szCs w:val="24"/>
          </w:rPr>
          <w:t xml:space="preserve"> </w:t>
        </w:r>
      </w:ins>
      <w:ins w:id="399" w:author="1. BenMiled" w:date="2016-09-06T13:00:00Z">
        <w:r w:rsidR="002F7D59">
          <w:rPr>
            <w:rFonts w:ascii="Times New Roman" w:hAnsi="Times New Roman" w:cs="Times New Roman"/>
            <w:sz w:val="24"/>
            <w:szCs w:val="24"/>
          </w:rPr>
          <w:t>fast communication</w:t>
        </w:r>
      </w:ins>
      <w:ins w:id="400" w:author="1. BenMiled" w:date="2016-09-06T12:58:00Z">
        <w:r w:rsidR="002F7D59">
          <w:rPr>
            <w:rFonts w:ascii="Times New Roman" w:hAnsi="Times New Roman" w:cs="Times New Roman"/>
            <w:sz w:val="24"/>
            <w:szCs w:val="24"/>
          </w:rPr>
          <w:t xml:space="preserve"> with nearest </w:t>
        </w:r>
      </w:ins>
      <w:ins w:id="401" w:author="1. BenMiled" w:date="2016-09-06T12:59:00Z">
        <w:r w:rsidR="002F7D59">
          <w:rPr>
            <w:rFonts w:ascii="Times New Roman" w:hAnsi="Times New Roman" w:cs="Times New Roman"/>
            <w:sz w:val="24"/>
            <w:szCs w:val="24"/>
          </w:rPr>
          <w:t>neighbors</w:t>
        </w:r>
      </w:ins>
      <w:ins w:id="402" w:author="1. BenMiled" w:date="2016-09-06T12:58:00Z">
        <w:r w:rsidR="002F7D59">
          <w:rPr>
            <w:rFonts w:ascii="Times New Roman" w:hAnsi="Times New Roman" w:cs="Times New Roman"/>
            <w:sz w:val="24"/>
            <w:szCs w:val="24"/>
          </w:rPr>
          <w:t>.</w:t>
        </w:r>
      </w:ins>
      <w:ins w:id="403" w:author="1. BenMiled" w:date="2016-09-06T12:59:00Z">
        <w:r w:rsidR="002F7D59">
          <w:rPr>
            <w:rFonts w:ascii="Times New Roman" w:hAnsi="Times New Roman" w:cs="Times New Roman"/>
            <w:sz w:val="24"/>
            <w:szCs w:val="24"/>
          </w:rPr>
          <w:t xml:space="preserve"> </w:t>
        </w:r>
      </w:ins>
    </w:p>
    <w:p w14:paraId="56F23EA8" w14:textId="77777777" w:rsidR="00FB4C3F" w:rsidRDefault="00651159">
      <w:pPr>
        <w:spacing w:line="240" w:lineRule="auto"/>
        <w:jc w:val="both"/>
        <w:rPr>
          <w:ins w:id="404" w:author="1. BenMiled" w:date="2016-09-06T23:04:00Z"/>
          <w:rFonts w:ascii="Times New Roman" w:hAnsi="Times New Roman" w:cs="Times New Roman"/>
          <w:sz w:val="24"/>
          <w:szCs w:val="24"/>
        </w:rPr>
        <w:pPrChange w:id="405" w:author="1. BenMiled" w:date="2016-09-07T09:10:00Z">
          <w:pPr>
            <w:keepNext/>
            <w:spacing w:line="240" w:lineRule="auto"/>
            <w:jc w:val="both"/>
          </w:pPr>
        </w:pPrChange>
      </w:pPr>
      <w:ins w:id="406" w:author="1. BenMiled" w:date="2016-09-06T22:58:00Z">
        <w:r>
          <w:rPr>
            <w:rFonts w:ascii="Times New Roman" w:hAnsi="Times New Roman" w:cs="Times New Roman"/>
            <w:sz w:val="24"/>
            <w:szCs w:val="24"/>
          </w:rPr>
          <w:t xml:space="preserve">The third P2P model is the hybrid P2P [ref] which includes an index server that indexes all the active nodes in the network and deliver this information </w:t>
        </w:r>
      </w:ins>
      <w:ins w:id="407" w:author="1. BenMiled" w:date="2016-09-06T22:59:00Z">
        <w:r>
          <w:rPr>
            <w:rFonts w:ascii="Times New Roman" w:hAnsi="Times New Roman" w:cs="Times New Roman"/>
            <w:sz w:val="24"/>
            <w:szCs w:val="24"/>
          </w:rPr>
          <w:t>upon request to each peer. The hybrid P2P</w:t>
        </w:r>
      </w:ins>
      <w:ins w:id="408" w:author="1. BenMiled" w:date="2016-09-06T22:58:00Z">
        <w:r>
          <w:rPr>
            <w:rFonts w:ascii="Times New Roman" w:hAnsi="Times New Roman" w:cs="Times New Roman"/>
            <w:sz w:val="24"/>
            <w:szCs w:val="24"/>
          </w:rPr>
          <w:t xml:space="preserve"> was designed to address </w:t>
        </w:r>
      </w:ins>
      <w:ins w:id="409" w:author="1. BenMiled" w:date="2016-09-06T22:59:00Z">
        <w:r>
          <w:rPr>
            <w:rFonts w:ascii="Times New Roman" w:hAnsi="Times New Roman" w:cs="Times New Roman"/>
            <w:sz w:val="24"/>
            <w:szCs w:val="24"/>
          </w:rPr>
          <w:t>the</w:t>
        </w:r>
      </w:ins>
      <w:ins w:id="410" w:author="1. BenMiled" w:date="2016-09-06T22:58:00Z">
        <w:r>
          <w:rPr>
            <w:rFonts w:ascii="Times New Roman" w:hAnsi="Times New Roman" w:cs="Times New Roman"/>
            <w:sz w:val="24"/>
            <w:szCs w:val="24"/>
          </w:rPr>
          <w:t xml:space="preserve"> limitation</w:t>
        </w:r>
      </w:ins>
      <w:ins w:id="411" w:author="1. BenMiled" w:date="2016-09-06T22:59:00Z">
        <w:r>
          <w:rPr>
            <w:rFonts w:ascii="Times New Roman" w:hAnsi="Times New Roman" w:cs="Times New Roman"/>
            <w:sz w:val="24"/>
            <w:szCs w:val="24"/>
          </w:rPr>
          <w:t>s</w:t>
        </w:r>
      </w:ins>
      <w:ins w:id="412" w:author="1. BenMiled" w:date="2016-09-06T22:58:00Z">
        <w:r>
          <w:rPr>
            <w:rFonts w:ascii="Times New Roman" w:hAnsi="Times New Roman" w:cs="Times New Roman"/>
            <w:sz w:val="24"/>
            <w:szCs w:val="24"/>
          </w:rPr>
          <w:t xml:space="preserve"> of </w:t>
        </w:r>
      </w:ins>
      <w:ins w:id="413" w:author="1. BenMiled" w:date="2016-09-06T22:59:00Z">
        <w:r>
          <w:rPr>
            <w:rFonts w:ascii="Times New Roman" w:hAnsi="Times New Roman" w:cs="Times New Roman"/>
            <w:sz w:val="24"/>
            <w:szCs w:val="24"/>
          </w:rPr>
          <w:t xml:space="preserve">both previous two </w:t>
        </w:r>
      </w:ins>
      <w:ins w:id="414" w:author="1. BenMiled" w:date="2016-09-06T22:58:00Z">
        <w:r>
          <w:rPr>
            <w:rFonts w:ascii="Times New Roman" w:hAnsi="Times New Roman" w:cs="Times New Roman"/>
            <w:sz w:val="24"/>
            <w:szCs w:val="24"/>
          </w:rPr>
          <w:t xml:space="preserve">P2P </w:t>
        </w:r>
      </w:ins>
      <w:ins w:id="415" w:author="1. BenMiled" w:date="2016-09-06T23:00:00Z">
        <w:r>
          <w:rPr>
            <w:rFonts w:ascii="Times New Roman" w:hAnsi="Times New Roman" w:cs="Times New Roman"/>
            <w:sz w:val="24"/>
            <w:szCs w:val="24"/>
          </w:rPr>
          <w:t>models, namely the pure P2P and the hierarchical P2P</w:t>
        </w:r>
      </w:ins>
      <w:ins w:id="416" w:author="1. BenMiled" w:date="2016-09-06T22:58:00Z">
        <w:r>
          <w:rPr>
            <w:rFonts w:ascii="Times New Roman" w:hAnsi="Times New Roman" w:cs="Times New Roman"/>
            <w:sz w:val="24"/>
            <w:szCs w:val="24"/>
          </w:rPr>
          <w:t>.</w:t>
        </w:r>
      </w:ins>
      <w:ins w:id="417" w:author="1. BenMiled" w:date="2016-09-06T23:02:00Z">
        <w:r w:rsidR="00FB4C3F">
          <w:rPr>
            <w:rFonts w:ascii="Times New Roman" w:hAnsi="Times New Roman" w:cs="Times New Roman"/>
            <w:sz w:val="24"/>
            <w:szCs w:val="24"/>
          </w:rPr>
          <w:t xml:space="preserve"> </w:t>
        </w:r>
      </w:ins>
    </w:p>
    <w:p w14:paraId="2BB518A5" w14:textId="77777777" w:rsidR="00FB4C3F" w:rsidRDefault="0010399A">
      <w:pPr>
        <w:spacing w:line="240" w:lineRule="auto"/>
        <w:jc w:val="both"/>
        <w:rPr>
          <w:ins w:id="418" w:author="1. BenMiled" w:date="2016-09-06T23:06:00Z"/>
          <w:rFonts w:ascii="Times New Roman" w:hAnsi="Times New Roman" w:cs="Times New Roman"/>
          <w:sz w:val="24"/>
          <w:szCs w:val="24"/>
        </w:rPr>
        <w:pPrChange w:id="419" w:author="1. BenMiled" w:date="2016-09-07T09:10:00Z">
          <w:pPr>
            <w:keepNext/>
            <w:spacing w:line="240" w:lineRule="auto"/>
            <w:jc w:val="both"/>
          </w:pPr>
        </w:pPrChange>
      </w:pPr>
      <w:ins w:id="420" w:author="1. BenMiled" w:date="2016-09-06T13:01:00Z">
        <w:r>
          <w:rPr>
            <w:rFonts w:ascii="Times New Roman" w:hAnsi="Times New Roman" w:cs="Times New Roman"/>
            <w:sz w:val="24"/>
            <w:szCs w:val="24"/>
          </w:rPr>
          <w:t xml:space="preserve">For the supply chain physical distribution framework the hybrid P2P model was selected </w:t>
        </w:r>
      </w:ins>
      <w:ins w:id="421" w:author="1. BenMiled" w:date="2016-09-06T13:02:00Z">
        <w:r>
          <w:rPr>
            <w:rFonts w:ascii="Times New Roman" w:hAnsi="Times New Roman" w:cs="Times New Roman"/>
            <w:sz w:val="24"/>
            <w:szCs w:val="24"/>
          </w:rPr>
          <w:t>because</w:t>
        </w:r>
      </w:ins>
      <w:ins w:id="422" w:author="1. BenMiled" w:date="2016-09-06T13:01:00Z">
        <w:r>
          <w:rPr>
            <w:rFonts w:ascii="Times New Roman" w:hAnsi="Times New Roman" w:cs="Times New Roman"/>
            <w:sz w:val="24"/>
            <w:szCs w:val="24"/>
          </w:rPr>
          <w:t xml:space="preserve"> </w:t>
        </w:r>
      </w:ins>
      <w:ins w:id="423" w:author="1. BenMiled" w:date="2016-09-06T13:02:00Z">
        <w:r>
          <w:rPr>
            <w:rFonts w:ascii="Times New Roman" w:hAnsi="Times New Roman" w:cs="Times New Roman"/>
            <w:sz w:val="24"/>
            <w:szCs w:val="24"/>
          </w:rPr>
          <w:t xml:space="preserve">of its resilience and ease of management </w:t>
        </w:r>
      </w:ins>
      <w:ins w:id="424" w:author="1. BenMiled" w:date="2016-09-06T13:03:00Z">
        <w:r>
          <w:rPr>
            <w:rFonts w:ascii="Times New Roman" w:hAnsi="Times New Roman" w:cs="Times New Roman"/>
            <w:sz w:val="24"/>
            <w:szCs w:val="24"/>
          </w:rPr>
          <w:t xml:space="preserve">while taking into </w:t>
        </w:r>
      </w:ins>
      <w:ins w:id="425" w:author="1. BenMiled" w:date="2016-09-06T13:02:00Z">
        <w:r>
          <w:rPr>
            <w:rFonts w:ascii="Times New Roman" w:hAnsi="Times New Roman" w:cs="Times New Roman"/>
            <w:sz w:val="24"/>
            <w:szCs w:val="24"/>
          </w:rPr>
          <w:t>consider</w:t>
        </w:r>
      </w:ins>
      <w:ins w:id="426" w:author="1. BenMiled" w:date="2016-09-06T13:03:00Z">
        <w:r>
          <w:rPr>
            <w:rFonts w:ascii="Times New Roman" w:hAnsi="Times New Roman" w:cs="Times New Roman"/>
            <w:sz w:val="24"/>
            <w:szCs w:val="24"/>
          </w:rPr>
          <w:t>ation</w:t>
        </w:r>
      </w:ins>
      <w:ins w:id="427" w:author="1. BenMiled" w:date="2016-09-06T13:02:00Z">
        <w:r>
          <w:rPr>
            <w:rFonts w:ascii="Times New Roman" w:hAnsi="Times New Roman" w:cs="Times New Roman"/>
            <w:sz w:val="24"/>
            <w:szCs w:val="24"/>
          </w:rPr>
          <w:t xml:space="preserve"> </w:t>
        </w:r>
      </w:ins>
      <w:ins w:id="428" w:author="1. BenMiled" w:date="2016-09-06T13:03:00Z">
        <w:r>
          <w:rPr>
            <w:rFonts w:ascii="Times New Roman" w:hAnsi="Times New Roman" w:cs="Times New Roman"/>
            <w:sz w:val="24"/>
            <w:szCs w:val="24"/>
          </w:rPr>
          <w:t xml:space="preserve">the large volume of small messages </w:t>
        </w:r>
      </w:ins>
      <w:ins w:id="429" w:author="1. BenMiled" w:date="2016-09-06T13:02:00Z">
        <w:r>
          <w:rPr>
            <w:rFonts w:ascii="Times New Roman" w:hAnsi="Times New Roman" w:cs="Times New Roman"/>
            <w:sz w:val="24"/>
            <w:szCs w:val="24"/>
          </w:rPr>
          <w:t xml:space="preserve">that </w:t>
        </w:r>
      </w:ins>
      <w:ins w:id="430" w:author="1. BenMiled" w:date="2016-09-06T13:04:00Z">
        <w:r>
          <w:rPr>
            <w:rFonts w:ascii="Times New Roman" w:hAnsi="Times New Roman" w:cs="Times New Roman"/>
            <w:sz w:val="24"/>
            <w:szCs w:val="24"/>
          </w:rPr>
          <w:t xml:space="preserve">will make up </w:t>
        </w:r>
      </w:ins>
      <w:ins w:id="431" w:author="1. BenMiled" w:date="2016-09-06T13:02:00Z">
        <w:r>
          <w:rPr>
            <w:rFonts w:ascii="Times New Roman" w:hAnsi="Times New Roman" w:cs="Times New Roman"/>
            <w:sz w:val="24"/>
            <w:szCs w:val="24"/>
          </w:rPr>
          <w:t xml:space="preserve">the network </w:t>
        </w:r>
      </w:ins>
      <w:ins w:id="432" w:author="1. BenMiled" w:date="2016-09-06T13:03:00Z">
        <w:r>
          <w:rPr>
            <w:rFonts w:ascii="Times New Roman" w:hAnsi="Times New Roman" w:cs="Times New Roman"/>
            <w:sz w:val="24"/>
            <w:szCs w:val="24"/>
          </w:rPr>
          <w:t>traffic</w:t>
        </w:r>
      </w:ins>
      <w:ins w:id="433" w:author="1. BenMiled" w:date="2016-09-06T13:02:00Z">
        <w:r>
          <w:rPr>
            <w:rFonts w:ascii="Times New Roman" w:hAnsi="Times New Roman" w:cs="Times New Roman"/>
            <w:sz w:val="24"/>
            <w:szCs w:val="24"/>
          </w:rPr>
          <w:t xml:space="preserve"> </w:t>
        </w:r>
      </w:ins>
      <w:ins w:id="434" w:author="1. BenMiled" w:date="2016-09-06T13:04:00Z">
        <w:r>
          <w:rPr>
            <w:rFonts w:ascii="Times New Roman" w:hAnsi="Times New Roman" w:cs="Times New Roman"/>
            <w:sz w:val="24"/>
            <w:szCs w:val="24"/>
          </w:rPr>
          <w:t>of the system</w:t>
        </w:r>
      </w:ins>
      <w:ins w:id="435" w:author="1. BenMiled" w:date="2016-09-06T13:02:00Z">
        <w:r>
          <w:rPr>
            <w:rFonts w:ascii="Times New Roman" w:hAnsi="Times New Roman" w:cs="Times New Roman"/>
            <w:sz w:val="24"/>
            <w:szCs w:val="24"/>
          </w:rPr>
          <w:t xml:space="preserve">. </w:t>
        </w:r>
      </w:ins>
      <w:ins w:id="436" w:author="1. BenMiled" w:date="2016-09-06T23:01:00Z">
        <w:r w:rsidR="00651159" w:rsidRPr="00852E43">
          <w:rPr>
            <w:rFonts w:ascii="Times New Roman" w:hAnsi="Times New Roman" w:cs="Times New Roman"/>
            <w:sz w:val="24"/>
            <w:szCs w:val="24"/>
          </w:rPr>
          <w:t xml:space="preserve">The </w:t>
        </w:r>
      </w:ins>
      <w:ins w:id="437" w:author="1. BenMiled" w:date="2016-09-06T23:04:00Z">
        <w:r w:rsidR="00FB4C3F">
          <w:rPr>
            <w:rFonts w:ascii="Times New Roman" w:hAnsi="Times New Roman" w:cs="Times New Roman"/>
            <w:sz w:val="24"/>
            <w:szCs w:val="24"/>
          </w:rPr>
          <w:t xml:space="preserve">underlying </w:t>
        </w:r>
      </w:ins>
      <w:ins w:id="438" w:author="1. BenMiled" w:date="2016-09-06T23:01:00Z">
        <w:r w:rsidR="00651159" w:rsidRPr="00852E43">
          <w:rPr>
            <w:rFonts w:ascii="Times New Roman" w:hAnsi="Times New Roman" w:cs="Times New Roman"/>
            <w:sz w:val="24"/>
            <w:szCs w:val="24"/>
          </w:rPr>
          <w:t xml:space="preserve">network </w:t>
        </w:r>
      </w:ins>
      <w:ins w:id="439" w:author="1. BenMiled" w:date="2016-09-06T23:05:00Z">
        <w:r w:rsidR="00FB4C3F">
          <w:rPr>
            <w:rFonts w:ascii="Times New Roman" w:hAnsi="Times New Roman" w:cs="Times New Roman"/>
            <w:sz w:val="24"/>
            <w:szCs w:val="24"/>
          </w:rPr>
          <w:t xml:space="preserve">is also dynamic: It can develop and expand in response to </w:t>
        </w:r>
      </w:ins>
      <w:ins w:id="440" w:author="1. BenMiled" w:date="2016-09-06T23:01:00Z">
        <w:r w:rsidR="00651159" w:rsidRPr="00852E43">
          <w:rPr>
            <w:rFonts w:ascii="Times New Roman" w:hAnsi="Times New Roman" w:cs="Times New Roman"/>
            <w:sz w:val="24"/>
            <w:szCs w:val="24"/>
          </w:rPr>
          <w:t>customer</w:t>
        </w:r>
      </w:ins>
      <w:ins w:id="441" w:author="1. BenMiled" w:date="2016-09-06T23:05:00Z">
        <w:r w:rsidR="00FB4C3F">
          <w:rPr>
            <w:rFonts w:ascii="Times New Roman" w:hAnsi="Times New Roman" w:cs="Times New Roman"/>
            <w:sz w:val="24"/>
            <w:szCs w:val="24"/>
          </w:rPr>
          <w:t>s</w:t>
        </w:r>
      </w:ins>
      <w:ins w:id="442" w:author="1. BenMiled" w:date="2016-09-06T23:01:00Z">
        <w:r w:rsidR="00651159" w:rsidRPr="00852E43">
          <w:rPr>
            <w:rFonts w:ascii="Times New Roman" w:hAnsi="Times New Roman" w:cs="Times New Roman"/>
            <w:sz w:val="24"/>
            <w:szCs w:val="24"/>
          </w:rPr>
          <w:t xml:space="preserve"> </w:t>
        </w:r>
      </w:ins>
      <w:ins w:id="443" w:author="1. BenMiled" w:date="2016-09-06T23:05:00Z">
        <w:r w:rsidR="00FB4C3F">
          <w:rPr>
            <w:rFonts w:ascii="Times New Roman" w:hAnsi="Times New Roman" w:cs="Times New Roman"/>
            <w:sz w:val="24"/>
            <w:szCs w:val="24"/>
          </w:rPr>
          <w:t>placing</w:t>
        </w:r>
      </w:ins>
      <w:ins w:id="444" w:author="1. BenMiled" w:date="2016-09-06T23:01:00Z">
        <w:r w:rsidR="00651159" w:rsidRPr="00852E43">
          <w:rPr>
            <w:rFonts w:ascii="Times New Roman" w:hAnsi="Times New Roman" w:cs="Times New Roman"/>
            <w:sz w:val="24"/>
            <w:szCs w:val="24"/>
          </w:rPr>
          <w:t xml:space="preserve"> order</w:t>
        </w:r>
      </w:ins>
      <w:ins w:id="445" w:author="1. BenMiled" w:date="2016-09-06T23:06:00Z">
        <w:r w:rsidR="00FB4C3F">
          <w:rPr>
            <w:rFonts w:ascii="Times New Roman" w:hAnsi="Times New Roman" w:cs="Times New Roman"/>
            <w:sz w:val="24"/>
            <w:szCs w:val="24"/>
          </w:rPr>
          <w:t xml:space="preserve">s </w:t>
        </w:r>
      </w:ins>
      <w:ins w:id="446" w:author="1. BenMiled" w:date="2016-09-06T23:01:00Z">
        <w:r w:rsidR="00651159" w:rsidRPr="00852E43">
          <w:rPr>
            <w:rFonts w:ascii="Times New Roman" w:hAnsi="Times New Roman" w:cs="Times New Roman"/>
            <w:sz w:val="24"/>
            <w:szCs w:val="24"/>
          </w:rPr>
          <w:t xml:space="preserve"> and terminated when </w:t>
        </w:r>
      </w:ins>
      <w:ins w:id="447" w:author="1. BenMiled" w:date="2016-09-06T23:06:00Z">
        <w:r w:rsidR="00FB4C3F">
          <w:rPr>
            <w:rFonts w:ascii="Times New Roman" w:hAnsi="Times New Roman" w:cs="Times New Roman"/>
            <w:sz w:val="24"/>
            <w:szCs w:val="24"/>
          </w:rPr>
          <w:t>the delivery is completed</w:t>
        </w:r>
      </w:ins>
      <w:ins w:id="448" w:author="1. BenMiled" w:date="2016-09-06T23:01:00Z">
        <w:r w:rsidR="00651159" w:rsidRPr="00852E43">
          <w:rPr>
            <w:rFonts w:ascii="Times New Roman" w:hAnsi="Times New Roman" w:cs="Times New Roman"/>
            <w:sz w:val="24"/>
            <w:szCs w:val="24"/>
          </w:rPr>
          <w:t xml:space="preserve">.  </w:t>
        </w:r>
      </w:ins>
    </w:p>
    <w:p w14:paraId="1B58FE99" w14:textId="3FC5B2CB" w:rsidR="00FB4C3F" w:rsidRDefault="00FB4C3F">
      <w:pPr>
        <w:spacing w:line="240" w:lineRule="auto"/>
        <w:jc w:val="both"/>
        <w:rPr>
          <w:ins w:id="449" w:author="1. BenMiled" w:date="2016-09-06T23:11:00Z"/>
          <w:rFonts w:ascii="Times New Roman" w:hAnsi="Times New Roman" w:cs="Times New Roman"/>
          <w:sz w:val="24"/>
          <w:szCs w:val="24"/>
        </w:rPr>
        <w:pPrChange w:id="450" w:author="1. BenMiled" w:date="2016-09-07T09:10:00Z">
          <w:pPr>
            <w:keepNext/>
            <w:spacing w:line="240" w:lineRule="auto"/>
            <w:jc w:val="both"/>
          </w:pPr>
        </w:pPrChange>
      </w:pPr>
      <w:ins w:id="451" w:author="1. BenMiled" w:date="2016-09-06T23:06:00Z">
        <w:r>
          <w:rPr>
            <w:rFonts w:ascii="Times New Roman" w:hAnsi="Times New Roman" w:cs="Times New Roman"/>
            <w:sz w:val="24"/>
            <w:szCs w:val="24"/>
          </w:rPr>
          <w:lastRenderedPageBreak/>
          <w:t>Several previous project used the hybrid ?? P2P model to develop various application. For instance, in [</w:t>
        </w:r>
      </w:ins>
      <w:ins w:id="452" w:author="1. BenMiled" w:date="2016-09-06T23:09:00Z">
        <w:r>
          <w:rPr>
            <w:rFonts w:ascii="Times New Roman" w:hAnsi="Times New Roman" w:cs="Times New Roman"/>
            <w:sz w:val="24"/>
            <w:szCs w:val="24"/>
          </w:rPr>
          <w:t>8</w:t>
        </w:r>
      </w:ins>
      <w:ins w:id="453" w:author="1. BenMiled" w:date="2016-09-06T23:06:00Z">
        <w:r>
          <w:rPr>
            <w:rFonts w:ascii="Times New Roman" w:hAnsi="Times New Roman" w:cs="Times New Roman"/>
            <w:sz w:val="24"/>
            <w:szCs w:val="24"/>
          </w:rPr>
          <w:t xml:space="preserve">], this model was use to </w:t>
        </w:r>
      </w:ins>
      <w:ins w:id="454" w:author="1. BenMiled" w:date="2016-09-06T23:08:00Z">
        <w:r>
          <w:rPr>
            <w:rFonts w:ascii="Times New Roman" w:hAnsi="Times New Roman" w:cs="Times New Roman"/>
            <w:sz w:val="24"/>
            <w:szCs w:val="24"/>
          </w:rPr>
          <w:t xml:space="preserve">develop an emergency alert system </w:t>
        </w:r>
      </w:ins>
      <w:ins w:id="455" w:author="1. BenMiled" w:date="2016-09-06T23:01:00Z">
        <w:r>
          <w:rPr>
            <w:rFonts w:ascii="Times New Roman" w:hAnsi="Times New Roman" w:cs="Times New Roman"/>
            <w:sz w:val="24"/>
            <w:szCs w:val="24"/>
          </w:rPr>
          <w:t xml:space="preserve">using </w:t>
        </w:r>
        <w:r w:rsidR="00651159" w:rsidRPr="00852E43">
          <w:rPr>
            <w:rFonts w:ascii="Times New Roman" w:hAnsi="Times New Roman" w:cs="Times New Roman"/>
            <w:sz w:val="24"/>
            <w:szCs w:val="24"/>
          </w:rPr>
          <w:t xml:space="preserve">social </w:t>
        </w:r>
      </w:ins>
      <w:ins w:id="456" w:author="1. BenMiled" w:date="2016-09-06T23:08:00Z">
        <w:r>
          <w:rPr>
            <w:rFonts w:ascii="Times New Roman" w:hAnsi="Times New Roman" w:cs="Times New Roman"/>
            <w:sz w:val="24"/>
            <w:szCs w:val="24"/>
          </w:rPr>
          <w:t>networks</w:t>
        </w:r>
      </w:ins>
      <w:ins w:id="457" w:author="1. BenMiled" w:date="2016-09-06T23:01:00Z">
        <w:r w:rsidR="00651159" w:rsidRPr="00852E43">
          <w:rPr>
            <w:rFonts w:ascii="Times New Roman" w:hAnsi="Times New Roman" w:cs="Times New Roman"/>
            <w:sz w:val="24"/>
            <w:szCs w:val="24"/>
          </w:rPr>
          <w:t xml:space="preserve">. </w:t>
        </w:r>
      </w:ins>
      <w:ins w:id="458" w:author="1. BenMiled" w:date="2016-09-06T23:10:00Z">
        <w:r>
          <w:rPr>
            <w:rFonts w:ascii="Times New Roman" w:hAnsi="Times New Roman" w:cs="Times New Roman"/>
            <w:sz w:val="24"/>
            <w:szCs w:val="24"/>
          </w:rPr>
          <w:t xml:space="preserve">As in our proposed framework, the network is dismantled when the </w:t>
        </w:r>
      </w:ins>
      <w:ins w:id="459" w:author="1. BenMiled" w:date="2016-09-06T23:01:00Z">
        <w:r>
          <w:rPr>
            <w:rFonts w:ascii="Times New Roman" w:hAnsi="Times New Roman" w:cs="Times New Roman"/>
            <w:sz w:val="24"/>
            <w:szCs w:val="24"/>
          </w:rPr>
          <w:t xml:space="preserve">emergency </w:t>
        </w:r>
      </w:ins>
      <w:ins w:id="460" w:author="1. BenMiled" w:date="2016-09-06T23:11:00Z">
        <w:r>
          <w:rPr>
            <w:rFonts w:ascii="Times New Roman" w:hAnsi="Times New Roman" w:cs="Times New Roman"/>
            <w:sz w:val="24"/>
            <w:szCs w:val="24"/>
          </w:rPr>
          <w:t>terminates</w:t>
        </w:r>
      </w:ins>
      <w:ins w:id="461" w:author="1. BenMiled" w:date="2016-09-06T23:01:00Z">
        <w:r w:rsidR="00651159" w:rsidRPr="00852E43">
          <w:rPr>
            <w:rFonts w:ascii="Times New Roman" w:hAnsi="Times New Roman" w:cs="Times New Roman"/>
            <w:sz w:val="24"/>
            <w:szCs w:val="24"/>
          </w:rPr>
          <w:t xml:space="preserve">. </w:t>
        </w:r>
      </w:ins>
      <w:ins w:id="462" w:author="1. BenMiled" w:date="2016-09-06T23:11:00Z">
        <w:r w:rsidRPr="00E91BCB">
          <w:rPr>
            <w:rFonts w:ascii="Times New Roman" w:hAnsi="Times New Roman" w:cs="Times New Roman"/>
            <w:sz w:val="24"/>
            <w:szCs w:val="24"/>
            <w:highlight w:val="yellow"/>
            <w:rPrChange w:id="463" w:author="1. BenMiled" w:date="2016-09-07T09:10:00Z">
              <w:rPr>
                <w:rFonts w:ascii="Times New Roman" w:hAnsi="Times New Roman" w:cs="Times New Roman"/>
                <w:noProof/>
                <w:sz w:val="24"/>
                <w:szCs w:val="24"/>
              </w:rPr>
            </w:rPrChange>
          </w:rPr>
          <w:t xml:space="preserve">&lt; add one or two more examples, How do these differ with your proposed </w:t>
        </w:r>
      </w:ins>
      <w:ins w:id="464" w:author="1. BenMiled" w:date="2016-09-06T23:12:00Z">
        <w:r w:rsidRPr="00E91BCB">
          <w:rPr>
            <w:rFonts w:ascii="Times New Roman" w:hAnsi="Times New Roman" w:cs="Times New Roman"/>
            <w:sz w:val="24"/>
            <w:szCs w:val="24"/>
            <w:highlight w:val="yellow"/>
            <w:rPrChange w:id="465" w:author="1. BenMiled" w:date="2016-09-07T09:10:00Z">
              <w:rPr>
                <w:rFonts w:ascii="Times New Roman" w:hAnsi="Times New Roman" w:cs="Times New Roman"/>
                <w:noProof/>
                <w:sz w:val="24"/>
                <w:szCs w:val="24"/>
              </w:rPr>
            </w:rPrChange>
          </w:rPr>
          <w:t>approach ?? &gt;</w:t>
        </w:r>
      </w:ins>
    </w:p>
    <w:p w14:paraId="66914F8A" w14:textId="0D3D8372" w:rsidR="00FB4C3F" w:rsidRPr="00505DCD" w:rsidRDefault="004D76A3" w:rsidP="00FB4C3F">
      <w:pPr>
        <w:pStyle w:val="Heading2"/>
        <w:numPr>
          <w:ilvl w:val="0"/>
          <w:numId w:val="12"/>
        </w:numPr>
        <w:spacing w:after="240"/>
        <w:rPr>
          <w:ins w:id="466" w:author="1. BenMiled" w:date="2016-09-06T23:12:00Z"/>
          <w:rFonts w:ascii="Times New Roman" w:hAnsi="Times New Roman" w:cs="Times New Roman"/>
          <w:b/>
          <w:i/>
          <w:color w:val="auto"/>
          <w:sz w:val="24"/>
          <w:szCs w:val="24"/>
        </w:rPr>
      </w:pPr>
      <w:ins w:id="467" w:author="1. BenMiled" w:date="2016-09-06T09:54:00Z">
        <w:r w:rsidRPr="00A923DC">
          <w:rPr>
            <w:rFonts w:ascii="Times New Roman" w:hAnsi="Times New Roman" w:cs="Times New Roman"/>
            <w:noProof/>
            <w:sz w:val="24"/>
            <w:szCs w:val="24"/>
            <w:lang w:eastAsia="en-US"/>
          </w:rPr>
          <mc:AlternateContent>
            <mc:Choice Requires="wps">
              <w:drawing>
                <wp:anchor distT="45720" distB="45720" distL="114300" distR="114300" simplePos="0" relativeHeight="251683840" behindDoc="0" locked="0" layoutInCell="1" allowOverlap="1" wp14:anchorId="586F4B0A" wp14:editId="3FFDFA9D">
                  <wp:simplePos x="0" y="0"/>
                  <wp:positionH relativeFrom="column">
                    <wp:posOffset>2286000</wp:posOffset>
                  </wp:positionH>
                  <wp:positionV relativeFrom="paragraph">
                    <wp:posOffset>64135</wp:posOffset>
                  </wp:positionV>
                  <wp:extent cx="3741420" cy="3848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3848100"/>
                          </a:xfrm>
                          <a:prstGeom prst="rect">
                            <a:avLst/>
                          </a:prstGeom>
                          <a:solidFill>
                            <a:srgbClr val="FFFFFF"/>
                          </a:solidFill>
                          <a:ln w="9525">
                            <a:noFill/>
                            <a:miter lim="800000"/>
                            <a:headEnd/>
                            <a:tailEnd/>
                          </a:ln>
                        </wps:spPr>
                        <wps:txbx>
                          <w:txbxContent>
                            <w:p w14:paraId="6B2147A1" w14:textId="77777777" w:rsidR="002959FC" w:rsidRDefault="002959FC" w:rsidP="002959FC">
                              <w:r>
                                <w:rPr>
                                  <w:noProof/>
                                  <w:lang w:eastAsia="en-US"/>
                                </w:rPr>
                                <w:drawing>
                                  <wp:inline distT="0" distB="0" distL="0" distR="0" wp14:anchorId="7BB54C34" wp14:editId="0AB60C51">
                                    <wp:extent cx="3596640" cy="2910840"/>
                                    <wp:effectExtent l="0" t="0" r="3810" b="3810"/>
                                    <wp:docPr id="10" name="Picture 10" descr="Screen%20Shot%202016-08-29%20at%201.19.11%20AM.png"/>
                                    <wp:cNvGraphicFramePr/>
                                    <a:graphic xmlns:a="http://schemas.openxmlformats.org/drawingml/2006/main">
                                      <a:graphicData uri="http://schemas.openxmlformats.org/drawingml/2006/picture">
                                        <pic:pic xmlns:pic="http://schemas.openxmlformats.org/drawingml/2006/picture">
                                          <pic:nvPicPr>
                                            <pic:cNvPr id="2" name="Picture 2" descr="Screen%20Shot%202016-08-29%20at%201.19.11%20AM.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640" cy="2910840"/>
                                            </a:xfrm>
                                            <a:prstGeom prst="rect">
                                              <a:avLst/>
                                            </a:prstGeom>
                                            <a:noFill/>
                                            <a:ln>
                                              <a:noFill/>
                                            </a:ln>
                                          </pic:spPr>
                                        </pic:pic>
                                      </a:graphicData>
                                    </a:graphic>
                                  </wp:inline>
                                </w:drawing>
                              </w:r>
                            </w:p>
                            <w:p w14:paraId="76C5D5A9" w14:textId="07E9A1E5" w:rsidR="002959FC" w:rsidRPr="00852E43" w:rsidRDefault="002959FC" w:rsidP="002959FC">
                              <w:pPr>
                                <w:pStyle w:val="Caption"/>
                                <w:jc w:val="both"/>
                                <w:rPr>
                                  <w:rFonts w:ascii="Times New Roman" w:hAnsi="Times New Roman" w:cs="Times New Roman"/>
                                  <w:color w:val="auto"/>
                                  <w:sz w:val="24"/>
                                  <w:szCs w:val="24"/>
                                </w:rPr>
                              </w:pPr>
                              <w:r w:rsidRPr="00852E43">
                                <w:rPr>
                                  <w:rFonts w:ascii="Times New Roman" w:hAnsi="Times New Roman" w:cs="Times New Roman"/>
                                  <w:color w:val="auto"/>
                                  <w:sz w:val="24"/>
                                  <w:szCs w:val="24"/>
                                </w:rPr>
                                <w:t xml:space="preserve">Figure </w:t>
                              </w:r>
                              <w:del w:id="468" w:author="1. BenMiled" w:date="2016-09-07T09:12:00Z">
                                <w:r w:rsidRPr="00852E43" w:rsidDel="005B7B4D">
                                  <w:rPr>
                                    <w:rFonts w:ascii="Times New Roman" w:hAnsi="Times New Roman" w:cs="Times New Roman"/>
                                    <w:color w:val="auto"/>
                                    <w:sz w:val="24"/>
                                    <w:szCs w:val="24"/>
                                  </w:rPr>
                                  <w:fldChar w:fldCharType="begin"/>
                                </w:r>
                                <w:r w:rsidRPr="00852E43" w:rsidDel="005B7B4D">
                                  <w:rPr>
                                    <w:rFonts w:ascii="Times New Roman" w:hAnsi="Times New Roman" w:cs="Times New Roman"/>
                                    <w:color w:val="auto"/>
                                    <w:sz w:val="24"/>
                                    <w:szCs w:val="24"/>
                                  </w:rPr>
                                  <w:delInstrText xml:space="preserve"> SEQ Figure \* ARABIC </w:delInstrText>
                                </w:r>
                                <w:r w:rsidRPr="00852E43" w:rsidDel="005B7B4D">
                                  <w:rPr>
                                    <w:rFonts w:ascii="Times New Roman" w:hAnsi="Times New Roman" w:cs="Times New Roman"/>
                                    <w:color w:val="auto"/>
                                    <w:sz w:val="24"/>
                                    <w:szCs w:val="24"/>
                                  </w:rPr>
                                  <w:fldChar w:fldCharType="separate"/>
                                </w:r>
                                <w:r w:rsidRPr="00852E43" w:rsidDel="005B7B4D">
                                  <w:rPr>
                                    <w:rFonts w:ascii="Times New Roman" w:hAnsi="Times New Roman" w:cs="Times New Roman"/>
                                    <w:noProof/>
                                    <w:color w:val="auto"/>
                                    <w:sz w:val="24"/>
                                    <w:szCs w:val="24"/>
                                  </w:rPr>
                                  <w:delText>2</w:delText>
                                </w:r>
                                <w:r w:rsidRPr="00852E43" w:rsidDel="005B7B4D">
                                  <w:rPr>
                                    <w:rFonts w:ascii="Times New Roman" w:hAnsi="Times New Roman" w:cs="Times New Roman"/>
                                    <w:noProof/>
                                    <w:color w:val="auto"/>
                                    <w:sz w:val="24"/>
                                    <w:szCs w:val="24"/>
                                  </w:rPr>
                                  <w:fldChar w:fldCharType="end"/>
                                </w:r>
                              </w:del>
                              <w:ins w:id="469" w:author="1. BenMiled" w:date="2016-09-07T09:12:00Z">
                                <w:r w:rsidR="005B7B4D">
                                  <w:rPr>
                                    <w:rFonts w:ascii="Times New Roman" w:hAnsi="Times New Roman" w:cs="Times New Roman"/>
                                    <w:color w:val="auto"/>
                                    <w:sz w:val="24"/>
                                    <w:szCs w:val="24"/>
                                  </w:rPr>
                                  <w:t>1</w:t>
                                </w:r>
                              </w:ins>
                              <w:r>
                                <w:rPr>
                                  <w:rFonts w:ascii="Times New Roman" w:hAnsi="Times New Roman" w:cs="Times New Roman"/>
                                  <w:noProof/>
                                  <w:color w:val="auto"/>
                                  <w:sz w:val="24"/>
                                  <w:szCs w:val="24"/>
                                </w:rPr>
                                <w:t>: …….??????</w:t>
                              </w:r>
                              <w:ins w:id="470" w:author="1. BenMiled" w:date="2016-09-06T23:16:00Z">
                                <w:r w:rsidR="00F57722">
                                  <w:rPr>
                                    <w:rFonts w:ascii="Times New Roman" w:hAnsi="Times New Roman" w:cs="Times New Roman"/>
                                    <w:noProof/>
                                    <w:color w:val="auto"/>
                                    <w:sz w:val="24"/>
                                    <w:szCs w:val="24"/>
                                  </w:rPr>
                                  <w:t xml:space="preserve"> (remove the ERP and the arrow and make sure that the figures are not cut-off.</w:t>
                                </w:r>
                              </w:ins>
                              <w:ins w:id="471" w:author="1. BenMiled" w:date="2016-09-07T08:41:00Z">
                                <w:r w:rsidR="00865941">
                                  <w:rPr>
                                    <w:rFonts w:ascii="Times New Roman" w:hAnsi="Times New Roman" w:cs="Times New Roman"/>
                                    <w:noProof/>
                                    <w:color w:val="auto"/>
                                    <w:sz w:val="24"/>
                                    <w:szCs w:val="24"/>
                                  </w:rPr>
                                  <w:t xml:space="preserve"> Make sure figure is readable. In general figure needs to be remade </w:t>
                                </w:r>
                              </w:ins>
                              <w:ins w:id="472" w:author="1. BenMiled" w:date="2016-09-07T08:43:00Z">
                                <w:r w:rsidR="00865941">
                                  <w:rPr>
                                    <w:rFonts w:ascii="Times New Roman" w:hAnsi="Times New Roman" w:cs="Times New Roman"/>
                                    <w:noProof/>
                                    <w:color w:val="auto"/>
                                    <w:sz w:val="24"/>
                                    <w:szCs w:val="24"/>
                                  </w:rPr>
                                  <w:t>–</w:t>
                                </w:r>
                              </w:ins>
                              <w:ins w:id="473" w:author="1. BenMiled" w:date="2016-09-07T08:41:00Z">
                                <w:r w:rsidR="00865941">
                                  <w:rPr>
                                    <w:rFonts w:ascii="Times New Roman" w:hAnsi="Times New Roman" w:cs="Times New Roman"/>
                                    <w:noProof/>
                                    <w:color w:val="auto"/>
                                    <w:sz w:val="24"/>
                                    <w:szCs w:val="24"/>
                                  </w:rPr>
                                  <w:t xml:space="preserve"> not </w:t>
                                </w:r>
                              </w:ins>
                              <w:ins w:id="474" w:author="1. BenMiled" w:date="2016-09-07T08:43:00Z">
                                <w:r w:rsidR="00865941">
                                  <w:rPr>
                                    <w:rFonts w:ascii="Times New Roman" w:hAnsi="Times New Roman" w:cs="Times New Roman"/>
                                    <w:noProof/>
                                    <w:color w:val="auto"/>
                                    <w:sz w:val="24"/>
                                    <w:szCs w:val="24"/>
                                  </w:rPr>
                                  <w:t>clear.</w:t>
                                </w:r>
                              </w:ins>
                            </w:p>
                            <w:p w14:paraId="1EA29D12" w14:textId="77777777" w:rsidR="002959FC" w:rsidRDefault="002959FC" w:rsidP="002959FC"/>
                            <w:p w14:paraId="5F708BEF" w14:textId="77777777" w:rsidR="002959FC" w:rsidRDefault="002959FC" w:rsidP="002959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6F4B0A" id="_x0000_t202" coordsize="21600,21600" o:spt="202" path="m,l,21600r21600,l21600,xe">
                  <v:stroke joinstyle="miter"/>
                  <v:path gradientshapeok="t" o:connecttype="rect"/>
                </v:shapetype>
                <v:shape id="Text Box 2" o:spid="_x0000_s1026" type="#_x0000_t202" style="position:absolute;left:0;text-align:left;margin-left:180pt;margin-top:5.05pt;width:294.6pt;height:30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" stroked="f">
                  <v:textbox>
                    <w:txbxContent>
                      <w:p w14:paraId="6B2147A1" w14:textId="77777777" w:rsidR="002959FC" w:rsidRDefault="002959FC" w:rsidP="002959FC">
                        <w:r>
                          <w:rPr>
                            <w:noProof/>
                            <w:lang w:eastAsia="en-US"/>
                          </w:rPr>
                          <w:drawing>
                            <wp:inline distT="0" distB="0" distL="0" distR="0" wp14:anchorId="7BB54C34" wp14:editId="0AB60C51">
                              <wp:extent cx="3596640" cy="2910840"/>
                              <wp:effectExtent l="0" t="0" r="3810" b="3810"/>
                              <wp:docPr id="10" name="Picture 10" descr="Screen%20Shot%202016-08-29%20at%201.19.11%20AM.png"/>
                              <wp:cNvGraphicFramePr/>
                              <a:graphic xmlns:a="http://schemas.openxmlformats.org/drawingml/2006/main">
                                <a:graphicData uri="http://schemas.openxmlformats.org/drawingml/2006/picture">
                                  <pic:pic xmlns:pic="http://schemas.openxmlformats.org/drawingml/2006/picture">
                                    <pic:nvPicPr>
                                      <pic:cNvPr id="2" name="Picture 2" descr="Screen%20Shot%202016-08-29%20at%201.19.11%20AM.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6640" cy="2910840"/>
                                      </a:xfrm>
                                      <a:prstGeom prst="rect">
                                        <a:avLst/>
                                      </a:prstGeom>
                                      <a:noFill/>
                                      <a:ln>
                                        <a:noFill/>
                                      </a:ln>
                                    </pic:spPr>
                                  </pic:pic>
                                </a:graphicData>
                              </a:graphic>
                            </wp:inline>
                          </w:drawing>
                        </w:r>
                      </w:p>
                      <w:p w14:paraId="76C5D5A9" w14:textId="07E9A1E5" w:rsidR="002959FC" w:rsidRPr="00852E43" w:rsidRDefault="002959FC" w:rsidP="002959FC">
                        <w:pPr>
                          <w:pStyle w:val="Caption"/>
                          <w:jc w:val="both"/>
                          <w:rPr>
                            <w:rFonts w:ascii="Times New Roman" w:hAnsi="Times New Roman" w:cs="Times New Roman"/>
                            <w:color w:val="auto"/>
                            <w:sz w:val="24"/>
                            <w:szCs w:val="24"/>
                          </w:rPr>
                        </w:pPr>
                        <w:r w:rsidRPr="00852E43">
                          <w:rPr>
                            <w:rFonts w:ascii="Times New Roman" w:hAnsi="Times New Roman" w:cs="Times New Roman"/>
                            <w:color w:val="auto"/>
                            <w:sz w:val="24"/>
                            <w:szCs w:val="24"/>
                          </w:rPr>
                          <w:t xml:space="preserve">Figure </w:t>
                        </w:r>
                        <w:del w:id="476" w:author="1. BenMiled" w:date="2016-09-07T09:12:00Z">
                          <w:r w:rsidRPr="00852E43" w:rsidDel="005B7B4D">
                            <w:rPr>
                              <w:rFonts w:ascii="Times New Roman" w:hAnsi="Times New Roman" w:cs="Times New Roman"/>
                              <w:color w:val="auto"/>
                              <w:sz w:val="24"/>
                              <w:szCs w:val="24"/>
                            </w:rPr>
                            <w:fldChar w:fldCharType="begin"/>
                          </w:r>
                          <w:r w:rsidRPr="00852E43" w:rsidDel="005B7B4D">
                            <w:rPr>
                              <w:rFonts w:ascii="Times New Roman" w:hAnsi="Times New Roman" w:cs="Times New Roman"/>
                              <w:color w:val="auto"/>
                              <w:sz w:val="24"/>
                              <w:szCs w:val="24"/>
                            </w:rPr>
                            <w:delInstrText xml:space="preserve"> SEQ Figure \* ARABIC </w:delInstrText>
                          </w:r>
                          <w:r w:rsidRPr="00852E43" w:rsidDel="005B7B4D">
                            <w:rPr>
                              <w:rFonts w:ascii="Times New Roman" w:hAnsi="Times New Roman" w:cs="Times New Roman"/>
                              <w:color w:val="auto"/>
                              <w:sz w:val="24"/>
                              <w:szCs w:val="24"/>
                            </w:rPr>
                            <w:fldChar w:fldCharType="separate"/>
                          </w:r>
                          <w:r w:rsidRPr="00852E43" w:rsidDel="005B7B4D">
                            <w:rPr>
                              <w:rFonts w:ascii="Times New Roman" w:hAnsi="Times New Roman" w:cs="Times New Roman"/>
                              <w:noProof/>
                              <w:color w:val="auto"/>
                              <w:sz w:val="24"/>
                              <w:szCs w:val="24"/>
                            </w:rPr>
                            <w:delText>2</w:delText>
                          </w:r>
                          <w:r w:rsidRPr="00852E43" w:rsidDel="005B7B4D">
                            <w:rPr>
                              <w:rFonts w:ascii="Times New Roman" w:hAnsi="Times New Roman" w:cs="Times New Roman"/>
                              <w:noProof/>
                              <w:color w:val="auto"/>
                              <w:sz w:val="24"/>
                              <w:szCs w:val="24"/>
                            </w:rPr>
                            <w:fldChar w:fldCharType="end"/>
                          </w:r>
                        </w:del>
                        <w:ins w:id="477" w:author="1. BenMiled" w:date="2016-09-07T09:12:00Z">
                          <w:r w:rsidR="005B7B4D">
                            <w:rPr>
                              <w:rFonts w:ascii="Times New Roman" w:hAnsi="Times New Roman" w:cs="Times New Roman"/>
                              <w:color w:val="auto"/>
                              <w:sz w:val="24"/>
                              <w:szCs w:val="24"/>
                            </w:rPr>
                            <w:t>1</w:t>
                          </w:r>
                        </w:ins>
                        <w:r>
                          <w:rPr>
                            <w:rFonts w:ascii="Times New Roman" w:hAnsi="Times New Roman" w:cs="Times New Roman"/>
                            <w:noProof/>
                            <w:color w:val="auto"/>
                            <w:sz w:val="24"/>
                            <w:szCs w:val="24"/>
                          </w:rPr>
                          <w:t>: …….??????</w:t>
                        </w:r>
                        <w:ins w:id="478" w:author="1. BenMiled" w:date="2016-09-06T23:16:00Z">
                          <w:r w:rsidR="00F57722">
                            <w:rPr>
                              <w:rFonts w:ascii="Times New Roman" w:hAnsi="Times New Roman" w:cs="Times New Roman"/>
                              <w:noProof/>
                              <w:color w:val="auto"/>
                              <w:sz w:val="24"/>
                              <w:szCs w:val="24"/>
                            </w:rPr>
                            <w:t xml:space="preserve"> (remove the ERP and the arrow and make sure that the figures are not cut-off.</w:t>
                          </w:r>
                        </w:ins>
                        <w:ins w:id="479" w:author="1. BenMiled" w:date="2016-09-07T08:41:00Z">
                          <w:r w:rsidR="00865941">
                            <w:rPr>
                              <w:rFonts w:ascii="Times New Roman" w:hAnsi="Times New Roman" w:cs="Times New Roman"/>
                              <w:noProof/>
                              <w:color w:val="auto"/>
                              <w:sz w:val="24"/>
                              <w:szCs w:val="24"/>
                            </w:rPr>
                            <w:t xml:space="preserve"> Make sure figure is readable. In general figure needs to be remade </w:t>
                          </w:r>
                        </w:ins>
                        <w:ins w:id="480" w:author="1. BenMiled" w:date="2016-09-07T08:43:00Z">
                          <w:r w:rsidR="00865941">
                            <w:rPr>
                              <w:rFonts w:ascii="Times New Roman" w:hAnsi="Times New Roman" w:cs="Times New Roman"/>
                              <w:noProof/>
                              <w:color w:val="auto"/>
                              <w:sz w:val="24"/>
                              <w:szCs w:val="24"/>
                            </w:rPr>
                            <w:t>–</w:t>
                          </w:r>
                        </w:ins>
                        <w:ins w:id="481" w:author="1. BenMiled" w:date="2016-09-07T08:41:00Z">
                          <w:r w:rsidR="00865941">
                            <w:rPr>
                              <w:rFonts w:ascii="Times New Roman" w:hAnsi="Times New Roman" w:cs="Times New Roman"/>
                              <w:noProof/>
                              <w:color w:val="auto"/>
                              <w:sz w:val="24"/>
                              <w:szCs w:val="24"/>
                            </w:rPr>
                            <w:t xml:space="preserve"> not </w:t>
                          </w:r>
                        </w:ins>
                        <w:ins w:id="482" w:author="1. BenMiled" w:date="2016-09-07T08:43:00Z">
                          <w:r w:rsidR="00865941">
                            <w:rPr>
                              <w:rFonts w:ascii="Times New Roman" w:hAnsi="Times New Roman" w:cs="Times New Roman"/>
                              <w:noProof/>
                              <w:color w:val="auto"/>
                              <w:sz w:val="24"/>
                              <w:szCs w:val="24"/>
                            </w:rPr>
                            <w:t>clear.</w:t>
                          </w:r>
                        </w:ins>
                      </w:p>
                      <w:p w14:paraId="1EA29D12" w14:textId="77777777" w:rsidR="002959FC" w:rsidRDefault="002959FC" w:rsidP="002959FC"/>
                      <w:p w14:paraId="5F708BEF" w14:textId="77777777" w:rsidR="002959FC" w:rsidRDefault="002959FC" w:rsidP="002959FC"/>
                    </w:txbxContent>
                  </v:textbox>
                  <w10:wrap type="square"/>
                </v:shape>
              </w:pict>
            </mc:Fallback>
          </mc:AlternateContent>
        </w:r>
      </w:ins>
      <w:ins w:id="475" w:author="1. BenMiled" w:date="2016-09-06T23:12:00Z">
        <w:r w:rsidR="00FB4C3F">
          <w:rPr>
            <w:rFonts w:ascii="Times New Roman" w:hAnsi="Times New Roman" w:cs="Times New Roman"/>
            <w:b/>
            <w:i/>
            <w:color w:val="auto"/>
            <w:sz w:val="24"/>
            <w:szCs w:val="24"/>
          </w:rPr>
          <w:t>Physical Distribution</w:t>
        </w:r>
        <w:r w:rsidR="00FB4C3F" w:rsidRPr="00505DCD">
          <w:rPr>
            <w:rFonts w:ascii="Times New Roman" w:hAnsi="Times New Roman" w:cs="Times New Roman"/>
            <w:b/>
            <w:i/>
            <w:color w:val="auto"/>
            <w:sz w:val="24"/>
            <w:szCs w:val="24"/>
          </w:rPr>
          <w:t xml:space="preserve"> </w:t>
        </w:r>
      </w:ins>
      <w:ins w:id="476" w:author="1. BenMiled" w:date="2016-09-06T23:23:00Z">
        <w:r>
          <w:rPr>
            <w:rFonts w:ascii="Times New Roman" w:hAnsi="Times New Roman" w:cs="Times New Roman"/>
            <w:b/>
            <w:i/>
            <w:color w:val="auto"/>
            <w:sz w:val="24"/>
            <w:szCs w:val="24"/>
          </w:rPr>
          <w:t>Workflow</w:t>
        </w:r>
      </w:ins>
    </w:p>
    <w:p w14:paraId="7425EF7C" w14:textId="1F86703B" w:rsidR="006241BB" w:rsidRDefault="00FB4C3F">
      <w:pPr>
        <w:spacing w:line="240" w:lineRule="auto"/>
        <w:jc w:val="both"/>
        <w:rPr>
          <w:ins w:id="477" w:author="1. BenMiled" w:date="2016-09-07T08:57:00Z"/>
          <w:rFonts w:ascii="Times New Roman" w:hAnsi="Times New Roman" w:cs="Times New Roman"/>
          <w:sz w:val="24"/>
          <w:szCs w:val="24"/>
        </w:rPr>
        <w:pPrChange w:id="478" w:author="1. BenMiled" w:date="2016-09-07T09:11:00Z">
          <w:pPr/>
        </w:pPrChange>
      </w:pPr>
      <w:ins w:id="479" w:author="1. BenMiled" w:date="2016-09-06T23:13:00Z">
        <w:r>
          <w:rPr>
            <w:rFonts w:ascii="Times New Roman" w:hAnsi="Times New Roman" w:cs="Times New Roman"/>
            <w:sz w:val="24"/>
            <w:szCs w:val="24"/>
          </w:rPr>
          <w:t xml:space="preserve">Given that </w:t>
        </w:r>
      </w:ins>
      <w:ins w:id="480" w:author="1. BenMiled" w:date="2016-09-06T23:14:00Z">
        <w:r w:rsidR="00F57722">
          <w:rPr>
            <w:rFonts w:ascii="Times New Roman" w:hAnsi="Times New Roman" w:cs="Times New Roman"/>
            <w:sz w:val="24"/>
            <w:szCs w:val="24"/>
          </w:rPr>
          <w:t xml:space="preserve">physical distribution is </w:t>
        </w:r>
      </w:ins>
      <w:ins w:id="481" w:author="1. BenMiled" w:date="2016-09-06T23:13:00Z">
        <w:r>
          <w:rPr>
            <w:rFonts w:ascii="Times New Roman" w:hAnsi="Times New Roman" w:cs="Times New Roman"/>
            <w:sz w:val="24"/>
            <w:szCs w:val="24"/>
          </w:rPr>
          <w:t xml:space="preserve">the target domain for the proposed HP3D </w:t>
        </w:r>
        <w:r w:rsidR="00F57722">
          <w:rPr>
            <w:rFonts w:ascii="Times New Roman" w:hAnsi="Times New Roman" w:cs="Times New Roman"/>
            <w:sz w:val="24"/>
            <w:szCs w:val="24"/>
          </w:rPr>
          <w:t>framework</w:t>
        </w:r>
      </w:ins>
      <w:ins w:id="482" w:author="1. BenMiled" w:date="2016-09-06T23:15:00Z">
        <w:r w:rsidR="00F57722">
          <w:rPr>
            <w:rFonts w:ascii="Times New Roman" w:hAnsi="Times New Roman" w:cs="Times New Roman"/>
            <w:sz w:val="24"/>
            <w:szCs w:val="24"/>
          </w:rPr>
          <w:t>,</w:t>
        </w:r>
      </w:ins>
      <w:ins w:id="483" w:author="1. BenMiled" w:date="2016-09-06T23:13:00Z">
        <w:r w:rsidR="00F57722">
          <w:rPr>
            <w:rFonts w:ascii="Times New Roman" w:hAnsi="Times New Roman" w:cs="Times New Roman"/>
            <w:sz w:val="24"/>
            <w:szCs w:val="24"/>
          </w:rPr>
          <w:t xml:space="preserve"> we briefly describe the underlying processes </w:t>
        </w:r>
      </w:ins>
      <w:ins w:id="484" w:author="1. BenMiled" w:date="2016-09-06T23:15:00Z">
        <w:r w:rsidR="00F57722">
          <w:rPr>
            <w:rFonts w:ascii="Times New Roman" w:hAnsi="Times New Roman" w:cs="Times New Roman"/>
            <w:sz w:val="24"/>
            <w:szCs w:val="24"/>
          </w:rPr>
          <w:t xml:space="preserve">of this segment of the supply chain </w:t>
        </w:r>
      </w:ins>
      <w:ins w:id="485" w:author="1. BenMiled" w:date="2016-09-06T23:14:00Z">
        <w:r w:rsidR="00F57722">
          <w:rPr>
            <w:rFonts w:ascii="Times New Roman" w:hAnsi="Times New Roman" w:cs="Times New Roman"/>
            <w:sz w:val="24"/>
            <w:szCs w:val="24"/>
          </w:rPr>
          <w:t xml:space="preserve">in this section. </w:t>
        </w:r>
      </w:ins>
      <w:ins w:id="486" w:author="1. BenMiled" w:date="2016-09-06T23:19:00Z">
        <w:r w:rsidR="00E86D30">
          <w:rPr>
            <w:rFonts w:ascii="Times New Roman" w:hAnsi="Times New Roman" w:cs="Times New Roman"/>
            <w:sz w:val="24"/>
            <w:szCs w:val="24"/>
          </w:rPr>
          <w:t xml:space="preserve">Physical distribution is </w:t>
        </w:r>
      </w:ins>
      <w:ins w:id="487" w:author="1. BenMiled" w:date="2016-09-06T23:20:00Z">
        <w:r w:rsidR="00E86D30">
          <w:rPr>
            <w:rFonts w:ascii="Times New Roman" w:hAnsi="Times New Roman" w:cs="Times New Roman"/>
            <w:sz w:val="24"/>
            <w:szCs w:val="24"/>
          </w:rPr>
          <w:t>the</w:t>
        </w:r>
      </w:ins>
      <w:ins w:id="488" w:author="1. BenMiled" w:date="2016-09-06T23:19:00Z">
        <w:r w:rsidR="00E86D30">
          <w:rPr>
            <w:rFonts w:ascii="Times New Roman" w:hAnsi="Times New Roman" w:cs="Times New Roman"/>
            <w:sz w:val="24"/>
            <w:szCs w:val="24"/>
          </w:rPr>
          <w:t xml:space="preserve"> </w:t>
        </w:r>
      </w:ins>
      <w:ins w:id="489" w:author="1. BenMiled" w:date="2016-09-06T23:20:00Z">
        <w:r w:rsidR="00E86D30">
          <w:rPr>
            <w:rFonts w:ascii="Times New Roman" w:hAnsi="Times New Roman" w:cs="Times New Roman"/>
            <w:sz w:val="24"/>
            <w:szCs w:val="24"/>
          </w:rPr>
          <w:t>transfer of goods from the supplier to the customer</w:t>
        </w:r>
      </w:ins>
      <w:ins w:id="490" w:author="1. BenMiled" w:date="2016-09-06T23:25:00Z">
        <w:r w:rsidR="004D76A3">
          <w:rPr>
            <w:rFonts w:ascii="Times New Roman" w:hAnsi="Times New Roman" w:cs="Times New Roman"/>
            <w:sz w:val="24"/>
            <w:szCs w:val="24"/>
          </w:rPr>
          <w:t xml:space="preserve">. It </w:t>
        </w:r>
      </w:ins>
      <w:ins w:id="491" w:author="1. BenMiled" w:date="2016-09-06T23:26:00Z">
        <w:r w:rsidR="004D76A3">
          <w:rPr>
            <w:rFonts w:ascii="Times New Roman" w:hAnsi="Times New Roman" w:cs="Times New Roman"/>
            <w:sz w:val="24"/>
            <w:szCs w:val="24"/>
          </w:rPr>
          <w:t>starts</w:t>
        </w:r>
      </w:ins>
      <w:ins w:id="492" w:author="1. BenMiled" w:date="2016-09-06T23:22:00Z">
        <w:r w:rsidR="00E86D30">
          <w:rPr>
            <w:rFonts w:ascii="Times New Roman" w:hAnsi="Times New Roman" w:cs="Times New Roman"/>
            <w:sz w:val="24"/>
            <w:szCs w:val="24"/>
          </w:rPr>
          <w:t xml:space="preserve"> by the placement of an order</w:t>
        </w:r>
      </w:ins>
      <w:ins w:id="493" w:author="1. BenMiled" w:date="2016-09-06T23:20:00Z">
        <w:r w:rsidR="00E86D30">
          <w:rPr>
            <w:rFonts w:ascii="Times New Roman" w:hAnsi="Times New Roman" w:cs="Times New Roman"/>
            <w:sz w:val="24"/>
            <w:szCs w:val="24"/>
          </w:rPr>
          <w:t xml:space="preserve"> (</w:t>
        </w:r>
      </w:ins>
      <w:ins w:id="494" w:author="1. BenMiled" w:date="2016-09-06T23:01:00Z">
        <w:r w:rsidR="00E86D30">
          <w:rPr>
            <w:rFonts w:ascii="Times New Roman" w:hAnsi="Times New Roman" w:cs="Times New Roman"/>
            <w:sz w:val="24"/>
            <w:szCs w:val="24"/>
          </w:rPr>
          <w:t xml:space="preserve">Figure </w:t>
        </w:r>
      </w:ins>
      <w:ins w:id="495" w:author="1. BenMiled" w:date="2016-09-07T09:12:00Z">
        <w:r w:rsidR="005B7B4D">
          <w:rPr>
            <w:rFonts w:ascii="Times New Roman" w:hAnsi="Times New Roman" w:cs="Times New Roman"/>
            <w:sz w:val="24"/>
            <w:szCs w:val="24"/>
          </w:rPr>
          <w:t>1</w:t>
        </w:r>
      </w:ins>
      <w:ins w:id="496" w:author="1. BenMiled" w:date="2016-09-06T23:01:00Z">
        <w:r w:rsidR="00E86D30">
          <w:rPr>
            <w:rFonts w:ascii="Times New Roman" w:hAnsi="Times New Roman" w:cs="Times New Roman"/>
            <w:sz w:val="24"/>
            <w:szCs w:val="24"/>
          </w:rPr>
          <w:t>)</w:t>
        </w:r>
      </w:ins>
      <w:ins w:id="497" w:author="1. BenMiled" w:date="2016-09-06T23:25:00Z">
        <w:r w:rsidR="004D76A3">
          <w:rPr>
            <w:rFonts w:ascii="Times New Roman" w:hAnsi="Times New Roman" w:cs="Times New Roman"/>
            <w:sz w:val="24"/>
            <w:szCs w:val="24"/>
          </w:rPr>
          <w:t xml:space="preserve"> by the customer</w:t>
        </w:r>
      </w:ins>
      <w:ins w:id="498" w:author="1. BenMiled" w:date="2016-09-06T23:01:00Z">
        <w:r w:rsidR="004D76A3">
          <w:rPr>
            <w:rFonts w:ascii="Times New Roman" w:hAnsi="Times New Roman" w:cs="Times New Roman"/>
            <w:sz w:val="24"/>
            <w:szCs w:val="24"/>
          </w:rPr>
          <w:t xml:space="preserve"> and concl</w:t>
        </w:r>
      </w:ins>
      <w:ins w:id="499" w:author="1. BenMiled" w:date="2016-09-06T23:26:00Z">
        <w:r w:rsidR="004D76A3">
          <w:rPr>
            <w:rFonts w:ascii="Times New Roman" w:hAnsi="Times New Roman" w:cs="Times New Roman"/>
            <w:sz w:val="24"/>
            <w:szCs w:val="24"/>
          </w:rPr>
          <w:t xml:space="preserve">udes when this customer acknowledges receipt of the goods. </w:t>
        </w:r>
      </w:ins>
      <w:ins w:id="500" w:author="1. BenMiled" w:date="2016-09-07T08:44:00Z">
        <w:r w:rsidR="00865941">
          <w:rPr>
            <w:rFonts w:ascii="Times New Roman" w:hAnsi="Times New Roman" w:cs="Times New Roman"/>
            <w:sz w:val="24"/>
            <w:szCs w:val="24"/>
          </w:rPr>
          <w:t>The placement of an order can be initiated through a purchase order (PO) or a standing order that is issued from the customer’s ERP (enterprise resource planning) system. This step co</w:t>
        </w:r>
      </w:ins>
      <w:ins w:id="501" w:author="1. BenMiled" w:date="2016-09-07T08:46:00Z">
        <w:r w:rsidR="00865941">
          <w:rPr>
            <w:rFonts w:ascii="Times New Roman" w:hAnsi="Times New Roman" w:cs="Times New Roman"/>
            <w:sz w:val="24"/>
            <w:szCs w:val="24"/>
          </w:rPr>
          <w:t xml:space="preserve">rresponds to the handover to the proposed H3PD and represents a transition from a transaction based interactions between the stakeholders (e.g. via the ERP) to a transparent interations via H3PD. </w:t>
        </w:r>
      </w:ins>
      <w:ins w:id="502" w:author="1. BenMiled" w:date="2016-09-07T08:49:00Z">
        <w:r w:rsidR="00865941">
          <w:rPr>
            <w:rFonts w:ascii="Times New Roman" w:hAnsi="Times New Roman" w:cs="Times New Roman"/>
            <w:sz w:val="24"/>
            <w:szCs w:val="24"/>
          </w:rPr>
          <w:t>A carrier is selected and a logical shipment-centric network is established that includes the customer, the supplier and the carrier. Through out the interaction,</w:t>
        </w:r>
      </w:ins>
      <w:ins w:id="503" w:author="1. BenMiled" w:date="2016-09-07T08:51:00Z">
        <w:r w:rsidR="00865941">
          <w:rPr>
            <w:rFonts w:ascii="Times New Roman" w:hAnsi="Times New Roman" w:cs="Times New Roman"/>
            <w:sz w:val="24"/>
            <w:szCs w:val="24"/>
          </w:rPr>
          <w:t xml:space="preserve"> sensor information is collected and broadcasted to all participants. This information is usually local to each party and </w:t>
        </w:r>
      </w:ins>
      <w:ins w:id="504" w:author="1. BenMiled" w:date="2016-09-07T08:52:00Z">
        <w:r w:rsidR="00C851BA">
          <w:rPr>
            <w:rFonts w:ascii="Times New Roman" w:hAnsi="Times New Roman" w:cs="Times New Roman"/>
            <w:sz w:val="24"/>
            <w:szCs w:val="24"/>
          </w:rPr>
          <w:t xml:space="preserve">not available in real time to other members of the exchange. </w:t>
        </w:r>
      </w:ins>
      <w:ins w:id="505" w:author="1. BenMiled" w:date="2016-09-07T08:49:00Z">
        <w:r w:rsidR="00865941">
          <w:rPr>
            <w:rFonts w:ascii="Times New Roman" w:hAnsi="Times New Roman" w:cs="Times New Roman"/>
            <w:sz w:val="24"/>
            <w:szCs w:val="24"/>
          </w:rPr>
          <w:t xml:space="preserve"> </w:t>
        </w:r>
      </w:ins>
      <w:ins w:id="506" w:author="1. BenMiled" w:date="2016-09-07T08:52:00Z">
        <w:r w:rsidR="00C851BA">
          <w:rPr>
            <w:rFonts w:ascii="Times New Roman" w:hAnsi="Times New Roman" w:cs="Times New Roman"/>
            <w:sz w:val="24"/>
            <w:szCs w:val="24"/>
          </w:rPr>
          <w:t xml:space="preserve">For example, </w:t>
        </w:r>
      </w:ins>
      <w:ins w:id="507" w:author="1. BenMiled" w:date="2016-09-06T09:54:00Z">
        <w:r w:rsidR="002959FC" w:rsidRPr="00852E43">
          <w:rPr>
            <w:rFonts w:ascii="Times New Roman" w:hAnsi="Times New Roman" w:cs="Times New Roman"/>
            <w:sz w:val="24"/>
            <w:szCs w:val="24"/>
          </w:rPr>
          <w:t>sensor data</w:t>
        </w:r>
      </w:ins>
      <w:ins w:id="508" w:author="1. BenMiled" w:date="2016-09-07T08:52:00Z">
        <w:r w:rsidR="00C851BA">
          <w:rPr>
            <w:rFonts w:ascii="Times New Roman" w:hAnsi="Times New Roman" w:cs="Times New Roman"/>
            <w:sz w:val="24"/>
            <w:szCs w:val="24"/>
          </w:rPr>
          <w:t xml:space="preserve"> will be send from the </w:t>
        </w:r>
      </w:ins>
      <w:ins w:id="509" w:author="1. BenMiled" w:date="2016-09-06T09:54:00Z">
        <w:r w:rsidR="002959FC" w:rsidRPr="00852E43">
          <w:rPr>
            <w:rFonts w:ascii="Times New Roman" w:hAnsi="Times New Roman" w:cs="Times New Roman"/>
            <w:sz w:val="24"/>
            <w:szCs w:val="24"/>
          </w:rPr>
          <w:t>supplier</w:t>
        </w:r>
      </w:ins>
      <w:ins w:id="510" w:author="1. BenMiled" w:date="2016-09-07T08:52:00Z">
        <w:r w:rsidR="00C851BA">
          <w:rPr>
            <w:rFonts w:ascii="Times New Roman" w:hAnsi="Times New Roman" w:cs="Times New Roman"/>
            <w:sz w:val="24"/>
            <w:szCs w:val="24"/>
          </w:rPr>
          <w:t xml:space="preserve">’s warehouse as shipment is being prepared. This will provide the carrier with lead time to schedule pick up and the customer an update on the estimated arrival time of the goods. </w:t>
        </w:r>
      </w:ins>
      <w:ins w:id="511" w:author="1. BenMiled" w:date="2016-09-06T09:54:00Z">
        <w:r w:rsidR="002959FC" w:rsidRPr="00852E43">
          <w:rPr>
            <w:rFonts w:ascii="Times New Roman" w:hAnsi="Times New Roman" w:cs="Times New Roman"/>
            <w:sz w:val="24"/>
            <w:szCs w:val="24"/>
          </w:rPr>
          <w:t xml:space="preserve"> </w:t>
        </w:r>
      </w:ins>
      <w:ins w:id="512" w:author="1. BenMiled" w:date="2016-09-07T08:54:00Z">
        <w:r w:rsidR="00C851BA">
          <w:rPr>
            <w:rFonts w:ascii="Times New Roman" w:hAnsi="Times New Roman" w:cs="Times New Roman"/>
            <w:sz w:val="24"/>
            <w:szCs w:val="24"/>
          </w:rPr>
          <w:t xml:space="preserve">Similarly, </w:t>
        </w:r>
        <w:r w:rsidR="006241BB">
          <w:rPr>
            <w:rFonts w:ascii="Times New Roman" w:hAnsi="Times New Roman" w:cs="Times New Roman"/>
            <w:sz w:val="24"/>
            <w:szCs w:val="24"/>
          </w:rPr>
          <w:t>an</w:t>
        </w:r>
      </w:ins>
      <w:ins w:id="513" w:author="1. BenMiled" w:date="2016-09-07T09:20:00Z">
        <w:r w:rsidR="006241BB" w:rsidRPr="00922104">
          <w:rPr>
            <w:rFonts w:ascii="Times New Roman" w:hAnsi="Times New Roman" w:cs="Times New Roman"/>
            <w:sz w:val="24"/>
            <w:szCs w:val="24"/>
          </w:rPr>
          <w:t xml:space="preserve"> on-board message is not only processed internally by the carrier but also sent to the supplier and the customer enabling both to start having complete visibility on the shipment of the order. The sensor will continue to send status updates while the shipment is </w:t>
        </w:r>
        <w:proofErr w:type="spellStart"/>
        <w:r w:rsidR="006241BB" w:rsidRPr="00922104">
          <w:rPr>
            <w:rFonts w:ascii="Times New Roman" w:hAnsi="Times New Roman" w:cs="Times New Roman"/>
            <w:sz w:val="24"/>
            <w:szCs w:val="24"/>
          </w:rPr>
          <w:t>en</w:t>
        </w:r>
        <w:proofErr w:type="spellEnd"/>
        <w:r w:rsidR="006241BB" w:rsidRPr="00922104">
          <w:rPr>
            <w:rFonts w:ascii="Times New Roman" w:hAnsi="Times New Roman" w:cs="Times New Roman"/>
            <w:sz w:val="24"/>
            <w:szCs w:val="24"/>
          </w:rPr>
          <w:t>-route.</w:t>
        </w:r>
      </w:ins>
    </w:p>
    <w:p w14:paraId="1858145E" w14:textId="4C0236D4" w:rsidR="002F7D59" w:rsidRDefault="00ED732D">
      <w:pPr>
        <w:spacing w:line="240" w:lineRule="auto"/>
        <w:jc w:val="both"/>
        <w:rPr>
          <w:ins w:id="514" w:author="1. BenMiled" w:date="2016-09-07T09:11:00Z"/>
          <w:rFonts w:ascii="Times New Roman" w:hAnsi="Times New Roman" w:cs="Times New Roman"/>
        </w:rPr>
        <w:pPrChange w:id="515" w:author="1. BenMiled" w:date="2016-09-07T09:11:00Z">
          <w:pPr>
            <w:pStyle w:val="ListParagraph"/>
            <w:numPr>
              <w:numId w:val="12"/>
            </w:numPr>
            <w:ind w:left="360" w:hanging="360"/>
          </w:pPr>
        </w:pPrChange>
      </w:pPr>
      <w:ins w:id="516" w:author="1. BenMiled" w:date="2016-09-01T22:33:00Z">
        <w:r w:rsidRPr="00DD5AF7">
          <w:rPr>
            <w:rFonts w:ascii="Times New Roman" w:hAnsi="Times New Roman" w:cs="Times New Roman"/>
            <w:sz w:val="24"/>
            <w:szCs w:val="24"/>
            <w:rPrChange w:id="517" w:author="1. BenMiled" w:date="2016-09-01T22:51:00Z">
              <w:rPr/>
            </w:rPrChange>
          </w:rPr>
          <w:t>As end-to-end supply chains span many geographies, mode</w:t>
        </w:r>
        <w:commentRangeStart w:id="518"/>
        <w:r w:rsidRPr="00DD5AF7">
          <w:rPr>
            <w:rFonts w:ascii="Times New Roman" w:hAnsi="Times New Roman" w:cs="Times New Roman"/>
            <w:sz w:val="24"/>
            <w:szCs w:val="24"/>
            <w:rPrChange w:id="519" w:author="1. BenMiled" w:date="2016-09-01T22:51:00Z">
              <w:rPr/>
            </w:rPrChange>
          </w:rPr>
          <w:t xml:space="preserve">s and industries, the opportunity to provide a </w:t>
        </w:r>
      </w:ins>
      <w:ins w:id="520" w:author="1. BenMiled" w:date="2016-09-07T09:00:00Z">
        <w:r w:rsidR="00C851BA">
          <w:rPr>
            <w:rFonts w:ascii="Times New Roman" w:hAnsi="Times New Roman" w:cs="Times New Roman"/>
            <w:sz w:val="24"/>
            <w:szCs w:val="24"/>
          </w:rPr>
          <w:t xml:space="preserve">mainstream </w:t>
        </w:r>
      </w:ins>
      <w:ins w:id="521" w:author="1. BenMiled" w:date="2016-09-01T22:33:00Z">
        <w:r w:rsidRPr="00DD5AF7">
          <w:rPr>
            <w:rFonts w:ascii="Times New Roman" w:hAnsi="Times New Roman" w:cs="Times New Roman"/>
            <w:sz w:val="24"/>
            <w:szCs w:val="24"/>
            <w:rPrChange w:id="522" w:author="1. BenMiled" w:date="2016-09-01T22:51:00Z">
              <w:rPr/>
            </w:rPrChange>
          </w:rPr>
          <w:t xml:space="preserve">framework </w:t>
        </w:r>
      </w:ins>
      <w:ins w:id="523" w:author="1. BenMiled" w:date="2016-09-07T09:00:00Z">
        <w:r w:rsidR="00C851BA">
          <w:rPr>
            <w:rFonts w:ascii="Times New Roman" w:hAnsi="Times New Roman" w:cs="Times New Roman"/>
            <w:sz w:val="24"/>
            <w:szCs w:val="24"/>
          </w:rPr>
          <w:t>that can</w:t>
        </w:r>
      </w:ins>
      <w:ins w:id="524" w:author="1. BenMiled" w:date="2016-09-01T22:33:00Z">
        <w:r w:rsidRPr="00DD5AF7">
          <w:rPr>
            <w:rFonts w:ascii="Times New Roman" w:hAnsi="Times New Roman" w:cs="Times New Roman"/>
            <w:sz w:val="24"/>
            <w:szCs w:val="24"/>
            <w:rPrChange w:id="525" w:author="1. BenMiled" w:date="2016-09-01T22:51:00Z">
              <w:rPr/>
            </w:rPrChange>
          </w:rPr>
          <w:t xml:space="preserve"> </w:t>
        </w:r>
      </w:ins>
      <w:ins w:id="526" w:author="1. BenMiled" w:date="2016-09-07T09:01:00Z">
        <w:r w:rsidR="00C851BA">
          <w:rPr>
            <w:rFonts w:ascii="Times New Roman" w:hAnsi="Times New Roman" w:cs="Times New Roman"/>
            <w:sz w:val="24"/>
            <w:szCs w:val="24"/>
          </w:rPr>
          <w:t>provide a cost effective, customized and scalable</w:t>
        </w:r>
      </w:ins>
      <w:commentRangeEnd w:id="518"/>
      <w:ins w:id="527" w:author="1. BenMiled" w:date="2016-09-07T09:03:00Z">
        <w:r w:rsidR="00C1060B" w:rsidRPr="00E91BCB">
          <w:rPr>
            <w:rFonts w:ascii="Times New Roman" w:hAnsi="Times New Roman" w:cs="Times New Roman"/>
            <w:sz w:val="24"/>
            <w:szCs w:val="24"/>
            <w:rPrChange w:id="528" w:author="1. BenMiled" w:date="2016-09-07T09:11:00Z">
              <w:rPr>
                <w:rStyle w:val="CommentReference"/>
              </w:rPr>
            </w:rPrChange>
          </w:rPr>
          <w:commentReference w:id="518"/>
        </w:r>
      </w:ins>
      <w:ins w:id="529" w:author="1. BenMiled" w:date="2016-09-07T09:01:00Z">
        <w:r w:rsidR="00C851BA" w:rsidRPr="00DD5AF7">
          <w:rPr>
            <w:rFonts w:ascii="Times New Roman" w:hAnsi="Times New Roman" w:cs="Times New Roman"/>
            <w:sz w:val="24"/>
            <w:szCs w:val="24"/>
            <w:rPrChange w:id="530" w:author="1. BenMiled" w:date="2016-09-01T22:51:00Z">
              <w:rPr>
                <w:rFonts w:ascii="Times New Roman" w:hAnsi="Times New Roman" w:cs="Times New Roman"/>
              </w:rPr>
            </w:rPrChange>
          </w:rPr>
          <w:t xml:space="preserve"> </w:t>
        </w:r>
      </w:ins>
      <w:ins w:id="531" w:author="1. BenMiled" w:date="2016-09-01T22:33:00Z">
        <w:r w:rsidRPr="00DD5AF7">
          <w:rPr>
            <w:rFonts w:ascii="Times New Roman" w:hAnsi="Times New Roman" w:cs="Times New Roman"/>
            <w:sz w:val="24"/>
            <w:szCs w:val="24"/>
            <w:rPrChange w:id="532" w:author="1. BenMiled" w:date="2016-09-01T22:51:00Z">
              <w:rPr/>
            </w:rPrChange>
          </w:rPr>
          <w:t>connect</w:t>
        </w:r>
      </w:ins>
      <w:ins w:id="533" w:author="1. BenMiled" w:date="2016-09-07T09:01:00Z">
        <w:r w:rsidR="00C851BA">
          <w:rPr>
            <w:rFonts w:ascii="Times New Roman" w:hAnsi="Times New Roman" w:cs="Times New Roman"/>
            <w:sz w:val="24"/>
            <w:szCs w:val="24"/>
          </w:rPr>
          <w:t>ivity</w:t>
        </w:r>
      </w:ins>
      <w:ins w:id="534" w:author="1. BenMiled" w:date="2016-09-01T22:33:00Z">
        <w:r w:rsidRPr="00DD5AF7">
          <w:rPr>
            <w:rFonts w:ascii="Times New Roman" w:hAnsi="Times New Roman" w:cs="Times New Roman"/>
            <w:sz w:val="24"/>
            <w:szCs w:val="24"/>
            <w:rPrChange w:id="535" w:author="1. BenMiled" w:date="2016-09-01T22:51:00Z">
              <w:rPr/>
            </w:rPrChange>
          </w:rPr>
          <w:t xml:space="preserve"> will be transformational for all supply chain participants.  </w:t>
        </w:r>
      </w:ins>
    </w:p>
    <w:p w14:paraId="1C6552C9" w14:textId="56C6D865" w:rsidR="00E91BCB" w:rsidRPr="00D114A5" w:rsidRDefault="00E91BCB" w:rsidP="00E91BCB">
      <w:pPr>
        <w:pStyle w:val="Heading2"/>
        <w:numPr>
          <w:ilvl w:val="0"/>
          <w:numId w:val="12"/>
        </w:numPr>
        <w:spacing w:after="240"/>
        <w:rPr>
          <w:ins w:id="536" w:author="1. BenMiled" w:date="2016-09-07T09:11:00Z"/>
          <w:rFonts w:ascii="Times New Roman" w:hAnsi="Times New Roman" w:cs="Times New Roman"/>
          <w:b/>
          <w:i/>
          <w:color w:val="auto"/>
          <w:sz w:val="24"/>
          <w:szCs w:val="24"/>
        </w:rPr>
      </w:pPr>
      <w:ins w:id="537" w:author="1. BenMiled" w:date="2016-09-07T09:11:00Z">
        <w:r>
          <w:rPr>
            <w:rFonts w:ascii="Times New Roman" w:hAnsi="Times New Roman" w:cs="Times New Roman"/>
            <w:b/>
            <w:i/>
            <w:color w:val="auto"/>
            <w:sz w:val="24"/>
            <w:szCs w:val="24"/>
          </w:rPr>
          <w:lastRenderedPageBreak/>
          <w:t>Architecture</w:t>
        </w:r>
        <w:r w:rsidRPr="00D114A5">
          <w:rPr>
            <w:rFonts w:ascii="Times New Roman" w:hAnsi="Times New Roman" w:cs="Times New Roman"/>
            <w:b/>
            <w:i/>
            <w:color w:val="auto"/>
            <w:sz w:val="24"/>
            <w:szCs w:val="24"/>
          </w:rPr>
          <w:t xml:space="preserve"> Overview</w:t>
        </w:r>
      </w:ins>
    </w:p>
    <w:p w14:paraId="31837D7B" w14:textId="38BA79AF" w:rsidR="006004FD" w:rsidRPr="00852E43" w:rsidDel="00C1060B" w:rsidRDefault="005348E8">
      <w:pPr>
        <w:shd w:val="clear" w:color="auto" w:fill="FFFFFF"/>
        <w:spacing w:after="0" w:line="240" w:lineRule="auto"/>
        <w:jc w:val="both"/>
        <w:rPr>
          <w:del w:id="538" w:author="1. BenMiled" w:date="2016-09-07T09:06:00Z"/>
          <w:rFonts w:ascii="Times New Roman" w:hAnsi="Times New Roman" w:cs="Times New Roman"/>
          <w:noProof/>
          <w:sz w:val="24"/>
          <w:szCs w:val="24"/>
        </w:rPr>
        <w:pPrChange w:id="539" w:author="1. BenMiled" w:date="2016-09-01T22:51:00Z">
          <w:pPr>
            <w:spacing w:line="240" w:lineRule="auto"/>
            <w:jc w:val="both"/>
          </w:pPr>
        </w:pPrChange>
      </w:pPr>
      <w:del w:id="540" w:author="1. BenMiled" w:date="2016-09-07T09:05:00Z">
        <w:r w:rsidRPr="00852E43" w:rsidDel="00C1060B">
          <w:rPr>
            <w:rFonts w:ascii="Times New Roman" w:hAnsi="Times New Roman" w:cs="Times New Roman"/>
            <w:noProof/>
            <w:sz w:val="24"/>
            <w:szCs w:val="24"/>
          </w:rPr>
          <w:delText xml:space="preserve">A supply chain </w:delText>
        </w:r>
      </w:del>
      <w:del w:id="541" w:author="1. BenMiled" w:date="2016-09-01T21:55:00Z">
        <w:r w:rsidRPr="00852E43" w:rsidDel="00883832">
          <w:rPr>
            <w:rFonts w:ascii="Times New Roman" w:hAnsi="Times New Roman" w:cs="Times New Roman"/>
            <w:noProof/>
            <w:sz w:val="24"/>
            <w:szCs w:val="24"/>
          </w:rPr>
          <w:delText xml:space="preserve">can be defined as a collection which </w:delText>
        </w:r>
      </w:del>
      <w:del w:id="542" w:author="1. BenMiled" w:date="2016-09-07T09:05:00Z">
        <w:r w:rsidRPr="00852E43" w:rsidDel="00C1060B">
          <w:rPr>
            <w:rFonts w:ascii="Times New Roman" w:hAnsi="Times New Roman" w:cs="Times New Roman"/>
            <w:noProof/>
            <w:sz w:val="24"/>
            <w:szCs w:val="24"/>
          </w:rPr>
          <w:delText xml:space="preserve">is comprised of </w:delText>
        </w:r>
        <w:r w:rsidR="0078761E" w:rsidRPr="00852E43" w:rsidDel="00C1060B">
          <w:rPr>
            <w:rFonts w:ascii="Times New Roman" w:hAnsi="Times New Roman" w:cs="Times New Roman"/>
            <w:noProof/>
            <w:sz w:val="24"/>
            <w:szCs w:val="24"/>
          </w:rPr>
          <w:delText xml:space="preserve">three or more organizations </w:delText>
        </w:r>
      </w:del>
      <w:del w:id="543" w:author="1. BenMiled" w:date="2016-09-01T21:56:00Z">
        <w:r w:rsidR="0078761E" w:rsidRPr="00852E43" w:rsidDel="00883832">
          <w:rPr>
            <w:rFonts w:ascii="Times New Roman" w:hAnsi="Times New Roman" w:cs="Times New Roman"/>
            <w:noProof/>
            <w:sz w:val="24"/>
            <w:szCs w:val="24"/>
          </w:rPr>
          <w:delText xml:space="preserve">directly </w:delText>
        </w:r>
        <w:r w:rsidRPr="00852E43" w:rsidDel="00883832">
          <w:rPr>
            <w:rFonts w:ascii="Times New Roman" w:hAnsi="Times New Roman" w:cs="Times New Roman"/>
            <w:noProof/>
            <w:sz w:val="24"/>
            <w:szCs w:val="24"/>
          </w:rPr>
          <w:delText xml:space="preserve">connected </w:delText>
        </w:r>
        <w:r w:rsidR="0078761E" w:rsidRPr="00852E43" w:rsidDel="00883832">
          <w:rPr>
            <w:rFonts w:ascii="Times New Roman" w:hAnsi="Times New Roman" w:cs="Times New Roman"/>
            <w:noProof/>
            <w:sz w:val="24"/>
            <w:szCs w:val="24"/>
          </w:rPr>
          <w:delText>one or</w:delText>
        </w:r>
      </w:del>
      <w:del w:id="544" w:author="1. BenMiled" w:date="2016-09-07T09:05:00Z">
        <w:r w:rsidR="0078761E" w:rsidRPr="00852E43" w:rsidDel="00C1060B">
          <w:rPr>
            <w:rFonts w:ascii="Times New Roman" w:hAnsi="Times New Roman" w:cs="Times New Roman"/>
            <w:noProof/>
            <w:sz w:val="24"/>
            <w:szCs w:val="24"/>
          </w:rPr>
          <w:delText xml:space="preserve"> more of the flows of products, services, finances, and information from a source to a customer</w:delText>
        </w:r>
        <w:r w:rsidR="000124AB" w:rsidRPr="00852E43" w:rsidDel="00C1060B">
          <w:rPr>
            <w:rFonts w:ascii="Times New Roman" w:hAnsi="Times New Roman" w:cs="Times New Roman"/>
            <w:noProof/>
            <w:sz w:val="24"/>
            <w:szCs w:val="24"/>
          </w:rPr>
          <w:delText>. [</w:delText>
        </w:r>
        <w:r w:rsidR="0078761E" w:rsidRPr="00852E43" w:rsidDel="00C1060B">
          <w:rPr>
            <w:rFonts w:ascii="Times New Roman" w:hAnsi="Times New Roman" w:cs="Times New Roman"/>
            <w:noProof/>
            <w:sz w:val="24"/>
            <w:szCs w:val="24"/>
          </w:rPr>
          <w:delText>1]</w:delText>
        </w:r>
        <w:r w:rsidR="008A1824" w:rsidRPr="00852E43" w:rsidDel="00C1060B">
          <w:rPr>
            <w:rFonts w:ascii="Times New Roman" w:hAnsi="Times New Roman" w:cs="Times New Roman"/>
            <w:noProof/>
            <w:sz w:val="24"/>
            <w:szCs w:val="24"/>
          </w:rPr>
          <w:delText xml:space="preserve"> </w:delText>
        </w:r>
        <w:r w:rsidR="0078761E" w:rsidRPr="00852E43" w:rsidDel="00C1060B">
          <w:rPr>
            <w:rFonts w:ascii="Times New Roman" w:hAnsi="Times New Roman" w:cs="Times New Roman"/>
            <w:noProof/>
            <w:sz w:val="24"/>
            <w:szCs w:val="24"/>
          </w:rPr>
          <w:delText>E</w:delText>
        </w:r>
        <w:r w:rsidR="006C5CEA" w:rsidRPr="00852E43" w:rsidDel="00C1060B">
          <w:rPr>
            <w:rFonts w:ascii="Times New Roman" w:hAnsi="Times New Roman" w:cs="Times New Roman"/>
            <w:noProof/>
            <w:sz w:val="24"/>
            <w:szCs w:val="24"/>
          </w:rPr>
          <w:delText>-</w:delText>
        </w:r>
        <w:r w:rsidR="0078761E" w:rsidRPr="00852E43" w:rsidDel="00C1060B">
          <w:rPr>
            <w:rFonts w:ascii="Times New Roman" w:hAnsi="Times New Roman" w:cs="Times New Roman"/>
            <w:noProof/>
            <w:sz w:val="24"/>
            <w:szCs w:val="24"/>
          </w:rPr>
          <w:delText xml:space="preserve">commerce </w:delText>
        </w:r>
        <w:r w:rsidRPr="00852E43" w:rsidDel="00C1060B">
          <w:rPr>
            <w:rFonts w:ascii="Times New Roman" w:hAnsi="Times New Roman" w:cs="Times New Roman"/>
            <w:noProof/>
            <w:sz w:val="24"/>
            <w:szCs w:val="24"/>
          </w:rPr>
          <w:delText>spearheads</w:delText>
        </w:r>
        <w:r w:rsidR="0078761E" w:rsidRPr="00852E43" w:rsidDel="00C1060B">
          <w:rPr>
            <w:rFonts w:ascii="Times New Roman" w:hAnsi="Times New Roman" w:cs="Times New Roman"/>
            <w:noProof/>
            <w:sz w:val="24"/>
            <w:szCs w:val="24"/>
          </w:rPr>
          <w:delText xml:space="preserve"> the new trend</w:delText>
        </w:r>
        <w:r w:rsidRPr="00852E43" w:rsidDel="00C1060B">
          <w:rPr>
            <w:rFonts w:ascii="Times New Roman" w:hAnsi="Times New Roman" w:cs="Times New Roman"/>
            <w:noProof/>
            <w:sz w:val="24"/>
            <w:szCs w:val="24"/>
          </w:rPr>
          <w:delText xml:space="preserve"> of business</w:delText>
        </w:r>
        <w:r w:rsidR="0078761E" w:rsidRPr="00852E43" w:rsidDel="00C1060B">
          <w:rPr>
            <w:rFonts w:ascii="Times New Roman" w:hAnsi="Times New Roman" w:cs="Times New Roman"/>
            <w:noProof/>
            <w:sz w:val="24"/>
            <w:szCs w:val="24"/>
          </w:rPr>
          <w:delText xml:space="preserve">. </w:delText>
        </w:r>
        <w:r w:rsidR="00F844CD" w:rsidRPr="00852E43" w:rsidDel="00C1060B">
          <w:rPr>
            <w:rFonts w:ascii="Times New Roman" w:hAnsi="Times New Roman" w:cs="Times New Roman"/>
            <w:noProof/>
            <w:sz w:val="24"/>
            <w:szCs w:val="24"/>
          </w:rPr>
          <w:delText>Following the current where it leads,</w:delText>
        </w:r>
        <w:r w:rsidR="0078761E" w:rsidRPr="00852E43" w:rsidDel="00C1060B">
          <w:rPr>
            <w:rFonts w:ascii="Times New Roman" w:hAnsi="Times New Roman" w:cs="Times New Roman"/>
            <w:noProof/>
            <w:sz w:val="24"/>
            <w:szCs w:val="24"/>
          </w:rPr>
          <w:delText xml:space="preserve"> supply chain management has </w:delText>
        </w:r>
        <w:r w:rsidR="00F844CD" w:rsidRPr="00852E43" w:rsidDel="00C1060B">
          <w:rPr>
            <w:rFonts w:ascii="Times New Roman" w:hAnsi="Times New Roman" w:cs="Times New Roman"/>
            <w:noProof/>
            <w:sz w:val="24"/>
            <w:szCs w:val="24"/>
          </w:rPr>
          <w:delText xml:space="preserve">been pushed </w:delText>
        </w:r>
        <w:r w:rsidR="0078761E" w:rsidRPr="00852E43" w:rsidDel="00C1060B">
          <w:rPr>
            <w:rFonts w:ascii="Times New Roman" w:hAnsi="Times New Roman" w:cs="Times New Roman"/>
            <w:noProof/>
            <w:sz w:val="24"/>
            <w:szCs w:val="24"/>
          </w:rPr>
          <w:delText>to</w:delText>
        </w:r>
        <w:r w:rsidR="00F844CD" w:rsidRPr="00852E43" w:rsidDel="00C1060B">
          <w:rPr>
            <w:rFonts w:ascii="Times New Roman" w:hAnsi="Times New Roman" w:cs="Times New Roman"/>
            <w:noProof/>
            <w:sz w:val="24"/>
            <w:szCs w:val="24"/>
          </w:rPr>
          <w:delText xml:space="preserve"> be more electronically</w:delText>
        </w:r>
        <w:r w:rsidR="0078761E" w:rsidRPr="00852E43" w:rsidDel="00C1060B">
          <w:rPr>
            <w:rFonts w:ascii="Times New Roman" w:hAnsi="Times New Roman" w:cs="Times New Roman"/>
            <w:noProof/>
            <w:sz w:val="24"/>
            <w:szCs w:val="24"/>
          </w:rPr>
          <w:delText xml:space="preserve">. </w:delText>
        </w:r>
      </w:del>
      <w:del w:id="545" w:author="1. BenMiled" w:date="2016-09-07T09:06:00Z">
        <w:r w:rsidR="0078761E" w:rsidRPr="00852E43" w:rsidDel="00C1060B">
          <w:rPr>
            <w:rFonts w:ascii="Times New Roman" w:hAnsi="Times New Roman" w:cs="Times New Roman"/>
            <w:noProof/>
            <w:sz w:val="24"/>
            <w:szCs w:val="24"/>
          </w:rPr>
          <w:delText xml:space="preserve">Current supply chain management system </w:delText>
        </w:r>
      </w:del>
      <w:del w:id="546" w:author="1. BenMiled" w:date="2016-09-07T09:05:00Z">
        <w:r w:rsidR="0078761E" w:rsidRPr="00852E43" w:rsidDel="00C1060B">
          <w:rPr>
            <w:rFonts w:ascii="Times New Roman" w:hAnsi="Times New Roman" w:cs="Times New Roman"/>
            <w:noProof/>
            <w:sz w:val="24"/>
            <w:szCs w:val="24"/>
          </w:rPr>
          <w:delText>is known as</w:delText>
        </w:r>
      </w:del>
      <w:del w:id="547" w:author="1. BenMiled" w:date="2016-09-07T09:06:00Z">
        <w:r w:rsidR="0078761E" w:rsidRPr="00852E43" w:rsidDel="00C1060B">
          <w:rPr>
            <w:rFonts w:ascii="Times New Roman" w:hAnsi="Times New Roman" w:cs="Times New Roman"/>
            <w:noProof/>
            <w:sz w:val="24"/>
            <w:szCs w:val="24"/>
          </w:rPr>
          <w:delText xml:space="preserve"> Supply chain operating network (SCON). </w:delText>
        </w:r>
        <w:r w:rsidR="00F844CD" w:rsidRPr="00852E43" w:rsidDel="00C1060B">
          <w:rPr>
            <w:rFonts w:ascii="Times New Roman" w:hAnsi="Times New Roman" w:cs="Times New Roman"/>
            <w:noProof/>
            <w:sz w:val="24"/>
            <w:szCs w:val="24"/>
          </w:rPr>
          <w:delText>It, which is the standard</w:delText>
        </w:r>
        <w:r w:rsidR="0078761E" w:rsidRPr="00852E43" w:rsidDel="00C1060B">
          <w:rPr>
            <w:rFonts w:ascii="Times New Roman" w:hAnsi="Times New Roman" w:cs="Times New Roman"/>
            <w:noProof/>
            <w:sz w:val="24"/>
            <w:szCs w:val="24"/>
          </w:rPr>
          <w:delText xml:space="preserve"> used in all industries</w:delText>
        </w:r>
        <w:r w:rsidR="00F844CD" w:rsidRPr="00852E43" w:rsidDel="00C1060B">
          <w:rPr>
            <w:rFonts w:ascii="Times New Roman" w:hAnsi="Times New Roman" w:cs="Times New Roman"/>
            <w:noProof/>
            <w:sz w:val="24"/>
            <w:szCs w:val="24"/>
          </w:rPr>
          <w:delText>,</w:delText>
        </w:r>
        <w:r w:rsidR="0078761E" w:rsidRPr="00852E43" w:rsidDel="00C1060B">
          <w:rPr>
            <w:rFonts w:ascii="Times New Roman" w:hAnsi="Times New Roman" w:cs="Times New Roman"/>
            <w:noProof/>
            <w:sz w:val="24"/>
            <w:szCs w:val="24"/>
          </w:rPr>
          <w:delText xml:space="preserve"> </w:delText>
        </w:r>
        <w:r w:rsidR="00F844CD" w:rsidRPr="00852E43" w:rsidDel="00C1060B">
          <w:rPr>
            <w:rFonts w:ascii="Times New Roman" w:hAnsi="Times New Roman" w:cs="Times New Roman"/>
            <w:noProof/>
            <w:sz w:val="24"/>
            <w:szCs w:val="24"/>
          </w:rPr>
          <w:delText xml:space="preserve">relies </w:delText>
        </w:r>
        <w:r w:rsidR="0078761E" w:rsidRPr="00852E43" w:rsidDel="00C1060B">
          <w:rPr>
            <w:rFonts w:ascii="Times New Roman" w:hAnsi="Times New Roman" w:cs="Times New Roman"/>
            <w:noProof/>
            <w:sz w:val="24"/>
            <w:szCs w:val="24"/>
          </w:rPr>
          <w:delText>on value added network (VAN)</w:delText>
        </w:r>
        <w:r w:rsidR="002E5D57" w:rsidRPr="00852E43" w:rsidDel="00C1060B">
          <w:rPr>
            <w:rFonts w:ascii="Times New Roman" w:hAnsi="Times New Roman" w:cs="Times New Roman"/>
            <w:noProof/>
            <w:sz w:val="24"/>
            <w:szCs w:val="24"/>
          </w:rPr>
          <w:delText>[</w:delText>
        </w:r>
        <w:r w:rsidR="00185876" w:rsidRPr="00852E43" w:rsidDel="00C1060B">
          <w:rPr>
            <w:rFonts w:ascii="Times New Roman" w:hAnsi="Times New Roman" w:cs="Times New Roman"/>
            <w:noProof/>
            <w:sz w:val="24"/>
            <w:szCs w:val="24"/>
          </w:rPr>
          <w:delText>2</w:delText>
        </w:r>
        <w:r w:rsidR="002E5D57" w:rsidRPr="00852E43" w:rsidDel="00C1060B">
          <w:rPr>
            <w:rFonts w:ascii="Times New Roman" w:hAnsi="Times New Roman" w:cs="Times New Roman"/>
            <w:noProof/>
            <w:sz w:val="24"/>
            <w:szCs w:val="24"/>
          </w:rPr>
          <w:delText>]</w:delText>
        </w:r>
        <w:r w:rsidR="00C332DA" w:rsidRPr="00852E43" w:rsidDel="00C1060B">
          <w:rPr>
            <w:rFonts w:ascii="Times New Roman" w:hAnsi="Times New Roman" w:cs="Times New Roman"/>
            <w:noProof/>
            <w:sz w:val="24"/>
            <w:szCs w:val="24"/>
          </w:rPr>
          <w:delText xml:space="preserve"> which hired by companies to facilitate data’s exchanging as a private network provider </w:delText>
        </w:r>
        <w:r w:rsidR="0078761E" w:rsidRPr="00852E43" w:rsidDel="00C1060B">
          <w:rPr>
            <w:rFonts w:ascii="Times New Roman" w:hAnsi="Times New Roman" w:cs="Times New Roman"/>
            <w:noProof/>
            <w:sz w:val="24"/>
            <w:szCs w:val="24"/>
          </w:rPr>
          <w:delText xml:space="preserve">and </w:delText>
        </w:r>
        <w:r w:rsidR="00C332DA" w:rsidRPr="00852E43" w:rsidDel="00C1060B">
          <w:rPr>
            <w:rFonts w:ascii="Times New Roman" w:hAnsi="Times New Roman" w:cs="Times New Roman"/>
            <w:noProof/>
            <w:sz w:val="24"/>
            <w:szCs w:val="24"/>
          </w:rPr>
          <w:delText xml:space="preserve">VAN’s function called </w:delText>
        </w:r>
        <w:r w:rsidR="0078761E" w:rsidRPr="00852E43" w:rsidDel="00C1060B">
          <w:rPr>
            <w:rFonts w:ascii="Times New Roman" w:hAnsi="Times New Roman" w:cs="Times New Roman"/>
            <w:noProof/>
            <w:sz w:val="24"/>
            <w:szCs w:val="24"/>
          </w:rPr>
          <w:delText xml:space="preserve">electronic data </w:delText>
        </w:r>
        <w:r w:rsidR="00235497" w:rsidRPr="00852E43" w:rsidDel="00C1060B">
          <w:rPr>
            <w:rFonts w:ascii="Times New Roman" w:hAnsi="Times New Roman" w:cs="Times New Roman"/>
            <w:noProof/>
            <w:sz w:val="24"/>
            <w:szCs w:val="24"/>
          </w:rPr>
          <w:delText>interchange (</w:delText>
        </w:r>
        <w:r w:rsidR="00751A48" w:rsidRPr="00852E43" w:rsidDel="00C1060B">
          <w:rPr>
            <w:rFonts w:ascii="Times New Roman" w:hAnsi="Times New Roman" w:cs="Times New Roman"/>
            <w:noProof/>
            <w:sz w:val="24"/>
            <w:szCs w:val="24"/>
          </w:rPr>
          <w:delText>EDI)</w:delText>
        </w:r>
        <w:r w:rsidR="002E5D57" w:rsidRPr="00852E43" w:rsidDel="00C1060B">
          <w:rPr>
            <w:rFonts w:ascii="Times New Roman" w:hAnsi="Times New Roman" w:cs="Times New Roman"/>
            <w:noProof/>
            <w:sz w:val="24"/>
            <w:szCs w:val="24"/>
          </w:rPr>
          <w:delText>[</w:delText>
        </w:r>
        <w:r w:rsidR="003A4471" w:rsidRPr="00852E43" w:rsidDel="00C1060B">
          <w:rPr>
            <w:rFonts w:ascii="Times New Roman" w:hAnsi="Times New Roman" w:cs="Times New Roman"/>
            <w:noProof/>
            <w:sz w:val="24"/>
            <w:szCs w:val="24"/>
          </w:rPr>
          <w:delText>3</w:delText>
        </w:r>
        <w:r w:rsidR="002E5D57" w:rsidRPr="00852E43" w:rsidDel="00C1060B">
          <w:rPr>
            <w:rFonts w:ascii="Times New Roman" w:hAnsi="Times New Roman" w:cs="Times New Roman"/>
            <w:noProof/>
            <w:sz w:val="24"/>
            <w:szCs w:val="24"/>
          </w:rPr>
          <w:delText>]</w:delText>
        </w:r>
        <w:r w:rsidR="0078761E" w:rsidRPr="00852E43" w:rsidDel="00C1060B">
          <w:rPr>
            <w:rFonts w:ascii="Times New Roman" w:hAnsi="Times New Roman" w:cs="Times New Roman"/>
            <w:noProof/>
            <w:sz w:val="24"/>
            <w:szCs w:val="24"/>
          </w:rPr>
          <w:delText>.</w:delText>
        </w:r>
        <w:r w:rsidR="00C332DA" w:rsidRPr="00852E43" w:rsidDel="00C1060B">
          <w:rPr>
            <w:rFonts w:ascii="Times New Roman" w:hAnsi="Times New Roman" w:cs="Times New Roman"/>
            <w:noProof/>
            <w:sz w:val="24"/>
            <w:szCs w:val="24"/>
          </w:rPr>
          <w:delText xml:space="preserve"> It is </w:delText>
        </w:r>
        <w:r w:rsidR="00CE51B7" w:rsidRPr="00852E43" w:rsidDel="00C1060B">
          <w:rPr>
            <w:rFonts w:ascii="Times New Roman" w:hAnsi="Times New Roman" w:cs="Times New Roman"/>
            <w:noProof/>
            <w:sz w:val="24"/>
            <w:szCs w:val="24"/>
          </w:rPr>
          <w:delText xml:space="preserve">expensive </w:delText>
        </w:r>
        <w:r w:rsidR="00C332DA" w:rsidRPr="00852E43" w:rsidDel="00C1060B">
          <w:rPr>
            <w:rFonts w:ascii="Times New Roman" w:hAnsi="Times New Roman" w:cs="Times New Roman"/>
            <w:noProof/>
            <w:sz w:val="24"/>
            <w:szCs w:val="24"/>
          </w:rPr>
          <w:delText xml:space="preserve">to set up VAN, a network that does not have a scalable structure. </w:delText>
        </w:r>
        <w:r w:rsidR="00D5235F" w:rsidRPr="00852E43" w:rsidDel="00C1060B">
          <w:rPr>
            <w:rFonts w:ascii="Times New Roman" w:hAnsi="Times New Roman" w:cs="Times New Roman"/>
            <w:noProof/>
            <w:sz w:val="24"/>
            <w:szCs w:val="24"/>
          </w:rPr>
          <w:delText xml:space="preserve">VAN </w:delText>
        </w:r>
        <w:r w:rsidR="00C332DA" w:rsidRPr="00852E43" w:rsidDel="00C1060B">
          <w:rPr>
            <w:rFonts w:ascii="Times New Roman" w:hAnsi="Times New Roman" w:cs="Times New Roman"/>
            <w:noProof/>
            <w:sz w:val="24"/>
            <w:szCs w:val="24"/>
          </w:rPr>
          <w:delText>was</w:delText>
        </w:r>
        <w:r w:rsidR="00D5235F" w:rsidRPr="00852E43" w:rsidDel="00C1060B">
          <w:rPr>
            <w:rFonts w:ascii="Times New Roman" w:hAnsi="Times New Roman" w:cs="Times New Roman"/>
            <w:noProof/>
            <w:sz w:val="24"/>
            <w:szCs w:val="24"/>
          </w:rPr>
          <w:delText xml:space="preserve"> great </w:delText>
        </w:r>
        <w:r w:rsidR="00C332DA" w:rsidRPr="00852E43" w:rsidDel="00C1060B">
          <w:rPr>
            <w:rFonts w:ascii="Times New Roman" w:hAnsi="Times New Roman" w:cs="Times New Roman"/>
            <w:noProof/>
            <w:sz w:val="24"/>
            <w:szCs w:val="24"/>
          </w:rPr>
          <w:delText xml:space="preserve">proposal </w:delText>
        </w:r>
        <w:r w:rsidR="00D5235F" w:rsidRPr="00852E43" w:rsidDel="00C1060B">
          <w:rPr>
            <w:rFonts w:ascii="Times New Roman" w:hAnsi="Times New Roman" w:cs="Times New Roman"/>
            <w:noProof/>
            <w:sz w:val="24"/>
            <w:szCs w:val="24"/>
          </w:rPr>
          <w:delText xml:space="preserve">when public internet was not wildly available in the world, </w:delText>
        </w:r>
        <w:r w:rsidR="00C332DA" w:rsidRPr="00852E43" w:rsidDel="00C1060B">
          <w:rPr>
            <w:rFonts w:ascii="Times New Roman" w:hAnsi="Times New Roman" w:cs="Times New Roman"/>
            <w:noProof/>
            <w:sz w:val="24"/>
            <w:szCs w:val="24"/>
          </w:rPr>
          <w:delText xml:space="preserve">while the setting-up of VAN costs significant </w:delText>
        </w:r>
        <w:r w:rsidR="00D5235F" w:rsidRPr="00852E43" w:rsidDel="00C1060B">
          <w:rPr>
            <w:rFonts w:ascii="Times New Roman" w:hAnsi="Times New Roman" w:cs="Times New Roman"/>
            <w:noProof/>
            <w:sz w:val="24"/>
            <w:szCs w:val="24"/>
          </w:rPr>
          <w:delText>compare</w:delText>
        </w:r>
        <w:r w:rsidR="00C332DA" w:rsidRPr="00852E43" w:rsidDel="00C1060B">
          <w:rPr>
            <w:rFonts w:ascii="Times New Roman" w:hAnsi="Times New Roman" w:cs="Times New Roman"/>
            <w:noProof/>
            <w:sz w:val="24"/>
            <w:szCs w:val="24"/>
          </w:rPr>
          <w:delText>d</w:delText>
        </w:r>
        <w:r w:rsidR="00D5235F" w:rsidRPr="00852E43" w:rsidDel="00C1060B">
          <w:rPr>
            <w:rFonts w:ascii="Times New Roman" w:hAnsi="Times New Roman" w:cs="Times New Roman"/>
            <w:noProof/>
            <w:sz w:val="24"/>
            <w:szCs w:val="24"/>
          </w:rPr>
          <w:delText xml:space="preserve"> with public internet</w:delText>
        </w:r>
        <w:r w:rsidR="00C332DA" w:rsidRPr="00852E43" w:rsidDel="00C1060B">
          <w:rPr>
            <w:rFonts w:ascii="Times New Roman" w:hAnsi="Times New Roman" w:cs="Times New Roman"/>
            <w:noProof/>
            <w:sz w:val="24"/>
            <w:szCs w:val="24"/>
          </w:rPr>
          <w:delText xml:space="preserve"> now. </w:delText>
        </w:r>
        <w:r w:rsidR="00D5235F" w:rsidRPr="00852E43" w:rsidDel="00C1060B">
          <w:rPr>
            <w:rFonts w:ascii="Times New Roman" w:hAnsi="Times New Roman" w:cs="Times New Roman"/>
            <w:noProof/>
            <w:sz w:val="24"/>
            <w:szCs w:val="24"/>
          </w:rPr>
          <w:delText>A large business company might afford the cost, but lots of small business</w:delText>
        </w:r>
        <w:r w:rsidR="00F01E57" w:rsidRPr="00852E43" w:rsidDel="00C1060B">
          <w:rPr>
            <w:rFonts w:ascii="Times New Roman" w:hAnsi="Times New Roman" w:cs="Times New Roman"/>
            <w:noProof/>
            <w:sz w:val="24"/>
            <w:szCs w:val="24"/>
          </w:rPr>
          <w:delText>es</w:delText>
        </w:r>
        <w:r w:rsidR="00D5235F" w:rsidRPr="00852E43" w:rsidDel="00C1060B">
          <w:rPr>
            <w:rFonts w:ascii="Times New Roman" w:hAnsi="Times New Roman" w:cs="Times New Roman"/>
            <w:noProof/>
            <w:sz w:val="24"/>
            <w:szCs w:val="24"/>
          </w:rPr>
          <w:delText xml:space="preserve"> are not able to </w:delText>
        </w:r>
        <w:r w:rsidR="00854216" w:rsidRPr="00852E43" w:rsidDel="00C1060B">
          <w:rPr>
            <w:rFonts w:ascii="Times New Roman" w:hAnsi="Times New Roman" w:cs="Times New Roman"/>
            <w:noProof/>
            <w:sz w:val="24"/>
            <w:szCs w:val="24"/>
          </w:rPr>
          <w:delText>set their own VAN</w:delText>
        </w:r>
        <w:r w:rsidR="00D5235F" w:rsidRPr="00852E43" w:rsidDel="00C1060B">
          <w:rPr>
            <w:rFonts w:ascii="Times New Roman" w:hAnsi="Times New Roman" w:cs="Times New Roman"/>
            <w:noProof/>
            <w:sz w:val="24"/>
            <w:szCs w:val="24"/>
          </w:rPr>
          <w:delText xml:space="preserve">. </w:delText>
        </w:r>
        <w:r w:rsidR="001302DC" w:rsidRPr="00852E43" w:rsidDel="00C1060B">
          <w:rPr>
            <w:rFonts w:ascii="Times New Roman" w:hAnsi="Times New Roman" w:cs="Times New Roman"/>
            <w:noProof/>
            <w:sz w:val="24"/>
            <w:szCs w:val="24"/>
          </w:rPr>
          <w:delText xml:space="preserve">Thus, here comes out a feasible and solvable </w:delText>
        </w:r>
        <w:r w:rsidR="00F01E57" w:rsidRPr="00852E43" w:rsidDel="00C1060B">
          <w:rPr>
            <w:rFonts w:ascii="Times New Roman" w:hAnsi="Times New Roman" w:cs="Times New Roman"/>
            <w:noProof/>
            <w:sz w:val="24"/>
            <w:szCs w:val="24"/>
          </w:rPr>
          <w:delText>strategy</w:delText>
        </w:r>
        <w:r w:rsidR="00D5235F" w:rsidRPr="00852E43" w:rsidDel="00C1060B">
          <w:rPr>
            <w:rFonts w:ascii="Times New Roman" w:hAnsi="Times New Roman" w:cs="Times New Roman"/>
            <w:noProof/>
            <w:sz w:val="24"/>
            <w:szCs w:val="24"/>
          </w:rPr>
          <w:delText xml:space="preserve"> </w:delText>
        </w:r>
        <w:r w:rsidR="001302DC" w:rsidRPr="00852E43" w:rsidDel="00C1060B">
          <w:rPr>
            <w:rFonts w:ascii="Times New Roman" w:hAnsi="Times New Roman" w:cs="Times New Roman"/>
            <w:noProof/>
            <w:sz w:val="24"/>
            <w:szCs w:val="24"/>
          </w:rPr>
          <w:delText>using</w:delText>
        </w:r>
        <w:r w:rsidR="00D5235F" w:rsidRPr="00852E43" w:rsidDel="00C1060B">
          <w:rPr>
            <w:rFonts w:ascii="Times New Roman" w:hAnsi="Times New Roman" w:cs="Times New Roman"/>
            <w:noProof/>
            <w:sz w:val="24"/>
            <w:szCs w:val="24"/>
          </w:rPr>
          <w:delText xml:space="preserve"> public internet to </w:delText>
        </w:r>
        <w:r w:rsidR="00854216" w:rsidRPr="00852E43" w:rsidDel="00C1060B">
          <w:rPr>
            <w:rFonts w:ascii="Times New Roman" w:hAnsi="Times New Roman" w:cs="Times New Roman"/>
            <w:noProof/>
            <w:sz w:val="24"/>
            <w:szCs w:val="24"/>
          </w:rPr>
          <w:delText>establish the communication</w:delText>
        </w:r>
        <w:r w:rsidR="00D5235F" w:rsidRPr="00852E43" w:rsidDel="00C1060B">
          <w:rPr>
            <w:rFonts w:ascii="Times New Roman" w:hAnsi="Times New Roman" w:cs="Times New Roman"/>
            <w:noProof/>
            <w:sz w:val="24"/>
            <w:szCs w:val="24"/>
          </w:rPr>
          <w:delText xml:space="preserve"> </w:delText>
        </w:r>
        <w:r w:rsidR="00854216" w:rsidRPr="00852E43" w:rsidDel="00C1060B">
          <w:rPr>
            <w:rFonts w:ascii="Times New Roman" w:hAnsi="Times New Roman" w:cs="Times New Roman"/>
            <w:noProof/>
            <w:sz w:val="24"/>
            <w:szCs w:val="24"/>
          </w:rPr>
          <w:delText>between</w:delText>
        </w:r>
        <w:r w:rsidR="00D5235F" w:rsidRPr="00852E43" w:rsidDel="00C1060B">
          <w:rPr>
            <w:rFonts w:ascii="Times New Roman" w:hAnsi="Times New Roman" w:cs="Times New Roman"/>
            <w:noProof/>
            <w:sz w:val="24"/>
            <w:szCs w:val="24"/>
          </w:rPr>
          <w:delText xml:space="preserve"> </w:delText>
        </w:r>
        <w:r w:rsidR="001302DC" w:rsidRPr="00852E43" w:rsidDel="00C1060B">
          <w:rPr>
            <w:rFonts w:ascii="Times New Roman" w:hAnsi="Times New Roman" w:cs="Times New Roman"/>
            <w:noProof/>
            <w:sz w:val="24"/>
            <w:szCs w:val="24"/>
          </w:rPr>
          <w:delText>business partner</w:delText>
        </w:r>
        <w:r w:rsidR="00732DD6" w:rsidRPr="00852E43" w:rsidDel="00C1060B">
          <w:rPr>
            <w:rFonts w:ascii="Times New Roman" w:hAnsi="Times New Roman" w:cs="Times New Roman"/>
            <w:noProof/>
            <w:sz w:val="24"/>
            <w:szCs w:val="24"/>
          </w:rPr>
          <w:delText>s</w:delText>
        </w:r>
        <w:r w:rsidR="00D5235F" w:rsidRPr="00852E43" w:rsidDel="00C1060B">
          <w:rPr>
            <w:rFonts w:ascii="Times New Roman" w:hAnsi="Times New Roman" w:cs="Times New Roman"/>
            <w:noProof/>
            <w:sz w:val="24"/>
            <w:szCs w:val="24"/>
          </w:rPr>
          <w:delText>. EDI is a transaction based data transfer method</w:delText>
        </w:r>
        <w:r w:rsidR="00066F00" w:rsidRPr="00852E43" w:rsidDel="00C1060B">
          <w:rPr>
            <w:rFonts w:ascii="Times New Roman" w:hAnsi="Times New Roman" w:cs="Times New Roman"/>
            <w:noProof/>
            <w:sz w:val="24"/>
            <w:szCs w:val="24"/>
          </w:rPr>
          <w:delText xml:space="preserve"> that conveys data from one computer system to another with a standardized format</w:delText>
        </w:r>
        <w:r w:rsidR="00D5235F" w:rsidRPr="00852E43" w:rsidDel="00C1060B">
          <w:rPr>
            <w:rFonts w:ascii="Times New Roman" w:hAnsi="Times New Roman" w:cs="Times New Roman"/>
            <w:noProof/>
            <w:sz w:val="24"/>
            <w:szCs w:val="24"/>
          </w:rPr>
          <w:delText>. In a supply chain management system</w:delText>
        </w:r>
        <w:r w:rsidR="00066F00" w:rsidRPr="00852E43" w:rsidDel="00C1060B">
          <w:rPr>
            <w:rFonts w:ascii="Times New Roman" w:hAnsi="Times New Roman" w:cs="Times New Roman"/>
            <w:noProof/>
            <w:sz w:val="24"/>
            <w:szCs w:val="24"/>
          </w:rPr>
          <w:delText>,</w:delText>
        </w:r>
        <w:r w:rsidR="00D5235F" w:rsidRPr="00852E43" w:rsidDel="00C1060B">
          <w:rPr>
            <w:rFonts w:ascii="Times New Roman" w:hAnsi="Times New Roman" w:cs="Times New Roman"/>
            <w:noProof/>
            <w:sz w:val="24"/>
            <w:szCs w:val="24"/>
          </w:rPr>
          <w:delText xml:space="preserve"> one party does not send </w:delText>
        </w:r>
        <w:r w:rsidR="00C55691" w:rsidRPr="00852E43" w:rsidDel="00C1060B">
          <w:rPr>
            <w:rFonts w:ascii="Times New Roman" w:hAnsi="Times New Roman" w:cs="Times New Roman"/>
            <w:noProof/>
            <w:sz w:val="24"/>
            <w:szCs w:val="24"/>
          </w:rPr>
          <w:delText xml:space="preserve">updated </w:delText>
        </w:r>
        <w:r w:rsidR="00D5235F" w:rsidRPr="00852E43" w:rsidDel="00C1060B">
          <w:rPr>
            <w:rFonts w:ascii="Times New Roman" w:hAnsi="Times New Roman" w:cs="Times New Roman"/>
            <w:noProof/>
            <w:sz w:val="24"/>
            <w:szCs w:val="24"/>
          </w:rPr>
          <w:delText xml:space="preserve">shipment status to another until a certain transaction </w:delText>
        </w:r>
        <w:r w:rsidR="00066F00" w:rsidRPr="00852E43" w:rsidDel="00C1060B">
          <w:rPr>
            <w:rFonts w:ascii="Times New Roman" w:hAnsi="Times New Roman" w:cs="Times New Roman"/>
            <w:noProof/>
            <w:sz w:val="24"/>
            <w:szCs w:val="24"/>
          </w:rPr>
          <w:delText>has</w:delText>
        </w:r>
        <w:r w:rsidR="00D5235F" w:rsidRPr="00852E43" w:rsidDel="00C1060B">
          <w:rPr>
            <w:rFonts w:ascii="Times New Roman" w:hAnsi="Times New Roman" w:cs="Times New Roman"/>
            <w:noProof/>
            <w:sz w:val="24"/>
            <w:szCs w:val="24"/>
          </w:rPr>
          <w:delText xml:space="preserve"> been done. Furthermore</w:delText>
        </w:r>
        <w:r w:rsidR="00EE667D" w:rsidRPr="00852E43" w:rsidDel="00C1060B">
          <w:rPr>
            <w:rFonts w:ascii="Times New Roman" w:hAnsi="Times New Roman" w:cs="Times New Roman"/>
            <w:noProof/>
            <w:sz w:val="24"/>
            <w:szCs w:val="24"/>
          </w:rPr>
          <w:delText>,</w:delText>
        </w:r>
        <w:r w:rsidR="00D5235F" w:rsidRPr="00852E43" w:rsidDel="00C1060B">
          <w:rPr>
            <w:rFonts w:ascii="Times New Roman" w:hAnsi="Times New Roman" w:cs="Times New Roman"/>
            <w:noProof/>
            <w:sz w:val="24"/>
            <w:szCs w:val="24"/>
          </w:rPr>
          <w:delText xml:space="preserve"> it is hard for one particular company to follow multiple EDI format</w:delText>
        </w:r>
        <w:r w:rsidR="00EE667D" w:rsidRPr="00852E43" w:rsidDel="00C1060B">
          <w:rPr>
            <w:rFonts w:ascii="Times New Roman" w:hAnsi="Times New Roman" w:cs="Times New Roman"/>
            <w:noProof/>
            <w:sz w:val="24"/>
            <w:szCs w:val="24"/>
          </w:rPr>
          <w:delText xml:space="preserve"> since there are a lots of </w:delText>
        </w:r>
        <w:r w:rsidR="002701C0" w:rsidRPr="00852E43" w:rsidDel="00C1060B">
          <w:rPr>
            <w:rFonts w:ascii="Times New Roman" w:hAnsi="Times New Roman" w:cs="Times New Roman"/>
            <w:noProof/>
            <w:sz w:val="24"/>
            <w:szCs w:val="24"/>
          </w:rPr>
          <w:delText xml:space="preserve">format </w:delText>
        </w:r>
        <w:r w:rsidR="00EE667D" w:rsidRPr="00852E43" w:rsidDel="00C1060B">
          <w:rPr>
            <w:rFonts w:ascii="Times New Roman" w:hAnsi="Times New Roman" w:cs="Times New Roman"/>
            <w:noProof/>
            <w:sz w:val="24"/>
            <w:szCs w:val="24"/>
          </w:rPr>
          <w:delText xml:space="preserve">standards. </w:delText>
        </w:r>
        <w:r w:rsidR="006004FD" w:rsidRPr="00852E43" w:rsidDel="00C1060B">
          <w:rPr>
            <w:rFonts w:ascii="Times New Roman" w:hAnsi="Times New Roman" w:cs="Times New Roman"/>
            <w:noProof/>
            <w:sz w:val="24"/>
            <w:szCs w:val="24"/>
          </w:rPr>
          <w:delText xml:space="preserve">Nowadays, the scale of business </w:delText>
        </w:r>
        <w:r w:rsidR="00EE667D" w:rsidRPr="00852E43" w:rsidDel="00C1060B">
          <w:rPr>
            <w:rFonts w:ascii="Times New Roman" w:hAnsi="Times New Roman" w:cs="Times New Roman"/>
            <w:noProof/>
            <w:sz w:val="24"/>
            <w:szCs w:val="24"/>
          </w:rPr>
          <w:delText>surges up dramatically so that</w:delText>
        </w:r>
        <w:r w:rsidR="006004FD" w:rsidRPr="00852E43" w:rsidDel="00C1060B">
          <w:rPr>
            <w:rFonts w:ascii="Times New Roman" w:hAnsi="Times New Roman" w:cs="Times New Roman"/>
            <w:noProof/>
            <w:sz w:val="24"/>
            <w:szCs w:val="24"/>
          </w:rPr>
          <w:delText xml:space="preserve"> </w:delText>
        </w:r>
        <w:r w:rsidR="00EE667D" w:rsidRPr="00852E43" w:rsidDel="00C1060B">
          <w:rPr>
            <w:rFonts w:ascii="Times New Roman" w:hAnsi="Times New Roman" w:cs="Times New Roman"/>
            <w:noProof/>
            <w:sz w:val="24"/>
            <w:szCs w:val="24"/>
          </w:rPr>
          <w:delText>VAN</w:delText>
        </w:r>
        <w:r w:rsidR="006004FD" w:rsidRPr="00852E43" w:rsidDel="00C1060B">
          <w:rPr>
            <w:rFonts w:ascii="Times New Roman" w:hAnsi="Times New Roman" w:cs="Times New Roman"/>
            <w:noProof/>
            <w:sz w:val="24"/>
            <w:szCs w:val="24"/>
          </w:rPr>
          <w:delText xml:space="preserve"> and </w:delText>
        </w:r>
        <w:r w:rsidR="00EE667D" w:rsidRPr="00852E43" w:rsidDel="00C1060B">
          <w:rPr>
            <w:rFonts w:ascii="Times New Roman" w:hAnsi="Times New Roman" w:cs="Times New Roman"/>
            <w:noProof/>
            <w:sz w:val="24"/>
            <w:szCs w:val="24"/>
          </w:rPr>
          <w:delText>EDI</w:delText>
        </w:r>
        <w:r w:rsidR="006004FD" w:rsidRPr="00852E43" w:rsidDel="00C1060B">
          <w:rPr>
            <w:rFonts w:ascii="Times New Roman" w:hAnsi="Times New Roman" w:cs="Times New Roman"/>
            <w:noProof/>
            <w:sz w:val="24"/>
            <w:szCs w:val="24"/>
          </w:rPr>
          <w:delText xml:space="preserve"> cannot accommodate the business demand any more.  </w:delText>
        </w:r>
        <w:r w:rsidR="00EE667D" w:rsidRPr="00852E43" w:rsidDel="00C1060B">
          <w:rPr>
            <w:rFonts w:ascii="Times New Roman" w:hAnsi="Times New Roman" w:cs="Times New Roman"/>
            <w:noProof/>
            <w:sz w:val="24"/>
            <w:szCs w:val="24"/>
          </w:rPr>
          <w:delText>Compared</w:delText>
        </w:r>
        <w:r w:rsidR="006004FD" w:rsidRPr="00852E43" w:rsidDel="00C1060B">
          <w:rPr>
            <w:rFonts w:ascii="Times New Roman" w:hAnsi="Times New Roman" w:cs="Times New Roman"/>
            <w:noProof/>
            <w:sz w:val="24"/>
            <w:szCs w:val="24"/>
          </w:rPr>
          <w:delText xml:space="preserve"> with old method used in document transfer in business</w:delText>
        </w:r>
        <w:r w:rsidR="00EE667D" w:rsidRPr="00852E43" w:rsidDel="00C1060B">
          <w:rPr>
            <w:rFonts w:ascii="Times New Roman" w:hAnsi="Times New Roman" w:cs="Times New Roman"/>
            <w:noProof/>
            <w:sz w:val="24"/>
            <w:szCs w:val="24"/>
          </w:rPr>
          <w:delText>,</w:delText>
        </w:r>
        <w:r w:rsidR="006004FD" w:rsidRPr="00852E43" w:rsidDel="00C1060B">
          <w:rPr>
            <w:rFonts w:ascii="Times New Roman" w:hAnsi="Times New Roman" w:cs="Times New Roman"/>
            <w:noProof/>
            <w:sz w:val="24"/>
            <w:szCs w:val="24"/>
          </w:rPr>
          <w:delText xml:space="preserve"> EDI and VAN have certain advantages</w:delText>
        </w:r>
        <w:r w:rsidR="00EE667D" w:rsidRPr="00852E43" w:rsidDel="00C1060B">
          <w:rPr>
            <w:rFonts w:ascii="Times New Roman" w:hAnsi="Times New Roman" w:cs="Times New Roman"/>
            <w:noProof/>
            <w:sz w:val="24"/>
            <w:szCs w:val="24"/>
          </w:rPr>
          <w:delText>,</w:delText>
        </w:r>
        <w:r w:rsidR="006004FD" w:rsidRPr="00852E43" w:rsidDel="00C1060B">
          <w:rPr>
            <w:rFonts w:ascii="Times New Roman" w:hAnsi="Times New Roman" w:cs="Times New Roman"/>
            <w:noProof/>
            <w:sz w:val="24"/>
            <w:szCs w:val="24"/>
          </w:rPr>
          <w:delText xml:space="preserve"> such as faster data transfer</w:delText>
        </w:r>
        <w:r w:rsidR="00EE667D" w:rsidRPr="00852E43" w:rsidDel="00C1060B">
          <w:rPr>
            <w:rFonts w:ascii="Times New Roman" w:hAnsi="Times New Roman" w:cs="Times New Roman"/>
            <w:noProof/>
            <w:sz w:val="24"/>
            <w:szCs w:val="24"/>
          </w:rPr>
          <w:delText>,</w:delText>
        </w:r>
        <w:r w:rsidR="006004FD" w:rsidRPr="00852E43" w:rsidDel="00C1060B">
          <w:rPr>
            <w:rFonts w:ascii="Times New Roman" w:hAnsi="Times New Roman" w:cs="Times New Roman"/>
            <w:noProof/>
            <w:sz w:val="24"/>
            <w:szCs w:val="24"/>
          </w:rPr>
          <w:delText xml:space="preserve"> less human interve</w:delText>
        </w:r>
        <w:r w:rsidR="00EE667D" w:rsidRPr="00852E43" w:rsidDel="00C1060B">
          <w:rPr>
            <w:rFonts w:ascii="Times New Roman" w:hAnsi="Times New Roman" w:cs="Times New Roman"/>
            <w:noProof/>
            <w:sz w:val="24"/>
            <w:szCs w:val="24"/>
          </w:rPr>
          <w:delText>ntion and</w:delText>
        </w:r>
        <w:r w:rsidR="00D5235F" w:rsidRPr="00852E43" w:rsidDel="00C1060B">
          <w:rPr>
            <w:rFonts w:ascii="Times New Roman" w:hAnsi="Times New Roman" w:cs="Times New Roman"/>
            <w:noProof/>
            <w:sz w:val="24"/>
            <w:szCs w:val="24"/>
          </w:rPr>
          <w:delText xml:space="preserve"> more automated workflow.</w:delText>
        </w:r>
      </w:del>
    </w:p>
    <w:p w14:paraId="31289821" w14:textId="3C4DD213" w:rsidR="00E73979" w:rsidRPr="00852E43" w:rsidDel="00F609CF" w:rsidRDefault="00C65369" w:rsidP="00852E43">
      <w:pPr>
        <w:spacing w:line="240" w:lineRule="auto"/>
        <w:jc w:val="both"/>
        <w:rPr>
          <w:del w:id="548" w:author="1. BenMiled" w:date="2016-09-01T23:19:00Z"/>
          <w:rFonts w:ascii="Times New Roman" w:hAnsi="Times New Roman" w:cs="Times New Roman"/>
          <w:sz w:val="24"/>
          <w:szCs w:val="24"/>
        </w:rPr>
      </w:pPr>
      <w:del w:id="549" w:author="1. BenMiled" w:date="2016-09-01T23:18:00Z">
        <w:r w:rsidRPr="00852E43" w:rsidDel="00E73979">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1595EBAE" wp14:editId="2C4B3A08">
              <wp:simplePos x="0" y="0"/>
              <wp:positionH relativeFrom="column">
                <wp:posOffset>-177800</wp:posOffset>
              </wp:positionH>
              <wp:positionV relativeFrom="paragraph">
                <wp:posOffset>1226820</wp:posOffset>
              </wp:positionV>
              <wp:extent cx="3197225" cy="228981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8-22 at 5.15.57 P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7225" cy="2289810"/>
                      </a:xfrm>
                      <a:prstGeom prst="rect">
                        <a:avLst/>
                      </a:prstGeom>
                    </pic:spPr>
                  </pic:pic>
                </a:graphicData>
              </a:graphic>
              <wp14:sizeRelH relativeFrom="page">
                <wp14:pctWidth>0</wp14:pctWidth>
              </wp14:sizeRelH>
              <wp14:sizeRelV relativeFrom="page">
                <wp14:pctHeight>0</wp14:pctHeight>
              </wp14:sizeRelV>
            </wp:anchor>
          </w:drawing>
        </w:r>
      </w:del>
      <w:del w:id="550" w:author="1. BenMiled" w:date="2016-09-07T09:12:00Z">
        <w:r w:rsidR="00EE667D" w:rsidRPr="00852E43" w:rsidDel="00E91BCB">
          <w:rPr>
            <w:rFonts w:ascii="Times New Roman" w:hAnsi="Times New Roman" w:cs="Times New Roman"/>
            <w:sz w:val="24"/>
            <w:szCs w:val="24"/>
          </w:rPr>
          <w:delText xml:space="preserve">This </w:delText>
        </w:r>
        <w:r w:rsidR="00882D5E" w:rsidRPr="00852E43" w:rsidDel="00E91BCB">
          <w:rPr>
            <w:rFonts w:ascii="Times New Roman" w:hAnsi="Times New Roman" w:cs="Times New Roman"/>
            <w:sz w:val="24"/>
            <w:szCs w:val="24"/>
          </w:rPr>
          <w:delText>paper</w:delText>
        </w:r>
        <w:r w:rsidR="00EE667D" w:rsidRPr="00852E43" w:rsidDel="00E91BCB">
          <w:rPr>
            <w:rFonts w:ascii="Times New Roman" w:hAnsi="Times New Roman" w:cs="Times New Roman"/>
            <w:sz w:val="24"/>
            <w:szCs w:val="24"/>
          </w:rPr>
          <w:delText xml:space="preserve"> is intended </w:delText>
        </w:r>
        <w:r w:rsidR="0078761E" w:rsidRPr="00852E43" w:rsidDel="00E91BCB">
          <w:rPr>
            <w:rFonts w:ascii="Times New Roman" w:hAnsi="Times New Roman" w:cs="Times New Roman"/>
            <w:sz w:val="24"/>
            <w:szCs w:val="24"/>
          </w:rPr>
          <w:delText>to introduce a system called supply chain visibility (SCV</w:delText>
        </w:r>
        <w:r w:rsidR="000E4DB4" w:rsidRPr="00852E43" w:rsidDel="00E91BCB">
          <w:rPr>
            <w:rFonts w:ascii="Times New Roman" w:hAnsi="Times New Roman" w:cs="Times New Roman"/>
            <w:sz w:val="24"/>
            <w:szCs w:val="24"/>
          </w:rPr>
          <w:delText>) [</w:delText>
        </w:r>
        <w:r w:rsidR="00DC11CA" w:rsidRPr="00852E43" w:rsidDel="00E91BCB">
          <w:rPr>
            <w:rFonts w:ascii="Times New Roman" w:hAnsi="Times New Roman" w:cs="Times New Roman"/>
            <w:sz w:val="24"/>
            <w:szCs w:val="24"/>
          </w:rPr>
          <w:delText>4]</w:delText>
        </w:r>
        <w:r w:rsidR="0078761E" w:rsidRPr="00852E43" w:rsidDel="00E91BCB">
          <w:rPr>
            <w:rFonts w:ascii="Times New Roman" w:hAnsi="Times New Roman" w:cs="Times New Roman"/>
            <w:sz w:val="24"/>
            <w:szCs w:val="24"/>
          </w:rPr>
          <w:delText xml:space="preserve">. It is a system that can increase </w:delText>
        </w:r>
        <w:r w:rsidR="00EE667D" w:rsidRPr="00852E43" w:rsidDel="00E91BCB">
          <w:rPr>
            <w:rFonts w:ascii="Times New Roman" w:hAnsi="Times New Roman" w:cs="Times New Roman"/>
            <w:sz w:val="24"/>
            <w:szCs w:val="24"/>
          </w:rPr>
          <w:delText xml:space="preserve">the </w:delText>
        </w:r>
        <w:r w:rsidR="0078761E" w:rsidRPr="00852E43" w:rsidDel="00E91BCB">
          <w:rPr>
            <w:rFonts w:ascii="Times New Roman" w:hAnsi="Times New Roman" w:cs="Times New Roman"/>
            <w:sz w:val="24"/>
            <w:szCs w:val="24"/>
          </w:rPr>
          <w:delText>visibility of curren</w:delText>
        </w:r>
        <w:r w:rsidR="00297CCD" w:rsidRPr="00852E43" w:rsidDel="00E91BCB">
          <w:rPr>
            <w:rFonts w:ascii="Times New Roman" w:hAnsi="Times New Roman" w:cs="Times New Roman"/>
            <w:sz w:val="24"/>
            <w:szCs w:val="24"/>
          </w:rPr>
          <w:delText>t supply chain operating network</w:delText>
        </w:r>
        <w:r w:rsidR="0078761E" w:rsidRPr="00852E43" w:rsidDel="00E91BCB">
          <w:rPr>
            <w:rFonts w:ascii="Times New Roman" w:hAnsi="Times New Roman" w:cs="Times New Roman"/>
            <w:sz w:val="24"/>
            <w:szCs w:val="24"/>
          </w:rPr>
          <w:delText xml:space="preserve"> </w:delText>
        </w:r>
        <w:r w:rsidR="00EE667D" w:rsidRPr="00852E43" w:rsidDel="00E91BCB">
          <w:rPr>
            <w:rFonts w:ascii="Times New Roman" w:hAnsi="Times New Roman" w:cs="Times New Roman"/>
            <w:sz w:val="24"/>
            <w:szCs w:val="24"/>
          </w:rPr>
          <w:delText xml:space="preserve">by </w:delText>
        </w:r>
        <w:r w:rsidR="0078761E" w:rsidRPr="00852E43" w:rsidDel="00E91BCB">
          <w:rPr>
            <w:rFonts w:ascii="Times New Roman" w:hAnsi="Times New Roman" w:cs="Times New Roman"/>
            <w:sz w:val="24"/>
            <w:szCs w:val="24"/>
          </w:rPr>
          <w:delText xml:space="preserve">using a hybrid peer to peer architecture. </w:delText>
        </w:r>
      </w:del>
      <w:r w:rsidR="0078761E" w:rsidRPr="00852E43">
        <w:rPr>
          <w:rFonts w:ascii="Times New Roman" w:hAnsi="Times New Roman" w:cs="Times New Roman"/>
          <w:sz w:val="24"/>
          <w:szCs w:val="24"/>
        </w:rPr>
        <w:t xml:space="preserve">The architecture of </w:t>
      </w:r>
      <w:del w:id="551" w:author="1. BenMiled" w:date="2016-09-07T09:13:00Z">
        <w:r w:rsidR="0078761E" w:rsidRPr="00852E43" w:rsidDel="005B7B4D">
          <w:rPr>
            <w:rFonts w:ascii="Times New Roman" w:hAnsi="Times New Roman" w:cs="Times New Roman"/>
            <w:sz w:val="24"/>
            <w:szCs w:val="24"/>
          </w:rPr>
          <w:delText>the system</w:delText>
        </w:r>
      </w:del>
      <w:ins w:id="552" w:author="1. BenMiled" w:date="2016-09-07T09:13:00Z">
        <w:r w:rsidR="005B7B4D">
          <w:rPr>
            <w:rFonts w:ascii="Times New Roman" w:hAnsi="Times New Roman" w:cs="Times New Roman"/>
            <w:sz w:val="24"/>
            <w:szCs w:val="24"/>
          </w:rPr>
          <w:t>HP3D</w:t>
        </w:r>
      </w:ins>
      <w:r w:rsidR="0078761E" w:rsidRPr="00852E43">
        <w:rPr>
          <w:rFonts w:ascii="Times New Roman" w:hAnsi="Times New Roman" w:cs="Times New Roman"/>
          <w:sz w:val="24"/>
          <w:szCs w:val="24"/>
        </w:rPr>
        <w:t xml:space="preserve"> is shown in </w:t>
      </w:r>
      <w:del w:id="553" w:author="1. BenMiled" w:date="2016-09-07T09:22:00Z">
        <w:r w:rsidR="0078761E" w:rsidRPr="00852E43" w:rsidDel="009D6BA8">
          <w:rPr>
            <w:rFonts w:ascii="Times New Roman" w:hAnsi="Times New Roman" w:cs="Times New Roman"/>
            <w:sz w:val="24"/>
            <w:szCs w:val="24"/>
          </w:rPr>
          <w:delText xml:space="preserve">the </w:delText>
        </w:r>
      </w:del>
      <w:del w:id="554" w:author="1. BenMiled" w:date="2016-09-07T09:13:00Z">
        <w:r w:rsidR="0078761E" w:rsidRPr="00852E43" w:rsidDel="005B7B4D">
          <w:rPr>
            <w:rFonts w:ascii="Times New Roman" w:hAnsi="Times New Roman" w:cs="Times New Roman"/>
            <w:sz w:val="24"/>
            <w:szCs w:val="24"/>
          </w:rPr>
          <w:delText>figure</w:delText>
        </w:r>
        <w:r w:rsidR="00EE667D" w:rsidRPr="00852E43" w:rsidDel="005B7B4D">
          <w:rPr>
            <w:rFonts w:ascii="Times New Roman" w:hAnsi="Times New Roman" w:cs="Times New Roman"/>
            <w:sz w:val="24"/>
            <w:szCs w:val="24"/>
          </w:rPr>
          <w:delText xml:space="preserve"> </w:delText>
        </w:r>
      </w:del>
      <w:ins w:id="555" w:author="1. BenMiled" w:date="2016-09-07T09:13:00Z">
        <w:r w:rsidR="005B7B4D">
          <w:rPr>
            <w:rFonts w:ascii="Times New Roman" w:hAnsi="Times New Roman" w:cs="Times New Roman"/>
            <w:sz w:val="24"/>
            <w:szCs w:val="24"/>
          </w:rPr>
          <w:t>F</w:t>
        </w:r>
        <w:r w:rsidR="005B7B4D" w:rsidRPr="00852E43">
          <w:rPr>
            <w:rFonts w:ascii="Times New Roman" w:hAnsi="Times New Roman" w:cs="Times New Roman"/>
            <w:sz w:val="24"/>
            <w:szCs w:val="24"/>
          </w:rPr>
          <w:t xml:space="preserve">igure </w:t>
        </w:r>
      </w:ins>
      <w:del w:id="556" w:author="1. BenMiled" w:date="2016-09-07T09:22:00Z">
        <w:r w:rsidR="00EE667D" w:rsidRPr="00852E43" w:rsidDel="009D6BA8">
          <w:rPr>
            <w:rFonts w:ascii="Times New Roman" w:hAnsi="Times New Roman" w:cs="Times New Roman"/>
            <w:sz w:val="24"/>
            <w:szCs w:val="24"/>
          </w:rPr>
          <w:delText>1</w:delText>
        </w:r>
      </w:del>
      <w:ins w:id="557" w:author="1. BenMiled" w:date="2016-09-07T09:22:00Z">
        <w:r w:rsidR="009D6BA8">
          <w:rPr>
            <w:rFonts w:ascii="Times New Roman" w:hAnsi="Times New Roman" w:cs="Times New Roman"/>
            <w:sz w:val="24"/>
            <w:szCs w:val="24"/>
          </w:rPr>
          <w:t>2</w:t>
        </w:r>
      </w:ins>
      <w:r w:rsidR="0078761E" w:rsidRPr="00852E43">
        <w:rPr>
          <w:rFonts w:ascii="Times New Roman" w:hAnsi="Times New Roman" w:cs="Times New Roman"/>
          <w:sz w:val="24"/>
          <w:szCs w:val="24"/>
        </w:rPr>
        <w:t>.</w:t>
      </w:r>
    </w:p>
    <w:p w14:paraId="502759B0" w14:textId="46EDA631" w:rsidR="00B9088A" w:rsidRPr="00852E43" w:rsidDel="005B7B4D" w:rsidRDefault="00B9088A" w:rsidP="00852E43">
      <w:pPr>
        <w:spacing w:line="240" w:lineRule="auto"/>
        <w:jc w:val="both"/>
        <w:rPr>
          <w:del w:id="558" w:author="1. BenMiled" w:date="2016-09-07T09:13:00Z"/>
          <w:rFonts w:ascii="Times New Roman" w:hAnsi="Times New Roman" w:cs="Times New Roman"/>
          <w:sz w:val="24"/>
          <w:szCs w:val="24"/>
        </w:rPr>
      </w:pPr>
    </w:p>
    <w:p w14:paraId="10A89872" w14:textId="2E824210" w:rsidR="0078761E" w:rsidRPr="00F609CF" w:rsidDel="005B7B4D" w:rsidRDefault="005B7B4D" w:rsidP="00852E43">
      <w:pPr>
        <w:spacing w:line="240" w:lineRule="auto"/>
        <w:jc w:val="both"/>
        <w:rPr>
          <w:del w:id="559" w:author="1. BenMiled" w:date="2016-09-07T09:14:00Z"/>
          <w:rFonts w:ascii="Times New Roman" w:hAnsi="Times New Roman" w:cs="Times New Roman"/>
          <w:sz w:val="24"/>
          <w:szCs w:val="24"/>
        </w:rPr>
      </w:pPr>
      <w:ins w:id="560" w:author="1. BenMiled" w:date="2016-09-01T23:17:00Z">
        <w:r w:rsidRPr="00E73979">
          <w:rPr>
            <w:rFonts w:ascii="Times New Roman" w:hAnsi="Times New Roman" w:cs="Times New Roman"/>
            <w:noProof/>
            <w:sz w:val="24"/>
            <w:szCs w:val="24"/>
            <w:lang w:eastAsia="en-US"/>
          </w:rPr>
          <mc:AlternateContent>
            <mc:Choice Requires="wps">
              <w:drawing>
                <wp:anchor distT="45720" distB="45720" distL="114300" distR="114300" simplePos="0" relativeHeight="251677696" behindDoc="0" locked="0" layoutInCell="1" allowOverlap="1" wp14:anchorId="17BF8AC9" wp14:editId="563833F6">
                  <wp:simplePos x="0" y="0"/>
                  <wp:positionH relativeFrom="column">
                    <wp:posOffset>-38100</wp:posOffset>
                  </wp:positionH>
                  <wp:positionV relativeFrom="paragraph">
                    <wp:posOffset>863600</wp:posOffset>
                  </wp:positionV>
                  <wp:extent cx="3406140" cy="2727960"/>
                  <wp:effectExtent l="0" t="0" r="2286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2727960"/>
                          </a:xfrm>
                          <a:prstGeom prst="rect">
                            <a:avLst/>
                          </a:prstGeom>
                          <a:solidFill>
                            <a:srgbClr val="FFFFFF"/>
                          </a:solidFill>
                          <a:ln w="9525">
                            <a:solidFill>
                              <a:srgbClr val="000000"/>
                            </a:solidFill>
                            <a:miter lim="800000"/>
                            <a:headEnd/>
                            <a:tailEnd/>
                          </a:ln>
                        </wps:spPr>
                        <wps:txbx>
                          <w:txbxContent>
                            <w:p w14:paraId="20A4190F" w14:textId="2C1D7FD0" w:rsidR="00E73979" w:rsidRDefault="00E73979">
                              <w:pPr>
                                <w:rPr>
                                  <w:ins w:id="561" w:author="1. BenMiled" w:date="2016-09-01T23:18:00Z"/>
                                </w:rPr>
                              </w:pPr>
                              <w:ins w:id="562" w:author="1. BenMiled" w:date="2016-09-01T23:18:00Z">
                                <w:r>
                                  <w:rPr>
                                    <w:noProof/>
                                    <w:lang w:eastAsia="en-US"/>
                                  </w:rPr>
                                  <w:drawing>
                                    <wp:inline distT="0" distB="0" distL="0" distR="0" wp14:anchorId="0287234E" wp14:editId="0338BF02">
                                      <wp:extent cx="3177540" cy="227076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7540" cy="2270760"/>
                                              </a:xfrm>
                                              <a:prstGeom prst="rect">
                                                <a:avLst/>
                                              </a:prstGeom>
                                            </pic:spPr>
                                          </pic:pic>
                                        </a:graphicData>
                                      </a:graphic>
                                    </wp:inline>
                                  </w:drawing>
                                </w:r>
                              </w:ins>
                            </w:p>
                            <w:p w14:paraId="4B2F2082" w14:textId="1081043D" w:rsidR="00E73979" w:rsidRPr="00145C38" w:rsidRDefault="00E73979" w:rsidP="00E73979">
                              <w:pPr>
                                <w:pStyle w:val="Caption"/>
                                <w:rPr>
                                  <w:ins w:id="563" w:author="1. BenMiled" w:date="2016-09-01T23:18:00Z"/>
                                  <w:rFonts w:ascii="Times New Roman" w:hAnsi="Times New Roman" w:cs="Times New Roman"/>
                                  <w:noProof/>
                                </w:rPr>
                              </w:pPr>
                              <w:ins w:id="564" w:author="1. BenMiled" w:date="2016-09-01T23:18:00Z">
                                <w:r>
                                  <w:t xml:space="preserve">Figure </w:t>
                                </w:r>
                              </w:ins>
                              <w:ins w:id="565" w:author="1. BenMiled" w:date="2016-09-07T09:22:00Z">
                                <w:r w:rsidR="009D6BA8">
                                  <w:t>2</w:t>
                                </w:r>
                              </w:ins>
                              <w:ins w:id="566" w:author="1. BenMiled" w:date="2016-09-07T09:23:00Z">
                                <w:r w:rsidR="009D6BA8">
                                  <w:t>: you need to add the index server and show the connection here</w:t>
                                </w:r>
                              </w:ins>
                            </w:p>
                            <w:p w14:paraId="00B6EA3E" w14:textId="77777777" w:rsidR="00E73979" w:rsidRDefault="00E739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F8AC9" id="_x0000_s1027" type="#_x0000_t202" style="position:absolute;left:0;text-align:left;margin-left:-3pt;margin-top:68pt;width:268.2pt;height:214.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iNJgIAAE0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">
                  <v:textbox>
                    <w:txbxContent>
                      <w:p w14:paraId="20A4190F" w14:textId="2C1D7FD0" w:rsidR="00E73979" w:rsidRDefault="00E73979">
                        <w:pPr>
                          <w:rPr>
                            <w:ins w:id="575" w:author="1. BenMiled" w:date="2016-09-01T23:18:00Z"/>
                          </w:rPr>
                        </w:pPr>
                        <w:ins w:id="576" w:author="1. BenMiled" w:date="2016-09-01T23:18:00Z">
                          <w:r>
                            <w:rPr>
                              <w:noProof/>
                              <w:lang w:eastAsia="en-US"/>
                            </w:rPr>
                            <w:drawing>
                              <wp:inline distT="0" distB="0" distL="0" distR="0" wp14:anchorId="0287234E" wp14:editId="0338BF02">
                                <wp:extent cx="3177540" cy="227076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7540" cy="2270760"/>
                                        </a:xfrm>
                                        <a:prstGeom prst="rect">
                                          <a:avLst/>
                                        </a:prstGeom>
                                      </pic:spPr>
                                    </pic:pic>
                                  </a:graphicData>
                                </a:graphic>
                              </wp:inline>
                            </w:drawing>
                          </w:r>
                        </w:ins>
                      </w:p>
                      <w:p w14:paraId="4B2F2082" w14:textId="1081043D" w:rsidR="00E73979" w:rsidRPr="00145C38" w:rsidRDefault="00E73979" w:rsidP="00E73979">
                        <w:pPr>
                          <w:pStyle w:val="Caption"/>
                          <w:rPr>
                            <w:ins w:id="577" w:author="1. BenMiled" w:date="2016-09-01T23:18:00Z"/>
                            <w:rFonts w:ascii="Times New Roman" w:hAnsi="Times New Roman" w:cs="Times New Roman"/>
                            <w:noProof/>
                          </w:rPr>
                        </w:pPr>
                        <w:ins w:id="578" w:author="1. BenMiled" w:date="2016-09-01T23:18:00Z">
                          <w:r>
                            <w:t xml:space="preserve">Figure </w:t>
                          </w:r>
                        </w:ins>
                        <w:ins w:id="579" w:author="1. BenMiled" w:date="2016-09-07T09:22:00Z">
                          <w:r w:rsidR="009D6BA8">
                            <w:t>2</w:t>
                          </w:r>
                        </w:ins>
                        <w:ins w:id="580" w:author="1. BenMiled" w:date="2016-09-07T09:23:00Z">
                          <w:r w:rsidR="009D6BA8">
                            <w:t>: you need to add the index server and show the connection here</w:t>
                          </w:r>
                        </w:ins>
                      </w:p>
                      <w:p w14:paraId="00B6EA3E" w14:textId="77777777" w:rsidR="00E73979" w:rsidRDefault="00E73979"/>
                    </w:txbxContent>
                  </v:textbox>
                  <w10:wrap type="square"/>
                </v:shape>
              </w:pict>
            </mc:Fallback>
          </mc:AlternateContent>
        </w:r>
      </w:ins>
      <w:del w:id="567" w:author="1. BenMiled" w:date="2016-09-07T09:13:00Z">
        <w:r w:rsidR="0078761E" w:rsidRPr="00852E43" w:rsidDel="005B7B4D">
          <w:rPr>
            <w:rFonts w:ascii="Times New Roman" w:hAnsi="Times New Roman" w:cs="Times New Roman"/>
            <w:sz w:val="24"/>
            <w:szCs w:val="24"/>
          </w:rPr>
          <w:delText>Compare</w:delText>
        </w:r>
        <w:r w:rsidR="00EE667D" w:rsidRPr="00852E43" w:rsidDel="005B7B4D">
          <w:rPr>
            <w:rFonts w:ascii="Times New Roman" w:hAnsi="Times New Roman" w:cs="Times New Roman"/>
            <w:sz w:val="24"/>
            <w:szCs w:val="24"/>
          </w:rPr>
          <w:delText>d</w:delText>
        </w:r>
        <w:r w:rsidR="0078761E" w:rsidRPr="00852E43" w:rsidDel="005B7B4D">
          <w:rPr>
            <w:rFonts w:ascii="Times New Roman" w:hAnsi="Times New Roman" w:cs="Times New Roman"/>
            <w:sz w:val="24"/>
            <w:szCs w:val="24"/>
          </w:rPr>
          <w:delText xml:space="preserve"> with t</w:delText>
        </w:r>
        <w:r w:rsidR="0026593D" w:rsidRPr="00852E43" w:rsidDel="005B7B4D">
          <w:rPr>
            <w:rFonts w:ascii="Times New Roman" w:hAnsi="Times New Roman" w:cs="Times New Roman"/>
            <w:sz w:val="24"/>
            <w:szCs w:val="24"/>
          </w:rPr>
          <w:delText>raditional supply chain network, SCV</w:delText>
        </w:r>
        <w:r w:rsidR="0078761E" w:rsidRPr="00852E43" w:rsidDel="005B7B4D">
          <w:rPr>
            <w:rFonts w:ascii="Times New Roman" w:hAnsi="Times New Roman" w:cs="Times New Roman"/>
            <w:sz w:val="24"/>
            <w:szCs w:val="24"/>
          </w:rPr>
          <w:delText xml:space="preserve"> delivers data faster since it is event base</w:delText>
        </w:r>
        <w:r w:rsidR="009C2952" w:rsidRPr="00852E43" w:rsidDel="005B7B4D">
          <w:rPr>
            <w:rFonts w:ascii="Times New Roman" w:hAnsi="Times New Roman" w:cs="Times New Roman"/>
            <w:sz w:val="24"/>
            <w:szCs w:val="24"/>
          </w:rPr>
          <w:delText>d, and transfer</w:delText>
        </w:r>
        <w:r w:rsidR="007C3161" w:rsidRPr="00852E43" w:rsidDel="005B7B4D">
          <w:rPr>
            <w:rFonts w:ascii="Times New Roman" w:hAnsi="Times New Roman" w:cs="Times New Roman"/>
            <w:sz w:val="24"/>
            <w:szCs w:val="24"/>
          </w:rPr>
          <w:delText>s</w:delText>
        </w:r>
        <w:r w:rsidR="009C2952" w:rsidRPr="00852E43" w:rsidDel="005B7B4D">
          <w:rPr>
            <w:rFonts w:ascii="Times New Roman" w:hAnsi="Times New Roman" w:cs="Times New Roman"/>
            <w:sz w:val="24"/>
            <w:szCs w:val="24"/>
          </w:rPr>
          <w:delText xml:space="preserve"> data </w:delText>
        </w:r>
        <w:r w:rsidR="000847B7" w:rsidRPr="00852E43" w:rsidDel="005B7B4D">
          <w:rPr>
            <w:rFonts w:ascii="Times New Roman" w:hAnsi="Times New Roman" w:cs="Times New Roman"/>
            <w:sz w:val="24"/>
            <w:szCs w:val="24"/>
          </w:rPr>
          <w:delText>in real-</w:delText>
        </w:r>
        <w:r w:rsidR="0078761E" w:rsidRPr="00852E43" w:rsidDel="005B7B4D">
          <w:rPr>
            <w:rFonts w:ascii="Times New Roman" w:hAnsi="Times New Roman" w:cs="Times New Roman"/>
            <w:sz w:val="24"/>
            <w:szCs w:val="24"/>
          </w:rPr>
          <w:delText xml:space="preserve">time. It is also </w:delText>
        </w:r>
        <w:r w:rsidR="00067124" w:rsidRPr="00852E43" w:rsidDel="005B7B4D">
          <w:rPr>
            <w:rFonts w:ascii="Times New Roman" w:hAnsi="Times New Roman" w:cs="Times New Roman"/>
            <w:sz w:val="24"/>
            <w:szCs w:val="24"/>
          </w:rPr>
          <w:delText>affordable</w:delText>
        </w:r>
        <w:r w:rsidR="0078761E" w:rsidRPr="00852E43" w:rsidDel="005B7B4D">
          <w:rPr>
            <w:rFonts w:ascii="Times New Roman" w:hAnsi="Times New Roman" w:cs="Times New Roman"/>
            <w:sz w:val="24"/>
            <w:szCs w:val="24"/>
          </w:rPr>
          <w:delText xml:space="preserve"> to set up, </w:delText>
        </w:r>
        <w:r w:rsidR="007C3161" w:rsidRPr="00852E43" w:rsidDel="005B7B4D">
          <w:rPr>
            <w:rFonts w:ascii="Times New Roman" w:hAnsi="Times New Roman" w:cs="Times New Roman"/>
            <w:sz w:val="24"/>
            <w:szCs w:val="24"/>
          </w:rPr>
          <w:delText>because</w:delText>
        </w:r>
        <w:r w:rsidR="0078761E" w:rsidRPr="00852E43" w:rsidDel="005B7B4D">
          <w:rPr>
            <w:rFonts w:ascii="Times New Roman" w:hAnsi="Times New Roman" w:cs="Times New Roman"/>
            <w:sz w:val="24"/>
            <w:szCs w:val="24"/>
          </w:rPr>
          <w:delText xml:space="preserve"> </w:delText>
        </w:r>
        <w:r w:rsidR="007C3161" w:rsidRPr="00852E43" w:rsidDel="005B7B4D">
          <w:rPr>
            <w:rFonts w:ascii="Times New Roman" w:hAnsi="Times New Roman" w:cs="Times New Roman"/>
            <w:sz w:val="24"/>
            <w:szCs w:val="24"/>
          </w:rPr>
          <w:delText>SCV uses the public network where</w:delText>
        </w:r>
        <w:r w:rsidR="0078761E" w:rsidRPr="00852E43" w:rsidDel="005B7B4D">
          <w:rPr>
            <w:rFonts w:ascii="Times New Roman" w:hAnsi="Times New Roman" w:cs="Times New Roman"/>
            <w:sz w:val="24"/>
            <w:szCs w:val="24"/>
          </w:rPr>
          <w:delText xml:space="preserve"> end user does not need to spend extra cost to set up their own VAN. SCV uses a network that is called supply chain network of network which means that we can build a network over an existing network only for certain communication.  The network of network is organic and shipment oriented which will be explained in the rest of the paper.</w:delText>
        </w:r>
      </w:del>
      <w:r w:rsidR="0078761E" w:rsidRPr="00852E43">
        <w:rPr>
          <w:rFonts w:ascii="Times New Roman" w:hAnsi="Times New Roman" w:cs="Times New Roman"/>
          <w:sz w:val="24"/>
          <w:szCs w:val="24"/>
        </w:rPr>
        <w:t xml:space="preserve"> </w:t>
      </w:r>
    </w:p>
    <w:p w14:paraId="2EED0948" w14:textId="37E91110" w:rsidR="0078761E" w:rsidRPr="005B7B4D" w:rsidDel="00F609CF" w:rsidRDefault="0078761E">
      <w:pPr>
        <w:pStyle w:val="Heading2"/>
        <w:numPr>
          <w:ilvl w:val="0"/>
          <w:numId w:val="12"/>
        </w:numPr>
        <w:spacing w:after="240"/>
        <w:rPr>
          <w:del w:id="568" w:author="1. BenMiled" w:date="2016-09-01T23:19:00Z"/>
          <w:rFonts w:ascii="Times New Roman" w:hAnsi="Times New Roman" w:cs="Times New Roman"/>
          <w:color w:val="auto"/>
          <w:sz w:val="24"/>
          <w:szCs w:val="24"/>
        </w:rPr>
        <w:pPrChange w:id="569" w:author="1. BenMiled" w:date="2016-09-01T23:20:00Z">
          <w:pPr>
            <w:pStyle w:val="Heading2"/>
            <w:spacing w:line="240" w:lineRule="auto"/>
          </w:pPr>
        </w:pPrChange>
      </w:pPr>
      <w:del w:id="570" w:author="1. BenMiled" w:date="2016-09-06T09:54:00Z">
        <w:r w:rsidRPr="005B7B4D" w:rsidDel="002959FC">
          <w:rPr>
            <w:rFonts w:ascii="Times New Roman" w:eastAsiaTheme="minorEastAsia" w:hAnsi="Times New Roman" w:cs="Times New Roman"/>
            <w:color w:val="auto"/>
            <w:sz w:val="24"/>
            <w:szCs w:val="24"/>
            <w:rPrChange w:id="571" w:author="1. BenMiled" w:date="2016-09-07T09:14:00Z">
              <w:rPr>
                <w:rFonts w:ascii="Times New Roman" w:hAnsi="Times New Roman" w:cs="Times New Roman"/>
                <w:sz w:val="24"/>
                <w:szCs w:val="24"/>
              </w:rPr>
            </w:rPrChange>
          </w:rPr>
          <w:delText xml:space="preserve">Related work </w:delText>
        </w:r>
      </w:del>
    </w:p>
    <w:p w14:paraId="5689EE04" w14:textId="0D2519B2" w:rsidR="0078761E" w:rsidRPr="003C4371" w:rsidDel="002959FC" w:rsidRDefault="00DC11CA">
      <w:pPr>
        <w:pStyle w:val="Heading2"/>
        <w:spacing w:after="240"/>
        <w:rPr>
          <w:del w:id="572" w:author="1. BenMiled" w:date="2016-09-06T09:54:00Z"/>
          <w:rFonts w:ascii="Times New Roman" w:hAnsi="Times New Roman" w:cs="Times New Roman"/>
          <w:sz w:val="24"/>
          <w:szCs w:val="24"/>
        </w:rPr>
        <w:pPrChange w:id="573" w:author="1. BenMiled" w:date="2016-09-01T23:20:00Z">
          <w:pPr>
            <w:spacing w:line="240" w:lineRule="auto"/>
            <w:jc w:val="both"/>
          </w:pPr>
        </w:pPrChange>
      </w:pPr>
      <w:del w:id="574" w:author="1. BenMiled" w:date="2016-09-01T23:18:00Z">
        <w:r w:rsidRPr="00B301B5" w:rsidDel="00E73979">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33D4908E" wp14:editId="760C3356">
                  <wp:simplePos x="0" y="0"/>
                  <wp:positionH relativeFrom="margin">
                    <wp:align>left</wp:align>
                  </wp:positionH>
                  <wp:positionV relativeFrom="paragraph">
                    <wp:posOffset>141605</wp:posOffset>
                  </wp:positionV>
                  <wp:extent cx="525145" cy="266700"/>
                  <wp:effectExtent l="0" t="0" r="8255" b="0"/>
                  <wp:wrapSquare wrapText="bothSides"/>
                  <wp:docPr id="7" name="Text Box 7"/>
                  <wp:cNvGraphicFramePr/>
                  <a:graphic xmlns:a="http://schemas.openxmlformats.org/drawingml/2006/main">
                    <a:graphicData uri="http://schemas.microsoft.com/office/word/2010/wordprocessingShape">
                      <wps:wsp>
                        <wps:cNvSpPr txBox="1"/>
                        <wps:spPr>
                          <a:xfrm>
                            <a:off x="0" y="0"/>
                            <a:ext cx="525379" cy="266700"/>
                          </a:xfrm>
                          <a:prstGeom prst="rect">
                            <a:avLst/>
                          </a:prstGeom>
                          <a:solidFill>
                            <a:prstClr val="white"/>
                          </a:solidFill>
                          <a:ln>
                            <a:noFill/>
                          </a:ln>
                          <a:effectLst/>
                        </wps:spPr>
                        <wps:txbx>
                          <w:txbxContent>
                            <w:p w14:paraId="04DFACA3" w14:textId="77777777" w:rsidR="00FA61B3" w:rsidRPr="00145C38" w:rsidRDefault="00FA61B3" w:rsidP="00FA61B3">
                              <w:pPr>
                                <w:pStyle w:val="Caption"/>
                                <w:rPr>
                                  <w:rFonts w:ascii="Times New Roman" w:hAnsi="Times New Roman" w:cs="Times New Roman"/>
                                  <w:noProof/>
                                </w:rPr>
                              </w:pPr>
                              <w:r>
                                <w:t xml:space="preserve">Figure </w:t>
                              </w:r>
                              <w:fldSimple w:instr=" SEQ Figure \* ARABIC ">
                                <w:r w:rsidR="00C875D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D4908E" id="Text Box 7" o:spid="_x0000_s1028" type="#_x0000_t202" style="position:absolute;margin-left:0;margin-top:11.15pt;width:41.35pt;height:21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" stroked="f">
                  <v:textbox style="mso-fit-shape-to-text:t" inset="0,0,0,0">
                    <w:txbxContent>
                      <w:p w14:paraId="04DFACA3" w14:textId="77777777" w:rsidR="00FA61B3" w:rsidRPr="00145C38" w:rsidRDefault="00FA61B3" w:rsidP="00FA61B3">
                        <w:pPr>
                          <w:pStyle w:val="Caption"/>
                          <w:rPr>
                            <w:rFonts w:ascii="Times New Roman" w:hAnsi="Times New Roman" w:cs="Times New Roman"/>
                            <w:noProof/>
                          </w:rPr>
                        </w:pPr>
                        <w:r>
                          <w:t xml:space="preserve">Figure </w:t>
                        </w:r>
                        <w:r w:rsidR="007B539E">
                          <w:fldChar w:fldCharType="begin"/>
                        </w:r>
                        <w:r w:rsidR="007B539E">
                          <w:instrText xml:space="preserve"> SEQ Figure \* ARABIC </w:instrText>
                        </w:r>
                        <w:r w:rsidR="007B539E">
                          <w:fldChar w:fldCharType="separate"/>
                        </w:r>
                        <w:r w:rsidR="00C875D1">
                          <w:rPr>
                            <w:noProof/>
                          </w:rPr>
                          <w:t>1</w:t>
                        </w:r>
                        <w:r w:rsidR="007B539E">
                          <w:rPr>
                            <w:noProof/>
                          </w:rPr>
                          <w:fldChar w:fldCharType="end"/>
                        </w:r>
                      </w:p>
                    </w:txbxContent>
                  </v:textbox>
                  <w10:wrap type="square" anchorx="margin"/>
                </v:shape>
              </w:pict>
            </mc:Fallback>
          </mc:AlternateContent>
        </w:r>
      </w:del>
      <w:del w:id="575" w:author="1. BenMiled" w:date="2016-09-06T09:54:00Z">
        <w:r w:rsidR="0078761E" w:rsidRPr="003C4371" w:rsidDel="002959FC">
          <w:rPr>
            <w:rFonts w:ascii="Times New Roman" w:eastAsiaTheme="minorEastAsia" w:hAnsi="Times New Roman" w:cs="Times New Roman"/>
            <w:color w:val="auto"/>
            <w:sz w:val="24"/>
            <w:szCs w:val="24"/>
          </w:rPr>
          <w:delText>There are some existing supply chain system</w:delText>
        </w:r>
        <w:r w:rsidR="007C3161" w:rsidRPr="003C4371" w:rsidDel="002959FC">
          <w:rPr>
            <w:rFonts w:ascii="Times New Roman" w:eastAsiaTheme="minorEastAsia" w:hAnsi="Times New Roman" w:cs="Times New Roman"/>
            <w:color w:val="auto"/>
            <w:sz w:val="24"/>
            <w:szCs w:val="24"/>
          </w:rPr>
          <w:delText>s</w:delText>
        </w:r>
        <w:r w:rsidR="0078761E" w:rsidRPr="003C4371" w:rsidDel="002959FC">
          <w:rPr>
            <w:rFonts w:ascii="Times New Roman" w:eastAsiaTheme="minorEastAsia" w:hAnsi="Times New Roman" w:cs="Times New Roman"/>
            <w:color w:val="auto"/>
            <w:sz w:val="24"/>
            <w:szCs w:val="24"/>
          </w:rPr>
          <w:delText xml:space="preserve"> in the market such as E2Open and SAP. On one hand, these systems provide some well-developed functionalities such as real-time update shipment information, compatible with multiple </w:delText>
        </w:r>
        <w:r w:rsidR="005C18CA" w:rsidRPr="003C4371" w:rsidDel="002959FC">
          <w:rPr>
            <w:rFonts w:ascii="Times New Roman" w:eastAsiaTheme="minorEastAsia" w:hAnsi="Times New Roman" w:cs="Times New Roman"/>
            <w:color w:val="auto"/>
            <w:sz w:val="24"/>
            <w:szCs w:val="24"/>
          </w:rPr>
          <w:delText>enterprise resource planning (</w:delText>
        </w:r>
        <w:r w:rsidR="0078761E" w:rsidRPr="003C4371" w:rsidDel="002959FC">
          <w:rPr>
            <w:rFonts w:ascii="Times New Roman" w:eastAsiaTheme="minorEastAsia" w:hAnsi="Times New Roman" w:cs="Times New Roman"/>
            <w:color w:val="auto"/>
            <w:sz w:val="24"/>
            <w:szCs w:val="24"/>
          </w:rPr>
          <w:delText>ERP</w:delText>
        </w:r>
        <w:r w:rsidR="005C18CA" w:rsidRPr="003C4371" w:rsidDel="002959FC">
          <w:rPr>
            <w:rFonts w:ascii="Times New Roman" w:eastAsiaTheme="minorEastAsia" w:hAnsi="Times New Roman" w:cs="Times New Roman"/>
            <w:color w:val="auto"/>
            <w:sz w:val="24"/>
            <w:szCs w:val="24"/>
          </w:rPr>
          <w:delText>).</w:delText>
        </w:r>
        <w:r w:rsidR="0078761E" w:rsidRPr="003C4371" w:rsidDel="002959FC">
          <w:rPr>
            <w:rFonts w:ascii="Times New Roman" w:eastAsiaTheme="minorEastAsia" w:hAnsi="Times New Roman" w:cs="Times New Roman"/>
            <w:color w:val="auto"/>
            <w:sz w:val="24"/>
            <w:szCs w:val="24"/>
          </w:rPr>
          <w:delText xml:space="preserve"> On the other hand, they are not affordab</w:delText>
        </w:r>
        <w:r w:rsidR="00477603" w:rsidRPr="003C4371" w:rsidDel="002959FC">
          <w:rPr>
            <w:rFonts w:ascii="Times New Roman" w:eastAsiaTheme="minorEastAsia" w:hAnsi="Times New Roman" w:cs="Times New Roman"/>
            <w:color w:val="auto"/>
            <w:sz w:val="24"/>
            <w:szCs w:val="24"/>
          </w:rPr>
          <w:delText>le for small businesses. In addition</w:delText>
        </w:r>
        <w:r w:rsidR="008135FE" w:rsidRPr="003C4371" w:rsidDel="002959FC">
          <w:rPr>
            <w:rFonts w:ascii="Times New Roman" w:eastAsiaTheme="minorEastAsia" w:hAnsi="Times New Roman" w:cs="Times New Roman"/>
            <w:color w:val="auto"/>
            <w:sz w:val="24"/>
            <w:szCs w:val="24"/>
          </w:rPr>
          <w:delText>,</w:delText>
        </w:r>
        <w:r w:rsidR="00477603" w:rsidRPr="003C4371" w:rsidDel="002959FC">
          <w:rPr>
            <w:rFonts w:ascii="Times New Roman" w:eastAsiaTheme="minorEastAsia" w:hAnsi="Times New Roman" w:cs="Times New Roman"/>
            <w:color w:val="auto"/>
            <w:sz w:val="24"/>
            <w:szCs w:val="24"/>
          </w:rPr>
          <w:delText xml:space="preserve"> these </w:delText>
        </w:r>
        <w:r w:rsidR="0078761E" w:rsidRPr="003C4371" w:rsidDel="002959FC">
          <w:rPr>
            <w:rFonts w:ascii="Times New Roman" w:eastAsiaTheme="minorEastAsia" w:hAnsi="Times New Roman" w:cs="Times New Roman"/>
            <w:color w:val="auto"/>
            <w:sz w:val="24"/>
            <w:szCs w:val="24"/>
          </w:rPr>
          <w:delText xml:space="preserve">systems are all cloud based (server centralized).  </w:delText>
        </w:r>
        <w:r w:rsidR="00577F78" w:rsidRPr="003C4371" w:rsidDel="002959FC">
          <w:rPr>
            <w:rFonts w:ascii="Times New Roman" w:eastAsiaTheme="minorEastAsia" w:hAnsi="Times New Roman" w:cs="Times New Roman"/>
            <w:color w:val="auto"/>
            <w:sz w:val="24"/>
            <w:szCs w:val="24"/>
          </w:rPr>
          <w:delText>C</w:delText>
        </w:r>
        <w:r w:rsidR="006E524A" w:rsidRPr="003C4371" w:rsidDel="002959FC">
          <w:rPr>
            <w:rFonts w:ascii="Times New Roman" w:eastAsiaTheme="minorEastAsia" w:hAnsi="Times New Roman" w:cs="Times New Roman"/>
            <w:color w:val="auto"/>
            <w:sz w:val="24"/>
            <w:szCs w:val="24"/>
          </w:rPr>
          <w:delText>ompared</w:delText>
        </w:r>
        <w:r w:rsidR="00577F78" w:rsidRPr="003C4371" w:rsidDel="002959FC">
          <w:rPr>
            <w:rFonts w:ascii="Times New Roman" w:eastAsiaTheme="minorEastAsia" w:hAnsi="Times New Roman" w:cs="Times New Roman"/>
            <w:color w:val="auto"/>
            <w:sz w:val="24"/>
            <w:szCs w:val="24"/>
          </w:rPr>
          <w:delText xml:space="preserve"> with a peer to peer based system, </w:delText>
        </w:r>
        <w:r w:rsidR="00025205" w:rsidRPr="003C4371" w:rsidDel="002959FC">
          <w:rPr>
            <w:rFonts w:ascii="Times New Roman" w:eastAsiaTheme="minorEastAsia" w:hAnsi="Times New Roman" w:cs="Times New Roman"/>
            <w:color w:val="auto"/>
            <w:sz w:val="24"/>
            <w:szCs w:val="24"/>
          </w:rPr>
          <w:delText>server centralized system is less scalable and ha</w:delText>
        </w:r>
        <w:r w:rsidR="0097171F" w:rsidRPr="003C4371" w:rsidDel="002959FC">
          <w:rPr>
            <w:rFonts w:ascii="Times New Roman" w:eastAsiaTheme="minorEastAsia" w:hAnsi="Times New Roman" w:cs="Times New Roman"/>
            <w:color w:val="auto"/>
            <w:sz w:val="24"/>
            <w:szCs w:val="24"/>
          </w:rPr>
          <w:delText>s</w:delText>
        </w:r>
        <w:r w:rsidR="00025205" w:rsidRPr="003C4371" w:rsidDel="002959FC">
          <w:rPr>
            <w:rFonts w:ascii="Times New Roman" w:eastAsiaTheme="minorEastAsia" w:hAnsi="Times New Roman" w:cs="Times New Roman"/>
            <w:color w:val="auto"/>
            <w:sz w:val="24"/>
            <w:szCs w:val="24"/>
          </w:rPr>
          <w:delText xml:space="preserve"> higher risk of single point failure</w:delText>
        </w:r>
        <w:r w:rsidR="000862DF" w:rsidRPr="003C4371" w:rsidDel="002959FC">
          <w:rPr>
            <w:rFonts w:ascii="Times New Roman" w:eastAsiaTheme="minorEastAsia" w:hAnsi="Times New Roman" w:cs="Times New Roman"/>
            <w:color w:val="auto"/>
            <w:sz w:val="24"/>
            <w:szCs w:val="24"/>
          </w:rPr>
          <w:delText>.</w:delText>
        </w:r>
        <w:r w:rsidR="006E6D3A" w:rsidRPr="003C4371" w:rsidDel="002959FC">
          <w:rPr>
            <w:rFonts w:ascii="Times New Roman" w:eastAsiaTheme="minorEastAsia" w:hAnsi="Times New Roman" w:cs="Times New Roman"/>
            <w:color w:val="auto"/>
            <w:sz w:val="24"/>
            <w:szCs w:val="24"/>
          </w:rPr>
          <w:delText xml:space="preserve"> </w:delText>
        </w:r>
        <w:r w:rsidR="0078761E" w:rsidRPr="003C4371" w:rsidDel="002959FC">
          <w:rPr>
            <w:rFonts w:ascii="Times New Roman" w:eastAsiaTheme="minorEastAsia" w:hAnsi="Times New Roman" w:cs="Times New Roman"/>
            <w:color w:val="auto"/>
            <w:sz w:val="24"/>
            <w:szCs w:val="24"/>
          </w:rPr>
          <w:delText xml:space="preserve">SCV is a system that uses peer to peer architecture and more flexible and affordable system. Any business/companies can use it. It is also scalable which means it can fit in any size company. </w:delText>
        </w:r>
      </w:del>
    </w:p>
    <w:p w14:paraId="047CE7A6" w14:textId="307FF1DC" w:rsidR="0078761E" w:rsidRPr="00852E43" w:rsidDel="002959FC" w:rsidRDefault="0078761E" w:rsidP="00852E43">
      <w:pPr>
        <w:pStyle w:val="Heading2"/>
        <w:spacing w:line="240" w:lineRule="auto"/>
        <w:rPr>
          <w:del w:id="576" w:author="1. BenMiled" w:date="2016-09-06T09:54:00Z"/>
          <w:rFonts w:ascii="Times New Roman" w:hAnsi="Times New Roman" w:cs="Times New Roman"/>
          <w:color w:val="auto"/>
          <w:sz w:val="24"/>
          <w:szCs w:val="24"/>
        </w:rPr>
      </w:pPr>
      <w:del w:id="577" w:author="1. BenMiled" w:date="2016-09-06T09:54:00Z">
        <w:r w:rsidRPr="00852E43" w:rsidDel="002959FC">
          <w:rPr>
            <w:rFonts w:ascii="Times New Roman" w:hAnsi="Times New Roman" w:cs="Times New Roman"/>
            <w:color w:val="auto"/>
            <w:sz w:val="24"/>
            <w:szCs w:val="24"/>
          </w:rPr>
          <w:delText xml:space="preserve">Sensor aggregation and internet of things </w:delText>
        </w:r>
      </w:del>
    </w:p>
    <w:p w14:paraId="46CF76C3" w14:textId="5C6CEE2C" w:rsidR="0078761E" w:rsidRPr="00852E43" w:rsidDel="002959FC" w:rsidRDefault="0078761E" w:rsidP="00852E43">
      <w:pPr>
        <w:spacing w:line="240" w:lineRule="auto"/>
        <w:jc w:val="both"/>
        <w:rPr>
          <w:del w:id="578" w:author="1. BenMiled" w:date="2016-09-06T09:54:00Z"/>
          <w:rFonts w:ascii="Times New Roman" w:hAnsi="Times New Roman" w:cs="Times New Roman"/>
          <w:sz w:val="24"/>
          <w:szCs w:val="24"/>
        </w:rPr>
      </w:pPr>
      <w:del w:id="579" w:author="1. BenMiled" w:date="2016-09-06T09:54:00Z">
        <w:r w:rsidRPr="00852E43" w:rsidDel="002959FC">
          <w:rPr>
            <w:rFonts w:ascii="Times New Roman" w:hAnsi="Times New Roman" w:cs="Times New Roman"/>
            <w:sz w:val="24"/>
            <w:szCs w:val="24"/>
          </w:rPr>
          <w:delText xml:space="preserve">As </w:delText>
        </w:r>
        <w:r w:rsidR="00300AC2" w:rsidRPr="00852E43" w:rsidDel="002959FC">
          <w:rPr>
            <w:rFonts w:ascii="Times New Roman" w:hAnsi="Times New Roman" w:cs="Times New Roman"/>
            <w:sz w:val="24"/>
            <w:szCs w:val="24"/>
          </w:rPr>
          <w:delText xml:space="preserve">we moved to 21st century, </w:delText>
        </w:r>
        <w:r w:rsidRPr="00852E43" w:rsidDel="002959FC">
          <w:rPr>
            <w:rFonts w:ascii="Times New Roman" w:hAnsi="Times New Roman" w:cs="Times New Roman"/>
            <w:sz w:val="24"/>
            <w:szCs w:val="24"/>
          </w:rPr>
          <w:delText>a</w:delText>
        </w:r>
        <w:r w:rsidR="00300AC2" w:rsidRPr="00852E43" w:rsidDel="002959FC">
          <w:rPr>
            <w:rFonts w:ascii="Times New Roman" w:hAnsi="Times New Roman" w:cs="Times New Roman"/>
            <w:sz w:val="24"/>
            <w:szCs w:val="24"/>
          </w:rPr>
          <w:delText>n</w:delText>
        </w:r>
        <w:r w:rsidRPr="00852E43" w:rsidDel="002959FC">
          <w:rPr>
            <w:rFonts w:ascii="Times New Roman" w:hAnsi="Times New Roman" w:cs="Times New Roman"/>
            <w:sz w:val="24"/>
            <w:szCs w:val="24"/>
          </w:rPr>
          <w:delText xml:space="preserve"> </w:delText>
        </w:r>
        <w:r w:rsidR="00300AC2" w:rsidRPr="00852E43" w:rsidDel="002959FC">
          <w:rPr>
            <w:rFonts w:ascii="Times New Roman" w:hAnsi="Times New Roman" w:cs="Times New Roman"/>
            <w:sz w:val="24"/>
            <w:szCs w:val="24"/>
          </w:rPr>
          <w:delText xml:space="preserve">era </w:delText>
        </w:r>
        <w:r w:rsidRPr="00852E43" w:rsidDel="002959FC">
          <w:rPr>
            <w:rFonts w:ascii="Times New Roman" w:hAnsi="Times New Roman" w:cs="Times New Roman"/>
            <w:sz w:val="24"/>
            <w:szCs w:val="24"/>
          </w:rPr>
          <w:delText>that filled</w:delText>
        </w:r>
        <w:r w:rsidR="00300AC2" w:rsidRPr="00852E43" w:rsidDel="002959FC">
          <w:rPr>
            <w:rFonts w:ascii="Times New Roman" w:hAnsi="Times New Roman" w:cs="Times New Roman"/>
            <w:sz w:val="24"/>
            <w:szCs w:val="24"/>
          </w:rPr>
          <w:delText xml:space="preserve"> with sensors and smart devices, Internet of Things (IoT) has beco</w:delText>
        </w:r>
        <w:r w:rsidRPr="00852E43" w:rsidDel="002959FC">
          <w:rPr>
            <w:rFonts w:ascii="Times New Roman" w:hAnsi="Times New Roman" w:cs="Times New Roman"/>
            <w:sz w:val="24"/>
            <w:szCs w:val="24"/>
          </w:rPr>
          <w:delText>me the new trend of data shearing</w:delText>
        </w:r>
        <w:r w:rsidR="00A976C4" w:rsidRPr="00852E43" w:rsidDel="002959FC">
          <w:rPr>
            <w:rFonts w:ascii="Times New Roman" w:hAnsi="Times New Roman" w:cs="Times New Roman"/>
            <w:sz w:val="24"/>
            <w:szCs w:val="24"/>
          </w:rPr>
          <w:delText xml:space="preserve"> and has already been implemented in supply chain management. </w:delText>
        </w:r>
        <w:r w:rsidRPr="00852E43" w:rsidDel="002959FC">
          <w:rPr>
            <w:rFonts w:ascii="Times New Roman" w:hAnsi="Times New Roman" w:cs="Times New Roman"/>
            <w:sz w:val="24"/>
            <w:szCs w:val="24"/>
          </w:rPr>
          <w:delText xml:space="preserve">IoT is the network </w:delText>
        </w:r>
        <w:r w:rsidR="00A976C4" w:rsidRPr="00852E43" w:rsidDel="002959FC">
          <w:rPr>
            <w:rFonts w:ascii="Times New Roman" w:hAnsi="Times New Roman" w:cs="Times New Roman"/>
            <w:sz w:val="24"/>
            <w:szCs w:val="24"/>
          </w:rPr>
          <w:delText>connecting</w:delText>
        </w:r>
        <w:r w:rsidRPr="00852E43" w:rsidDel="002959FC">
          <w:rPr>
            <w:rFonts w:ascii="Times New Roman" w:hAnsi="Times New Roman" w:cs="Times New Roman"/>
            <w:sz w:val="24"/>
            <w:szCs w:val="24"/>
          </w:rPr>
          <w:delText xml:space="preserve"> every device/sensor with an on/off switch. It give</w:delText>
        </w:r>
        <w:r w:rsidR="00AB1DA1" w:rsidRPr="00852E43" w:rsidDel="002959FC">
          <w:rPr>
            <w:rFonts w:ascii="Times New Roman" w:hAnsi="Times New Roman" w:cs="Times New Roman"/>
            <w:sz w:val="24"/>
            <w:szCs w:val="24"/>
          </w:rPr>
          <w:delText>s</w:delText>
        </w:r>
        <w:r w:rsidRPr="00852E43" w:rsidDel="002959FC">
          <w:rPr>
            <w:rFonts w:ascii="Times New Roman" w:hAnsi="Times New Roman" w:cs="Times New Roman"/>
            <w:sz w:val="24"/>
            <w:szCs w:val="24"/>
          </w:rPr>
          <w:delText xml:space="preserve"> us the ability to see </w:delText>
        </w:r>
        <w:r w:rsidR="00AB1DA1" w:rsidRPr="00852E43" w:rsidDel="002959FC">
          <w:rPr>
            <w:rFonts w:ascii="Times New Roman" w:hAnsi="Times New Roman" w:cs="Times New Roman"/>
            <w:sz w:val="24"/>
            <w:szCs w:val="24"/>
          </w:rPr>
          <w:delText xml:space="preserve">the </w:delText>
        </w:r>
        <w:r w:rsidRPr="00852E43" w:rsidDel="002959FC">
          <w:rPr>
            <w:rFonts w:ascii="Times New Roman" w:hAnsi="Times New Roman" w:cs="Times New Roman"/>
            <w:sz w:val="24"/>
            <w:szCs w:val="24"/>
          </w:rPr>
          <w:delText>real-time information of the world [</w:delText>
        </w:r>
        <w:r w:rsidR="00DC11CA" w:rsidRPr="00852E43" w:rsidDel="002959FC">
          <w:rPr>
            <w:rFonts w:ascii="Times New Roman" w:hAnsi="Times New Roman" w:cs="Times New Roman"/>
            <w:sz w:val="24"/>
            <w:szCs w:val="24"/>
          </w:rPr>
          <w:delText>5</w:delText>
        </w:r>
        <w:r w:rsidRPr="00852E43" w:rsidDel="002959FC">
          <w:rPr>
            <w:rFonts w:ascii="Times New Roman" w:hAnsi="Times New Roman" w:cs="Times New Roman"/>
            <w:sz w:val="24"/>
            <w:szCs w:val="24"/>
          </w:rPr>
          <w:delText>].  In order to achieve real-time data updating, the concept of IoT</w:delText>
        </w:r>
        <w:r w:rsidR="00AB1DA1" w:rsidRPr="00852E43" w:rsidDel="002959FC">
          <w:rPr>
            <w:rFonts w:ascii="Times New Roman" w:hAnsi="Times New Roman" w:cs="Times New Roman"/>
            <w:sz w:val="24"/>
            <w:szCs w:val="24"/>
          </w:rPr>
          <w:delText xml:space="preserve"> became the cornerstone of the SCV system</w:delText>
        </w:r>
        <w:r w:rsidRPr="00852E43" w:rsidDel="002959FC">
          <w:rPr>
            <w:rFonts w:ascii="Times New Roman" w:hAnsi="Times New Roman" w:cs="Times New Roman"/>
            <w:sz w:val="24"/>
            <w:szCs w:val="24"/>
          </w:rPr>
          <w:delText>. We assume there is a sensor aggregation in the operation environment</w:delText>
        </w:r>
        <w:r w:rsidR="00AB1DA1" w:rsidRPr="00852E43" w:rsidDel="002959FC">
          <w:rPr>
            <w:rFonts w:ascii="Times New Roman" w:hAnsi="Times New Roman" w:cs="Times New Roman"/>
            <w:sz w:val="24"/>
            <w:szCs w:val="24"/>
          </w:rPr>
          <w:delText xml:space="preserve"> which</w:delText>
        </w:r>
        <w:r w:rsidRPr="00852E43" w:rsidDel="002959FC">
          <w:rPr>
            <w:rFonts w:ascii="Times New Roman" w:hAnsi="Times New Roman" w:cs="Times New Roman"/>
            <w:sz w:val="24"/>
            <w:szCs w:val="24"/>
          </w:rPr>
          <w:delText xml:space="preserve"> gathers all sensor data and forward</w:delText>
        </w:r>
        <w:r w:rsidR="00AB1DA1" w:rsidRPr="00852E43" w:rsidDel="002959FC">
          <w:rPr>
            <w:rFonts w:ascii="Times New Roman" w:hAnsi="Times New Roman" w:cs="Times New Roman"/>
            <w:sz w:val="24"/>
            <w:szCs w:val="24"/>
          </w:rPr>
          <w:delText>s</w:delText>
        </w:r>
        <w:r w:rsidRPr="00852E43" w:rsidDel="002959FC">
          <w:rPr>
            <w:rFonts w:ascii="Times New Roman" w:hAnsi="Times New Roman" w:cs="Times New Roman"/>
            <w:sz w:val="24"/>
            <w:szCs w:val="24"/>
          </w:rPr>
          <w:delText xml:space="preserve"> to a gateway</w:delText>
        </w:r>
        <w:r w:rsidR="00AB1DA1" w:rsidRPr="00852E43" w:rsidDel="002959FC">
          <w:rPr>
            <w:rFonts w:ascii="Times New Roman" w:hAnsi="Times New Roman" w:cs="Times New Roman"/>
            <w:sz w:val="24"/>
            <w:szCs w:val="24"/>
          </w:rPr>
          <w:delText xml:space="preserve"> </w:delText>
        </w:r>
        <w:r w:rsidR="00A3355F" w:rsidRPr="00852E43" w:rsidDel="002959FC">
          <w:rPr>
            <w:rFonts w:ascii="Times New Roman" w:hAnsi="Times New Roman" w:cs="Times New Roman"/>
            <w:sz w:val="24"/>
            <w:szCs w:val="24"/>
          </w:rPr>
          <w:delText>from where the data is sent to SCV.</w:delText>
        </w:r>
        <w:r w:rsidRPr="00852E43" w:rsidDel="002959FC">
          <w:rPr>
            <w:rFonts w:ascii="Times New Roman" w:hAnsi="Times New Roman" w:cs="Times New Roman"/>
            <w:sz w:val="24"/>
            <w:szCs w:val="24"/>
          </w:rPr>
          <w:delText xml:space="preserve"> The incoming data triggers a new event in SCV, </w:delText>
        </w:r>
        <w:r w:rsidR="00152A7C" w:rsidRPr="00852E43" w:rsidDel="002959FC">
          <w:rPr>
            <w:rFonts w:ascii="Times New Roman" w:hAnsi="Times New Roman" w:cs="Times New Roman"/>
            <w:sz w:val="24"/>
            <w:szCs w:val="24"/>
          </w:rPr>
          <w:delText>then</w:delText>
        </w:r>
        <w:r w:rsidRPr="00852E43" w:rsidDel="002959FC">
          <w:rPr>
            <w:rFonts w:ascii="Times New Roman" w:hAnsi="Times New Roman" w:cs="Times New Roman"/>
            <w:sz w:val="24"/>
            <w:szCs w:val="24"/>
          </w:rPr>
          <w:delText xml:space="preserve"> SCV </w:delText>
        </w:r>
        <w:r w:rsidR="00152A7C" w:rsidRPr="00852E43" w:rsidDel="002959FC">
          <w:rPr>
            <w:rFonts w:ascii="Times New Roman" w:hAnsi="Times New Roman" w:cs="Times New Roman"/>
            <w:sz w:val="24"/>
            <w:szCs w:val="24"/>
          </w:rPr>
          <w:delText>processes</w:delText>
        </w:r>
        <w:r w:rsidRPr="00852E43" w:rsidDel="002959FC">
          <w:rPr>
            <w:rFonts w:ascii="Times New Roman" w:hAnsi="Times New Roman" w:cs="Times New Roman"/>
            <w:sz w:val="24"/>
            <w:szCs w:val="24"/>
          </w:rPr>
          <w:delText xml:space="preserve"> a series of work corresponding to the </w:delText>
        </w:r>
        <w:r w:rsidR="00C66B81" w:rsidRPr="00852E43" w:rsidDel="002959FC">
          <w:rPr>
            <w:rFonts w:ascii="Times New Roman" w:hAnsi="Times New Roman" w:cs="Times New Roman"/>
            <w:sz w:val="24"/>
            <w:szCs w:val="24"/>
          </w:rPr>
          <w:delText>event</w:delText>
        </w:r>
        <w:r w:rsidRPr="00852E43" w:rsidDel="002959FC">
          <w:rPr>
            <w:rFonts w:ascii="Times New Roman" w:hAnsi="Times New Roman" w:cs="Times New Roman"/>
            <w:sz w:val="24"/>
            <w:szCs w:val="24"/>
          </w:rPr>
          <w:delText xml:space="preserve">. As you can easily tell, that the system is an event based system </w:delText>
        </w:r>
        <w:r w:rsidR="00A9510D" w:rsidRPr="00852E43" w:rsidDel="002959FC">
          <w:rPr>
            <w:rFonts w:ascii="Times New Roman" w:hAnsi="Times New Roman" w:cs="Times New Roman"/>
            <w:sz w:val="24"/>
            <w:szCs w:val="24"/>
          </w:rPr>
          <w:delText>using</w:delText>
        </w:r>
        <w:r w:rsidRPr="00852E43" w:rsidDel="002959FC">
          <w:rPr>
            <w:rFonts w:ascii="Times New Roman" w:hAnsi="Times New Roman" w:cs="Times New Roman"/>
            <w:sz w:val="24"/>
            <w:szCs w:val="24"/>
          </w:rPr>
          <w:delText xml:space="preserve"> a sensor aggregation. </w:delText>
        </w:r>
      </w:del>
    </w:p>
    <w:p w14:paraId="3F80637E" w14:textId="63A6D6AB" w:rsidR="00387345" w:rsidRPr="00852E43" w:rsidDel="002959FC" w:rsidRDefault="00387345" w:rsidP="00852E43">
      <w:pPr>
        <w:pStyle w:val="Heading2"/>
        <w:spacing w:line="240" w:lineRule="auto"/>
        <w:rPr>
          <w:del w:id="580" w:author="1. BenMiled" w:date="2016-09-06T09:54:00Z"/>
          <w:rFonts w:ascii="Times New Roman" w:hAnsi="Times New Roman" w:cs="Times New Roman"/>
          <w:color w:val="auto"/>
          <w:sz w:val="24"/>
          <w:szCs w:val="24"/>
        </w:rPr>
      </w:pPr>
      <w:del w:id="581" w:author="1. BenMiled" w:date="2016-09-06T09:54:00Z">
        <w:r w:rsidRPr="00852E43" w:rsidDel="002959FC">
          <w:rPr>
            <w:rFonts w:ascii="Times New Roman" w:hAnsi="Times New Roman" w:cs="Times New Roman"/>
            <w:color w:val="auto"/>
            <w:sz w:val="24"/>
            <w:szCs w:val="24"/>
          </w:rPr>
          <w:delText xml:space="preserve">Peer to peer architecture  </w:delText>
        </w:r>
      </w:del>
    </w:p>
    <w:p w14:paraId="07227D9C" w14:textId="34B64B64" w:rsidR="009B409A" w:rsidRPr="00852E43" w:rsidDel="002959FC" w:rsidRDefault="009B409A" w:rsidP="00852E43">
      <w:pPr>
        <w:spacing w:line="240" w:lineRule="auto"/>
        <w:jc w:val="both"/>
        <w:rPr>
          <w:del w:id="582" w:author="1. BenMiled" w:date="2016-09-06T09:54:00Z"/>
          <w:rFonts w:ascii="Times New Roman" w:hAnsi="Times New Roman" w:cs="Times New Roman"/>
          <w:sz w:val="24"/>
          <w:szCs w:val="24"/>
        </w:rPr>
      </w:pPr>
      <w:del w:id="583" w:author="1. BenMiled" w:date="2016-09-06T09:54:00Z">
        <w:r w:rsidRPr="00852E43" w:rsidDel="002959FC">
          <w:rPr>
            <w:rFonts w:ascii="Times New Roman" w:hAnsi="Times New Roman" w:cs="Times New Roman"/>
            <w:sz w:val="24"/>
            <w:szCs w:val="24"/>
          </w:rPr>
          <w:delText xml:space="preserve">The only centric server plays as an index directory that provides the storage and searching </w:delText>
        </w:r>
        <w:r w:rsidR="00152A7C" w:rsidRPr="00852E43" w:rsidDel="002959FC">
          <w:rPr>
            <w:rFonts w:ascii="Times New Roman" w:hAnsi="Times New Roman" w:cs="Times New Roman"/>
            <w:sz w:val="24"/>
            <w:szCs w:val="24"/>
          </w:rPr>
          <w:delText>function about</w:delText>
        </w:r>
        <w:r w:rsidRPr="00852E43" w:rsidDel="002959FC">
          <w:rPr>
            <w:rFonts w:ascii="Times New Roman" w:hAnsi="Times New Roman" w:cs="Times New Roman"/>
            <w:sz w:val="24"/>
            <w:szCs w:val="24"/>
          </w:rPr>
          <w:delText xml:space="preserve"> the information of the clients including their names and IP addresses to identify them in the network. </w:delText>
        </w:r>
        <w:r w:rsidR="007179C9" w:rsidRPr="00852E43" w:rsidDel="002959FC">
          <w:rPr>
            <w:rFonts w:ascii="Times New Roman" w:hAnsi="Times New Roman" w:cs="Times New Roman"/>
            <w:sz w:val="24"/>
            <w:szCs w:val="24"/>
          </w:rPr>
          <w:delText xml:space="preserve">Napster was a pioneer of this </w:delText>
        </w:r>
        <w:r w:rsidR="0046345D" w:rsidRPr="00852E43" w:rsidDel="002959FC">
          <w:rPr>
            <w:rFonts w:ascii="Times New Roman" w:hAnsi="Times New Roman" w:cs="Times New Roman"/>
            <w:sz w:val="24"/>
            <w:szCs w:val="24"/>
          </w:rPr>
          <w:delText>model [</w:delText>
        </w:r>
        <w:r w:rsidR="007179C9" w:rsidRPr="00852E43" w:rsidDel="002959FC">
          <w:rPr>
            <w:rFonts w:ascii="Times New Roman" w:hAnsi="Times New Roman" w:cs="Times New Roman"/>
            <w:sz w:val="24"/>
            <w:szCs w:val="24"/>
          </w:rPr>
          <w:delText xml:space="preserve">6]. </w:delText>
        </w:r>
        <w:r w:rsidRPr="00852E43" w:rsidDel="002959FC">
          <w:rPr>
            <w:rFonts w:ascii="Times New Roman" w:hAnsi="Times New Roman" w:cs="Times New Roman"/>
            <w:sz w:val="24"/>
            <w:szCs w:val="24"/>
          </w:rPr>
          <w:delText>The clients would access and retrieve the information they need from the server with their unique identification to establish connections with other clients.</w:delText>
        </w:r>
      </w:del>
    </w:p>
    <w:p w14:paraId="51396FCF" w14:textId="5B5B1113" w:rsidR="009B409A" w:rsidRPr="00852E43" w:rsidDel="002959FC" w:rsidRDefault="00FB0AD7" w:rsidP="00852E43">
      <w:pPr>
        <w:spacing w:line="240" w:lineRule="auto"/>
        <w:jc w:val="both"/>
        <w:rPr>
          <w:del w:id="584" w:author="1. BenMiled" w:date="2016-09-06T09:54:00Z"/>
          <w:rFonts w:ascii="Times New Roman" w:hAnsi="Times New Roman" w:cs="Times New Roman"/>
          <w:sz w:val="24"/>
          <w:szCs w:val="24"/>
        </w:rPr>
      </w:pPr>
      <w:del w:id="585" w:author="1. BenMiled" w:date="2016-09-06T09:54:00Z">
        <w:r w:rsidRPr="00852E43" w:rsidDel="002959FC">
          <w:rPr>
            <w:rFonts w:ascii="Times New Roman" w:hAnsi="Times New Roman" w:cs="Times New Roman"/>
            <w:sz w:val="24"/>
            <w:szCs w:val="24"/>
          </w:rPr>
          <w:delText xml:space="preserve">From peer to peer perspective view point, a client can also act as a peer. </w:delText>
        </w:r>
        <w:r w:rsidR="00A637DF" w:rsidRPr="00852E43" w:rsidDel="002959FC">
          <w:rPr>
            <w:rFonts w:ascii="Times New Roman" w:hAnsi="Times New Roman" w:cs="Times New Roman"/>
            <w:sz w:val="24"/>
            <w:szCs w:val="24"/>
          </w:rPr>
          <w:delText xml:space="preserve"> Each peer plays as a client</w:delText>
        </w:r>
        <w:r w:rsidR="009B409A" w:rsidRPr="00852E43" w:rsidDel="002959FC">
          <w:rPr>
            <w:rFonts w:ascii="Times New Roman" w:hAnsi="Times New Roman" w:cs="Times New Roman"/>
            <w:sz w:val="24"/>
            <w:szCs w:val="24"/>
          </w:rPr>
          <w:delText xml:space="preserve"> and/or</w:delText>
        </w:r>
        <w:r w:rsidR="00A637DF" w:rsidRPr="00852E43" w:rsidDel="002959FC">
          <w:rPr>
            <w:rFonts w:ascii="Times New Roman" w:hAnsi="Times New Roman" w:cs="Times New Roman"/>
            <w:sz w:val="24"/>
            <w:szCs w:val="24"/>
          </w:rPr>
          <w:delText xml:space="preserve"> a server</w:delText>
        </w:r>
        <w:r w:rsidR="00597BE3" w:rsidRPr="00852E43" w:rsidDel="002959FC">
          <w:rPr>
            <w:rFonts w:ascii="Times New Roman" w:hAnsi="Times New Roman" w:cs="Times New Roman"/>
            <w:sz w:val="24"/>
            <w:szCs w:val="24"/>
          </w:rPr>
          <w:delText>s</w:delText>
        </w:r>
        <w:r w:rsidR="009B409A" w:rsidRPr="00852E43" w:rsidDel="002959FC">
          <w:rPr>
            <w:rFonts w:ascii="Times New Roman" w:hAnsi="Times New Roman" w:cs="Times New Roman"/>
            <w:sz w:val="24"/>
            <w:szCs w:val="24"/>
          </w:rPr>
          <w:delText xml:space="preserve"> as needed at same time while data has been exchanged with other peers.</w:delText>
        </w:r>
        <w:r w:rsidR="007179C9" w:rsidRPr="00852E43" w:rsidDel="002959FC">
          <w:rPr>
            <w:rFonts w:ascii="Times New Roman" w:hAnsi="Times New Roman" w:cs="Times New Roman"/>
            <w:sz w:val="24"/>
            <w:szCs w:val="24"/>
          </w:rPr>
          <w:delText xml:space="preserve"> Peer to peer model is more </w:delText>
        </w:r>
        <w:r w:rsidR="0046345D" w:rsidRPr="00852E43" w:rsidDel="002959FC">
          <w:rPr>
            <w:rFonts w:ascii="Times New Roman" w:hAnsi="Times New Roman" w:cs="Times New Roman"/>
            <w:sz w:val="24"/>
            <w:szCs w:val="24"/>
          </w:rPr>
          <w:delText>popular [</w:delText>
        </w:r>
        <w:r w:rsidR="007179C9" w:rsidRPr="00852E43" w:rsidDel="002959FC">
          <w:rPr>
            <w:rFonts w:ascii="Times New Roman" w:hAnsi="Times New Roman" w:cs="Times New Roman"/>
            <w:sz w:val="24"/>
            <w:szCs w:val="24"/>
          </w:rPr>
          <w:delText>7] than others in such aspects:</w:delText>
        </w:r>
      </w:del>
    </w:p>
    <w:p w14:paraId="5BA4A560" w14:textId="72080F5C" w:rsidR="00152A7C" w:rsidRPr="005B7B4D" w:rsidDel="002959FC" w:rsidRDefault="00D05626" w:rsidP="00852E43">
      <w:pPr>
        <w:spacing w:line="240" w:lineRule="auto"/>
        <w:jc w:val="both"/>
        <w:rPr>
          <w:del w:id="586" w:author="1. BenMiled" w:date="2016-09-06T09:54:00Z"/>
          <w:rFonts w:ascii="Times New Roman" w:hAnsi="Times New Roman" w:cs="Times New Roman"/>
          <w:sz w:val="24"/>
          <w:szCs w:val="24"/>
        </w:rPr>
      </w:pPr>
      <w:del w:id="587" w:author="1. BenMiled" w:date="2016-09-06T09:54:00Z">
        <w:r w:rsidRPr="005B7B4D" w:rsidDel="002959FC">
          <w:rPr>
            <w:rFonts w:ascii="Times New Roman" w:hAnsi="Times New Roman" w:cs="Times New Roman"/>
            <w:sz w:val="24"/>
            <w:szCs w:val="24"/>
          </w:rPr>
          <w:delText xml:space="preserve">A. </w:delText>
        </w:r>
        <w:r w:rsidR="009B409A" w:rsidRPr="005B7B4D" w:rsidDel="002959FC">
          <w:rPr>
            <w:rFonts w:ascii="Times New Roman" w:hAnsi="Times New Roman" w:cs="Times New Roman"/>
            <w:sz w:val="24"/>
            <w:szCs w:val="24"/>
          </w:rPr>
          <w:delText>Ascendancies over client/server model</w:delText>
        </w:r>
      </w:del>
    </w:p>
    <w:p w14:paraId="7DC13D2B" w14:textId="50925EF6" w:rsidR="009B409A" w:rsidRPr="00852E43" w:rsidDel="002959FC" w:rsidRDefault="009B409A" w:rsidP="00852E43">
      <w:pPr>
        <w:spacing w:line="240" w:lineRule="auto"/>
        <w:jc w:val="both"/>
        <w:rPr>
          <w:del w:id="588" w:author="1. BenMiled" w:date="2016-09-06T09:54:00Z"/>
          <w:rFonts w:ascii="Times New Roman" w:hAnsi="Times New Roman" w:cs="Times New Roman"/>
          <w:sz w:val="24"/>
          <w:szCs w:val="24"/>
        </w:rPr>
      </w:pPr>
      <w:del w:id="589" w:author="1. BenMiled" w:date="2016-09-06T09:54:00Z">
        <w:r w:rsidRPr="00852E43" w:rsidDel="002959FC">
          <w:rPr>
            <w:rFonts w:ascii="Times New Roman" w:hAnsi="Times New Roman" w:cs="Times New Roman"/>
            <w:sz w:val="24"/>
            <w:szCs w:val="24"/>
          </w:rPr>
          <w:delText xml:space="preserve">The obvious </w:delText>
        </w:r>
        <w:r w:rsidR="002374DA" w:rsidRPr="00852E43" w:rsidDel="002959FC">
          <w:rPr>
            <w:rFonts w:ascii="Times New Roman" w:hAnsi="Times New Roman" w:cs="Times New Roman"/>
            <w:sz w:val="24"/>
            <w:szCs w:val="24"/>
          </w:rPr>
          <w:delText>advantages</w:delText>
        </w:r>
        <w:r w:rsidRPr="00852E43" w:rsidDel="002959FC">
          <w:rPr>
            <w:rFonts w:ascii="Times New Roman" w:hAnsi="Times New Roman" w:cs="Times New Roman"/>
            <w:sz w:val="24"/>
            <w:szCs w:val="24"/>
          </w:rPr>
          <w:delText xml:space="preserve"> that</w:delText>
        </w:r>
        <w:r w:rsidR="00D13D8A" w:rsidRPr="00852E43" w:rsidDel="002959FC">
          <w:rPr>
            <w:rFonts w:ascii="Times New Roman" w:hAnsi="Times New Roman" w:cs="Times New Roman"/>
            <w:sz w:val="24"/>
            <w:szCs w:val="24"/>
          </w:rPr>
          <w:delText xml:space="preserve"> P2P</w:delText>
        </w:r>
        <w:r w:rsidR="0086425F" w:rsidRPr="00852E43" w:rsidDel="002959FC">
          <w:rPr>
            <w:rFonts w:ascii="Times New Roman" w:hAnsi="Times New Roman" w:cs="Times New Roman"/>
            <w:sz w:val="24"/>
            <w:szCs w:val="24"/>
          </w:rPr>
          <w:delText xml:space="preserve"> </w:delText>
        </w:r>
        <w:r w:rsidR="002374DA" w:rsidRPr="00852E43" w:rsidDel="002959FC">
          <w:rPr>
            <w:rFonts w:ascii="Times New Roman" w:hAnsi="Times New Roman" w:cs="Times New Roman"/>
            <w:sz w:val="24"/>
            <w:szCs w:val="24"/>
          </w:rPr>
          <w:delText>model brought to us</w:delText>
        </w:r>
        <w:r w:rsidRPr="00852E43" w:rsidDel="002959FC">
          <w:rPr>
            <w:rFonts w:ascii="Times New Roman" w:hAnsi="Times New Roman" w:cs="Times New Roman"/>
            <w:sz w:val="24"/>
            <w:szCs w:val="24"/>
          </w:rPr>
          <w:delText xml:space="preserve"> are boosting network traffic</w:delText>
        </w:r>
        <w:r w:rsidR="002374DA" w:rsidRPr="00852E43" w:rsidDel="002959FC">
          <w:rPr>
            <w:rFonts w:ascii="Times New Roman" w:hAnsi="Times New Roman" w:cs="Times New Roman"/>
            <w:sz w:val="24"/>
            <w:szCs w:val="24"/>
          </w:rPr>
          <w:delText xml:space="preserve"> efficiency,</w:delText>
        </w:r>
        <w:r w:rsidRPr="00852E43" w:rsidDel="002959FC">
          <w:rPr>
            <w:rFonts w:ascii="Times New Roman" w:hAnsi="Times New Roman" w:cs="Times New Roman"/>
            <w:sz w:val="24"/>
            <w:szCs w:val="24"/>
          </w:rPr>
          <w:delText xml:space="preserve"> subsiding the prob</w:delText>
        </w:r>
        <w:r w:rsidR="005557BD" w:rsidRPr="00852E43" w:rsidDel="002959FC">
          <w:rPr>
            <w:rFonts w:ascii="Times New Roman" w:hAnsi="Times New Roman" w:cs="Times New Roman"/>
            <w:sz w:val="24"/>
            <w:szCs w:val="24"/>
          </w:rPr>
          <w:delText xml:space="preserve">ability of </w:delText>
        </w:r>
        <w:r w:rsidR="00C318C4" w:rsidRPr="00852E43" w:rsidDel="002959FC">
          <w:rPr>
            <w:rFonts w:ascii="Times New Roman" w:hAnsi="Times New Roman" w:cs="Times New Roman"/>
            <w:sz w:val="24"/>
            <w:szCs w:val="24"/>
          </w:rPr>
          <w:delText xml:space="preserve">occurrence of </w:delText>
        </w:r>
        <w:r w:rsidR="005557BD" w:rsidRPr="00852E43" w:rsidDel="002959FC">
          <w:rPr>
            <w:rFonts w:ascii="Times New Roman" w:hAnsi="Times New Roman" w:cs="Times New Roman"/>
            <w:sz w:val="24"/>
            <w:szCs w:val="24"/>
          </w:rPr>
          <w:delText>single-point-failure</w:delText>
        </w:r>
        <w:r w:rsidRPr="00852E43" w:rsidDel="002959FC">
          <w:rPr>
            <w:rFonts w:ascii="Times New Roman" w:hAnsi="Times New Roman" w:cs="Times New Roman"/>
            <w:sz w:val="24"/>
            <w:szCs w:val="24"/>
          </w:rPr>
          <w:delText xml:space="preserve"> and saving the cost on building and m</w:delText>
        </w:r>
        <w:r w:rsidR="0073208D" w:rsidRPr="00852E43" w:rsidDel="002959FC">
          <w:rPr>
            <w:rFonts w:ascii="Times New Roman" w:hAnsi="Times New Roman" w:cs="Times New Roman"/>
            <w:sz w:val="24"/>
            <w:szCs w:val="24"/>
          </w:rPr>
          <w:delText xml:space="preserve">aintaining server. Furthermore, </w:delText>
        </w:r>
        <w:r w:rsidR="005557BD" w:rsidRPr="00852E43" w:rsidDel="002959FC">
          <w:rPr>
            <w:rFonts w:ascii="Times New Roman" w:hAnsi="Times New Roman" w:cs="Times New Roman"/>
            <w:sz w:val="24"/>
            <w:szCs w:val="24"/>
          </w:rPr>
          <w:delText>P2P</w:delText>
        </w:r>
        <w:r w:rsidR="00FD6377" w:rsidRPr="00852E43" w:rsidDel="002959FC">
          <w:rPr>
            <w:rFonts w:ascii="Times New Roman" w:hAnsi="Times New Roman" w:cs="Times New Roman"/>
            <w:sz w:val="24"/>
            <w:szCs w:val="24"/>
          </w:rPr>
          <w:delText xml:space="preserve"> model</w:delText>
        </w:r>
        <w:r w:rsidRPr="00852E43" w:rsidDel="002959FC">
          <w:rPr>
            <w:rFonts w:ascii="Times New Roman" w:hAnsi="Times New Roman" w:cs="Times New Roman"/>
            <w:sz w:val="24"/>
            <w:szCs w:val="24"/>
          </w:rPr>
          <w:delText xml:space="preserve"> over</w:delText>
        </w:r>
        <w:r w:rsidR="00FD6377" w:rsidRPr="00852E43" w:rsidDel="002959FC">
          <w:rPr>
            <w:rFonts w:ascii="Times New Roman" w:hAnsi="Times New Roman" w:cs="Times New Roman"/>
            <w:sz w:val="24"/>
            <w:szCs w:val="24"/>
          </w:rPr>
          <w:delText>comes</w:delText>
        </w:r>
        <w:r w:rsidRPr="00852E43" w:rsidDel="002959FC">
          <w:rPr>
            <w:rFonts w:ascii="Times New Roman" w:hAnsi="Times New Roman" w:cs="Times New Roman"/>
            <w:sz w:val="24"/>
            <w:szCs w:val="24"/>
          </w:rPr>
          <w:delText xml:space="preserve"> client/server model on a branch of sides as,</w:delText>
        </w:r>
      </w:del>
    </w:p>
    <w:p w14:paraId="7954993F" w14:textId="516F2E20" w:rsidR="009B409A" w:rsidRPr="00852E43" w:rsidDel="002959FC" w:rsidRDefault="009B409A" w:rsidP="00852E43">
      <w:pPr>
        <w:spacing w:line="240" w:lineRule="auto"/>
        <w:jc w:val="both"/>
        <w:rPr>
          <w:del w:id="590" w:author="1. BenMiled" w:date="2016-09-06T09:54:00Z"/>
          <w:rFonts w:ascii="Times New Roman" w:hAnsi="Times New Roman" w:cs="Times New Roman"/>
          <w:sz w:val="24"/>
          <w:szCs w:val="24"/>
        </w:rPr>
      </w:pPr>
      <w:del w:id="591" w:author="1. BenMiled" w:date="2016-09-06T09:54:00Z">
        <w:r w:rsidRPr="00852E43" w:rsidDel="002959FC">
          <w:rPr>
            <w:rFonts w:ascii="Times New Roman" w:hAnsi="Times New Roman" w:cs="Times New Roman"/>
            <w:sz w:val="24"/>
            <w:szCs w:val="24"/>
          </w:rPr>
          <w:delText>(1). Privacy</w:delText>
        </w:r>
      </w:del>
    </w:p>
    <w:p w14:paraId="3D880531" w14:textId="0B7829EF" w:rsidR="009B409A" w:rsidRPr="00852E43" w:rsidDel="002959FC" w:rsidRDefault="009B409A" w:rsidP="00852E43">
      <w:pPr>
        <w:spacing w:line="240" w:lineRule="auto"/>
        <w:jc w:val="both"/>
        <w:rPr>
          <w:del w:id="592" w:author="1. BenMiled" w:date="2016-09-06T09:54:00Z"/>
          <w:rFonts w:ascii="Times New Roman" w:hAnsi="Times New Roman" w:cs="Times New Roman"/>
          <w:sz w:val="24"/>
          <w:szCs w:val="24"/>
        </w:rPr>
      </w:pPr>
      <w:del w:id="593" w:author="1. BenMiled" w:date="2016-09-06T09:54:00Z">
        <w:r w:rsidRPr="00852E43" w:rsidDel="002959FC">
          <w:rPr>
            <w:rFonts w:ascii="Times New Roman" w:hAnsi="Times New Roman" w:cs="Times New Roman"/>
            <w:sz w:val="24"/>
            <w:szCs w:val="24"/>
          </w:rPr>
          <w:delText xml:space="preserve">For client/server model, data is always saved </w:delText>
        </w:r>
        <w:r w:rsidR="00152A7C" w:rsidRPr="00852E43" w:rsidDel="002959FC">
          <w:rPr>
            <w:rFonts w:ascii="Times New Roman" w:hAnsi="Times New Roman" w:cs="Times New Roman"/>
            <w:sz w:val="24"/>
            <w:szCs w:val="24"/>
          </w:rPr>
          <w:delText>on</w:delText>
        </w:r>
        <w:r w:rsidRPr="00852E43" w:rsidDel="002959FC">
          <w:rPr>
            <w:rFonts w:ascii="Times New Roman" w:hAnsi="Times New Roman" w:cs="Times New Roman"/>
            <w:sz w:val="24"/>
            <w:szCs w:val="24"/>
          </w:rPr>
          <w:delText xml:space="preserve"> servers where the data is easily attacked and hacked</w:delText>
        </w:r>
        <w:r w:rsidR="00AB1DA1" w:rsidRPr="00852E43" w:rsidDel="002959FC">
          <w:rPr>
            <w:rFonts w:ascii="Times New Roman" w:hAnsi="Times New Roman" w:cs="Times New Roman"/>
            <w:sz w:val="24"/>
            <w:szCs w:val="24"/>
          </w:rPr>
          <w:delText>,</w:delText>
        </w:r>
        <w:r w:rsidRPr="00852E43" w:rsidDel="002959FC">
          <w:rPr>
            <w:rFonts w:ascii="Times New Roman" w:hAnsi="Times New Roman" w:cs="Times New Roman"/>
            <w:sz w:val="24"/>
            <w:szCs w:val="24"/>
          </w:rPr>
          <w:delText xml:space="preserve"> even though </w:delText>
        </w:r>
        <w:r w:rsidR="00152A7C" w:rsidRPr="00852E43" w:rsidDel="002959FC">
          <w:rPr>
            <w:rFonts w:ascii="Times New Roman" w:hAnsi="Times New Roman" w:cs="Times New Roman"/>
            <w:sz w:val="24"/>
            <w:szCs w:val="24"/>
          </w:rPr>
          <w:delText>data</w:delText>
        </w:r>
        <w:r w:rsidR="00AB1DA1" w:rsidRPr="00852E43" w:rsidDel="002959FC">
          <w:rPr>
            <w:rFonts w:ascii="Times New Roman" w:hAnsi="Times New Roman" w:cs="Times New Roman"/>
            <w:sz w:val="24"/>
            <w:szCs w:val="24"/>
          </w:rPr>
          <w:delText xml:space="preserve"> </w:delText>
        </w:r>
        <w:r w:rsidR="008953C3" w:rsidRPr="00852E43" w:rsidDel="002959FC">
          <w:rPr>
            <w:rFonts w:ascii="Times New Roman" w:hAnsi="Times New Roman" w:cs="Times New Roman"/>
            <w:sz w:val="24"/>
            <w:szCs w:val="24"/>
          </w:rPr>
          <w:delText>is encrypted</w:delText>
        </w:r>
        <w:r w:rsidRPr="00852E43" w:rsidDel="002959FC">
          <w:rPr>
            <w:rFonts w:ascii="Times New Roman" w:hAnsi="Times New Roman" w:cs="Times New Roman"/>
            <w:sz w:val="24"/>
            <w:szCs w:val="24"/>
          </w:rPr>
          <w:delText xml:space="preserve">. </w:delText>
        </w:r>
        <w:r w:rsidR="00A82A30" w:rsidRPr="00852E43" w:rsidDel="002959FC">
          <w:rPr>
            <w:rFonts w:ascii="Times New Roman" w:hAnsi="Times New Roman" w:cs="Times New Roman"/>
            <w:sz w:val="24"/>
            <w:szCs w:val="24"/>
          </w:rPr>
          <w:delText xml:space="preserve">In contrast, </w:delText>
        </w:r>
        <w:r w:rsidRPr="00852E43" w:rsidDel="002959FC">
          <w:rPr>
            <w:rFonts w:ascii="Times New Roman" w:hAnsi="Times New Roman" w:cs="Times New Roman"/>
            <w:sz w:val="24"/>
            <w:szCs w:val="24"/>
          </w:rPr>
          <w:delText xml:space="preserve">data localization in </w:delText>
        </w:r>
        <w:r w:rsidR="00071722" w:rsidRPr="00852E43" w:rsidDel="002959FC">
          <w:rPr>
            <w:rFonts w:ascii="Times New Roman" w:hAnsi="Times New Roman" w:cs="Times New Roman"/>
            <w:sz w:val="24"/>
            <w:szCs w:val="24"/>
          </w:rPr>
          <w:delText>P2P</w:delText>
        </w:r>
        <w:r w:rsidRPr="00852E43" w:rsidDel="002959FC">
          <w:rPr>
            <w:rFonts w:ascii="Times New Roman" w:hAnsi="Times New Roman" w:cs="Times New Roman"/>
            <w:sz w:val="24"/>
            <w:szCs w:val="24"/>
          </w:rPr>
          <w:delText xml:space="preserve"> model provides a good way to keep high privacy in business transaction</w:delText>
        </w:r>
        <w:r w:rsidR="000474C2" w:rsidRPr="00852E43" w:rsidDel="002959FC">
          <w:rPr>
            <w:rFonts w:ascii="Times New Roman" w:hAnsi="Times New Roman" w:cs="Times New Roman"/>
            <w:sz w:val="24"/>
            <w:szCs w:val="24"/>
          </w:rPr>
          <w:delText>s</w:delText>
        </w:r>
        <w:r w:rsidRPr="00852E43" w:rsidDel="002959FC">
          <w:rPr>
            <w:rFonts w:ascii="Times New Roman" w:hAnsi="Times New Roman" w:cs="Times New Roman"/>
            <w:sz w:val="24"/>
            <w:szCs w:val="24"/>
          </w:rPr>
          <w:delText>. There is no centralized storage for clients’ data. No one in the system has the global view of the whole system, and a peer is only able to communicate with others who are involved in the same transaction. Therefore, the feature guarante</w:delText>
        </w:r>
        <w:r w:rsidR="00676FF8" w:rsidRPr="00852E43" w:rsidDel="002959FC">
          <w:rPr>
            <w:rFonts w:ascii="Times New Roman" w:hAnsi="Times New Roman" w:cs="Times New Roman"/>
            <w:sz w:val="24"/>
            <w:szCs w:val="24"/>
          </w:rPr>
          <w:delText xml:space="preserve">es that the exchanging of </w:delText>
        </w:r>
        <w:r w:rsidR="00585252" w:rsidRPr="00852E43" w:rsidDel="002959FC">
          <w:rPr>
            <w:rFonts w:ascii="Times New Roman" w:hAnsi="Times New Roman" w:cs="Times New Roman"/>
            <w:sz w:val="24"/>
            <w:szCs w:val="24"/>
          </w:rPr>
          <w:delText>valuable business</w:delText>
        </w:r>
        <w:r w:rsidRPr="00852E43" w:rsidDel="002959FC">
          <w:rPr>
            <w:rFonts w:ascii="Times New Roman" w:hAnsi="Times New Roman" w:cs="Times New Roman"/>
            <w:sz w:val="24"/>
            <w:szCs w:val="24"/>
          </w:rPr>
          <w:delText xml:space="preserve"> information will be circumscribed within the related stakeholders to protect the privacy of business activities.</w:delText>
        </w:r>
      </w:del>
    </w:p>
    <w:p w14:paraId="2E3EF982" w14:textId="7E075F7A" w:rsidR="009B409A" w:rsidRPr="00852E43" w:rsidDel="002959FC" w:rsidRDefault="009B409A" w:rsidP="00852E43">
      <w:pPr>
        <w:spacing w:line="240" w:lineRule="auto"/>
        <w:jc w:val="both"/>
        <w:rPr>
          <w:del w:id="594" w:author="1. BenMiled" w:date="2016-09-06T09:54:00Z"/>
          <w:rFonts w:ascii="Times New Roman" w:hAnsi="Times New Roman" w:cs="Times New Roman"/>
          <w:sz w:val="24"/>
          <w:szCs w:val="24"/>
        </w:rPr>
      </w:pPr>
      <w:del w:id="595" w:author="1. BenMiled" w:date="2016-09-06T09:54:00Z">
        <w:r w:rsidRPr="00852E43" w:rsidDel="002959FC">
          <w:rPr>
            <w:rFonts w:ascii="Times New Roman" w:hAnsi="Times New Roman" w:cs="Times New Roman"/>
            <w:sz w:val="24"/>
            <w:szCs w:val="24"/>
          </w:rPr>
          <w:delText>(2). Scalability</w:delText>
        </w:r>
      </w:del>
    </w:p>
    <w:p w14:paraId="278A22B1" w14:textId="365293B3" w:rsidR="00E33C83" w:rsidRPr="00852E43" w:rsidDel="002959FC" w:rsidRDefault="00E33C83" w:rsidP="00852E43">
      <w:pPr>
        <w:spacing w:line="240" w:lineRule="auto"/>
        <w:jc w:val="both"/>
        <w:rPr>
          <w:del w:id="596" w:author="1. BenMiled" w:date="2016-09-06T09:54:00Z"/>
          <w:rFonts w:ascii="Times New Roman" w:hAnsi="Times New Roman" w:cs="Times New Roman"/>
          <w:sz w:val="24"/>
          <w:szCs w:val="24"/>
        </w:rPr>
      </w:pPr>
      <w:del w:id="597" w:author="1. BenMiled" w:date="2016-09-06T09:54:00Z">
        <w:r w:rsidRPr="00852E43" w:rsidDel="002959FC">
          <w:rPr>
            <w:rFonts w:ascii="Times New Roman" w:hAnsi="Times New Roman" w:cs="Times New Roman"/>
            <w:sz w:val="24"/>
            <w:szCs w:val="24"/>
          </w:rPr>
          <w:delText>The system has huge potential to scale up to meet future needs, nevertheless it is based on centralized model. The efficiency of responding to clients does not depend on how many clients have been registered in the server. Because the pairs, which include the unique IDs, the name and the IP addresses of clients, do not occupy too much space to be saved in the index server and they are easy to search with indexing in NoSQL database.</w:delText>
        </w:r>
      </w:del>
    </w:p>
    <w:p w14:paraId="553A30CA" w14:textId="252BAC74" w:rsidR="009B409A" w:rsidRPr="00852E43" w:rsidDel="002959FC" w:rsidRDefault="009B409A" w:rsidP="00852E43">
      <w:pPr>
        <w:spacing w:line="240" w:lineRule="auto"/>
        <w:jc w:val="both"/>
        <w:rPr>
          <w:del w:id="598" w:author="1. BenMiled" w:date="2016-09-06T09:54:00Z"/>
          <w:rFonts w:ascii="Times New Roman" w:hAnsi="Times New Roman" w:cs="Times New Roman"/>
          <w:sz w:val="24"/>
          <w:szCs w:val="24"/>
        </w:rPr>
      </w:pPr>
      <w:del w:id="599" w:author="1. BenMiled" w:date="2016-09-06T09:54:00Z">
        <w:r w:rsidRPr="00852E43" w:rsidDel="002959FC">
          <w:rPr>
            <w:rFonts w:ascii="Times New Roman" w:hAnsi="Times New Roman" w:cs="Times New Roman"/>
            <w:sz w:val="24"/>
            <w:szCs w:val="24"/>
          </w:rPr>
          <w:delText>(3). Fault tolerance</w:delText>
        </w:r>
      </w:del>
    </w:p>
    <w:p w14:paraId="346E918C" w14:textId="65F3175E" w:rsidR="009B409A" w:rsidRPr="00852E43" w:rsidDel="002959FC" w:rsidRDefault="009B409A" w:rsidP="00852E43">
      <w:pPr>
        <w:spacing w:line="240" w:lineRule="auto"/>
        <w:jc w:val="both"/>
        <w:rPr>
          <w:del w:id="600" w:author="1. BenMiled" w:date="2016-09-06T09:54:00Z"/>
          <w:rFonts w:ascii="Times New Roman" w:hAnsi="Times New Roman" w:cs="Times New Roman"/>
          <w:sz w:val="24"/>
          <w:szCs w:val="24"/>
        </w:rPr>
      </w:pPr>
      <w:del w:id="601" w:author="1. BenMiled" w:date="2016-09-06T09:54:00Z">
        <w:r w:rsidRPr="00852E43" w:rsidDel="002959FC">
          <w:rPr>
            <w:rFonts w:ascii="Times New Roman" w:hAnsi="Times New Roman" w:cs="Times New Roman"/>
            <w:sz w:val="24"/>
            <w:szCs w:val="24"/>
          </w:rPr>
          <w:delText>Due to the localization of data, single-point-failure of index server</w:delText>
        </w:r>
        <w:r w:rsidR="00F2478A" w:rsidRPr="00852E43" w:rsidDel="002959FC">
          <w:rPr>
            <w:rFonts w:ascii="Times New Roman" w:hAnsi="Times New Roman" w:cs="Times New Roman"/>
            <w:sz w:val="24"/>
            <w:szCs w:val="24"/>
          </w:rPr>
          <w:delText xml:space="preserve">, which provides looking up </w:delText>
        </w:r>
        <w:r w:rsidR="0046345D" w:rsidRPr="00852E43" w:rsidDel="002959FC">
          <w:rPr>
            <w:rFonts w:ascii="Times New Roman" w:hAnsi="Times New Roman" w:cs="Times New Roman"/>
            <w:sz w:val="24"/>
            <w:szCs w:val="24"/>
          </w:rPr>
          <w:delText>service [</w:delText>
        </w:r>
        <w:r w:rsidR="00F2478A" w:rsidRPr="00852E43" w:rsidDel="002959FC">
          <w:rPr>
            <w:rFonts w:ascii="Times New Roman" w:hAnsi="Times New Roman" w:cs="Times New Roman"/>
            <w:sz w:val="24"/>
            <w:szCs w:val="24"/>
          </w:rPr>
          <w:delText>6],</w:delText>
        </w:r>
        <w:r w:rsidRPr="00852E43" w:rsidDel="002959FC">
          <w:rPr>
            <w:rFonts w:ascii="Times New Roman" w:hAnsi="Times New Roman" w:cs="Times New Roman"/>
            <w:sz w:val="24"/>
            <w:szCs w:val="24"/>
          </w:rPr>
          <w:delText xml:space="preserve"> in centralized model will not have any effect on business data. </w:delText>
        </w:r>
        <w:r w:rsidR="006E42D4" w:rsidRPr="00852E43" w:rsidDel="002959FC">
          <w:rPr>
            <w:rFonts w:ascii="Times New Roman" w:hAnsi="Times New Roman" w:cs="Times New Roman"/>
            <w:sz w:val="24"/>
            <w:szCs w:val="24"/>
          </w:rPr>
          <w:delText>T</w:delText>
        </w:r>
        <w:r w:rsidRPr="00852E43" w:rsidDel="002959FC">
          <w:rPr>
            <w:rFonts w:ascii="Times New Roman" w:hAnsi="Times New Roman" w:cs="Times New Roman"/>
            <w:sz w:val="24"/>
            <w:szCs w:val="24"/>
          </w:rPr>
          <w:delText>he system works flawlessly,</w:delText>
        </w:r>
        <w:r w:rsidR="006E42D4" w:rsidRPr="00852E43" w:rsidDel="002959FC">
          <w:rPr>
            <w:rFonts w:ascii="Times New Roman" w:hAnsi="Times New Roman" w:cs="Times New Roman"/>
            <w:sz w:val="24"/>
            <w:szCs w:val="24"/>
          </w:rPr>
          <w:delText xml:space="preserve"> once the communication has been established between clients</w:delText>
        </w:r>
        <w:r w:rsidR="00686FFE" w:rsidRPr="00852E43" w:rsidDel="002959FC">
          <w:rPr>
            <w:rFonts w:ascii="Times New Roman" w:hAnsi="Times New Roman" w:cs="Times New Roman"/>
            <w:sz w:val="24"/>
            <w:szCs w:val="24"/>
          </w:rPr>
          <w:delText>, even</w:delText>
        </w:r>
        <w:r w:rsidRPr="00852E43" w:rsidDel="002959FC">
          <w:rPr>
            <w:rFonts w:ascii="Times New Roman" w:hAnsi="Times New Roman" w:cs="Times New Roman"/>
            <w:sz w:val="24"/>
            <w:szCs w:val="24"/>
          </w:rPr>
          <w:delText xml:space="preserve"> a failure happened to index server. Serval backup index servers could fix this failure efficiently by selecting one from them simply as </w:delText>
        </w:r>
        <w:r w:rsidR="00A82A30" w:rsidRPr="00852E43" w:rsidDel="002959FC">
          <w:rPr>
            <w:rFonts w:ascii="Times New Roman" w:hAnsi="Times New Roman" w:cs="Times New Roman"/>
            <w:sz w:val="24"/>
            <w:szCs w:val="24"/>
          </w:rPr>
          <w:delText xml:space="preserve">a </w:delText>
        </w:r>
        <w:r w:rsidRPr="00852E43" w:rsidDel="002959FC">
          <w:rPr>
            <w:rFonts w:ascii="Times New Roman" w:hAnsi="Times New Roman" w:cs="Times New Roman"/>
            <w:sz w:val="24"/>
            <w:szCs w:val="24"/>
          </w:rPr>
          <w:delText xml:space="preserve">primary server which has the same content as </w:delText>
        </w:r>
        <w:r w:rsidR="00A82A30" w:rsidRPr="00852E43" w:rsidDel="002959FC">
          <w:rPr>
            <w:rFonts w:ascii="Times New Roman" w:hAnsi="Times New Roman" w:cs="Times New Roman"/>
            <w:sz w:val="24"/>
            <w:szCs w:val="24"/>
          </w:rPr>
          <w:delText xml:space="preserve">the </w:delText>
        </w:r>
        <w:r w:rsidRPr="00852E43" w:rsidDel="002959FC">
          <w:rPr>
            <w:rFonts w:ascii="Times New Roman" w:hAnsi="Times New Roman" w:cs="Times New Roman"/>
            <w:sz w:val="24"/>
            <w:szCs w:val="24"/>
          </w:rPr>
          <w:delText>one that is out of service. If the failures come to peers, they would catch up the transaction process immediately by retrieving information from other transaction related peers</w:delText>
        </w:r>
        <w:r w:rsidR="00A82A30" w:rsidRPr="00852E43" w:rsidDel="002959FC">
          <w:rPr>
            <w:rFonts w:ascii="Times New Roman" w:hAnsi="Times New Roman" w:cs="Times New Roman"/>
            <w:sz w:val="24"/>
            <w:szCs w:val="24"/>
          </w:rPr>
          <w:delText xml:space="preserve"> when clients service return to normal</w:delText>
        </w:r>
        <w:r w:rsidRPr="00852E43" w:rsidDel="002959FC">
          <w:rPr>
            <w:rFonts w:ascii="Times New Roman" w:hAnsi="Times New Roman" w:cs="Times New Roman"/>
            <w:sz w:val="24"/>
            <w:szCs w:val="24"/>
          </w:rPr>
          <w:delText>.</w:delText>
        </w:r>
      </w:del>
    </w:p>
    <w:p w14:paraId="10D26B5F" w14:textId="3871E1D1" w:rsidR="009B409A" w:rsidRPr="005B7B4D" w:rsidDel="002959FC" w:rsidRDefault="005E15CB" w:rsidP="00852E43">
      <w:pPr>
        <w:spacing w:line="240" w:lineRule="auto"/>
        <w:jc w:val="both"/>
        <w:rPr>
          <w:del w:id="602" w:author="1. BenMiled" w:date="2016-09-06T09:54:00Z"/>
          <w:rFonts w:ascii="Times New Roman" w:hAnsi="Times New Roman" w:cs="Times New Roman"/>
          <w:sz w:val="24"/>
          <w:szCs w:val="24"/>
        </w:rPr>
      </w:pPr>
      <w:del w:id="603" w:author="1. BenMiled" w:date="2016-09-06T09:54:00Z">
        <w:r w:rsidRPr="005B7B4D" w:rsidDel="002959FC">
          <w:rPr>
            <w:rFonts w:ascii="Times New Roman" w:hAnsi="Times New Roman" w:cs="Times New Roman"/>
            <w:sz w:val="24"/>
            <w:szCs w:val="24"/>
          </w:rPr>
          <w:delText xml:space="preserve">B. </w:delText>
        </w:r>
        <w:r w:rsidR="009B409A" w:rsidRPr="005B7B4D" w:rsidDel="002959FC">
          <w:rPr>
            <w:rFonts w:ascii="Times New Roman" w:hAnsi="Times New Roman" w:cs="Times New Roman"/>
            <w:sz w:val="24"/>
            <w:szCs w:val="24"/>
          </w:rPr>
          <w:delText xml:space="preserve">Distinction with Pure </w:delText>
        </w:r>
        <w:r w:rsidR="00686FFE" w:rsidRPr="005B7B4D" w:rsidDel="002959FC">
          <w:rPr>
            <w:rFonts w:ascii="Times New Roman" w:hAnsi="Times New Roman" w:cs="Times New Roman"/>
            <w:sz w:val="24"/>
            <w:szCs w:val="24"/>
          </w:rPr>
          <w:delText>P2P</w:delText>
        </w:r>
        <w:r w:rsidR="009B409A" w:rsidRPr="005B7B4D" w:rsidDel="002959FC">
          <w:rPr>
            <w:rFonts w:ascii="Times New Roman" w:hAnsi="Times New Roman" w:cs="Times New Roman"/>
            <w:sz w:val="24"/>
            <w:szCs w:val="24"/>
          </w:rPr>
          <w:delText xml:space="preserve"> model</w:delText>
        </w:r>
      </w:del>
    </w:p>
    <w:p w14:paraId="1FCB4E7A" w14:textId="03F0D224" w:rsidR="00A82A30" w:rsidRPr="005B7B4D" w:rsidDel="002959FC" w:rsidRDefault="00A82A30" w:rsidP="00852E43">
      <w:pPr>
        <w:pStyle w:val="ListParagraph"/>
        <w:jc w:val="both"/>
        <w:rPr>
          <w:del w:id="604" w:author="1. BenMiled" w:date="2016-09-06T09:54:00Z"/>
          <w:rFonts w:ascii="Times New Roman" w:hAnsi="Times New Roman" w:cs="Times New Roman"/>
        </w:rPr>
      </w:pPr>
    </w:p>
    <w:p w14:paraId="736DE83C" w14:textId="119AF284" w:rsidR="009B409A" w:rsidRPr="00852E43" w:rsidDel="002959FC" w:rsidRDefault="009B409A" w:rsidP="00852E43">
      <w:pPr>
        <w:spacing w:line="240" w:lineRule="auto"/>
        <w:jc w:val="both"/>
        <w:rPr>
          <w:del w:id="605" w:author="1. BenMiled" w:date="2016-09-06T09:54:00Z"/>
          <w:rFonts w:ascii="Times New Roman" w:hAnsi="Times New Roman" w:cs="Times New Roman"/>
          <w:sz w:val="24"/>
          <w:szCs w:val="24"/>
        </w:rPr>
      </w:pPr>
      <w:del w:id="606" w:author="1. BenMiled" w:date="2016-09-06T09:54:00Z">
        <w:r w:rsidRPr="00852E43" w:rsidDel="002959FC">
          <w:rPr>
            <w:rFonts w:ascii="Times New Roman" w:hAnsi="Times New Roman" w:cs="Times New Roman"/>
            <w:sz w:val="24"/>
            <w:szCs w:val="24"/>
          </w:rPr>
          <w:delText>Gnutella</w:delText>
        </w:r>
        <w:r w:rsidR="00B533CD" w:rsidRPr="00852E43" w:rsidDel="002959FC">
          <w:rPr>
            <w:rFonts w:ascii="Times New Roman" w:hAnsi="Times New Roman" w:cs="Times New Roman"/>
            <w:sz w:val="24"/>
            <w:szCs w:val="24"/>
          </w:rPr>
          <w:delText xml:space="preserve"> </w:delText>
        </w:r>
        <w:r w:rsidR="00BC0847" w:rsidRPr="00852E43" w:rsidDel="002959FC">
          <w:rPr>
            <w:rFonts w:ascii="Times New Roman" w:hAnsi="Times New Roman" w:cs="Times New Roman"/>
            <w:sz w:val="24"/>
            <w:szCs w:val="24"/>
          </w:rPr>
          <w:delText>(reference)</w:delText>
        </w:r>
        <w:r w:rsidRPr="00852E43" w:rsidDel="002959FC">
          <w:rPr>
            <w:rFonts w:ascii="Times New Roman" w:hAnsi="Times New Roman" w:cs="Times New Roman"/>
            <w:sz w:val="24"/>
            <w:szCs w:val="24"/>
          </w:rPr>
          <w:delText xml:space="preserve"> was the first pure </w:delText>
        </w:r>
        <w:r w:rsidR="00411531" w:rsidRPr="00852E43" w:rsidDel="002959FC">
          <w:rPr>
            <w:rFonts w:ascii="Times New Roman" w:hAnsi="Times New Roman" w:cs="Times New Roman"/>
            <w:sz w:val="24"/>
            <w:szCs w:val="24"/>
          </w:rPr>
          <w:delText xml:space="preserve">P2P </w:delText>
        </w:r>
        <w:r w:rsidRPr="00852E43" w:rsidDel="002959FC">
          <w:rPr>
            <w:rFonts w:ascii="Times New Roman" w:hAnsi="Times New Roman" w:cs="Times New Roman"/>
            <w:sz w:val="24"/>
            <w:szCs w:val="24"/>
          </w:rPr>
          <w:delText xml:space="preserve">network which was knowns as </w:delText>
        </w:r>
        <w:r w:rsidR="00A82A30" w:rsidRPr="00852E43" w:rsidDel="002959FC">
          <w:rPr>
            <w:rFonts w:ascii="Times New Roman" w:hAnsi="Times New Roman" w:cs="Times New Roman"/>
            <w:sz w:val="24"/>
            <w:szCs w:val="24"/>
          </w:rPr>
          <w:delText xml:space="preserve">the </w:delText>
        </w:r>
        <w:r w:rsidRPr="00852E43" w:rsidDel="002959FC">
          <w:rPr>
            <w:rFonts w:ascii="Times New Roman" w:hAnsi="Times New Roman" w:cs="Times New Roman"/>
            <w:sz w:val="24"/>
            <w:szCs w:val="24"/>
          </w:rPr>
          <w:delText>file sharing</w:delText>
        </w:r>
        <w:r w:rsidR="00A82A30" w:rsidRPr="00852E43" w:rsidDel="002959FC">
          <w:rPr>
            <w:rFonts w:ascii="Times New Roman" w:hAnsi="Times New Roman" w:cs="Times New Roman"/>
            <w:sz w:val="24"/>
            <w:szCs w:val="24"/>
          </w:rPr>
          <w:delText xml:space="preserve"> function</w:delText>
        </w:r>
        <w:r w:rsidRPr="00852E43" w:rsidDel="002959FC">
          <w:rPr>
            <w:rFonts w:ascii="Times New Roman" w:hAnsi="Times New Roman" w:cs="Times New Roman"/>
            <w:sz w:val="24"/>
            <w:szCs w:val="24"/>
          </w:rPr>
          <w:delText xml:space="preserve">. It has high </w:delText>
        </w:r>
        <w:r w:rsidR="00506D99" w:rsidRPr="00852E43" w:rsidDel="002959FC">
          <w:rPr>
            <w:rFonts w:ascii="Times New Roman" w:hAnsi="Times New Roman" w:cs="Times New Roman"/>
            <w:sz w:val="24"/>
            <w:szCs w:val="24"/>
          </w:rPr>
          <w:delText xml:space="preserve">fault </w:delText>
        </w:r>
        <w:r w:rsidRPr="00852E43" w:rsidDel="002959FC">
          <w:rPr>
            <w:rFonts w:ascii="Times New Roman" w:hAnsi="Times New Roman" w:cs="Times New Roman"/>
            <w:sz w:val="24"/>
            <w:szCs w:val="24"/>
          </w:rPr>
          <w:delText>tole</w:delText>
        </w:r>
        <w:r w:rsidR="00A82A30" w:rsidRPr="00852E43" w:rsidDel="002959FC">
          <w:rPr>
            <w:rFonts w:ascii="Times New Roman" w:hAnsi="Times New Roman" w:cs="Times New Roman"/>
            <w:sz w:val="24"/>
            <w:szCs w:val="24"/>
          </w:rPr>
          <w:delText xml:space="preserve">rance, because </w:delText>
        </w:r>
        <w:r w:rsidRPr="00852E43" w:rsidDel="002959FC">
          <w:rPr>
            <w:rFonts w:ascii="Times New Roman" w:hAnsi="Times New Roman" w:cs="Times New Roman"/>
            <w:sz w:val="24"/>
            <w:szCs w:val="24"/>
          </w:rPr>
          <w:delText xml:space="preserve">one failure will not have </w:delText>
        </w:r>
        <w:r w:rsidR="00A82A30" w:rsidRPr="00852E43" w:rsidDel="002959FC">
          <w:rPr>
            <w:rFonts w:ascii="Times New Roman" w:hAnsi="Times New Roman" w:cs="Times New Roman"/>
            <w:sz w:val="24"/>
            <w:szCs w:val="24"/>
          </w:rPr>
          <w:delText xml:space="preserve">any </w:delText>
        </w:r>
        <w:r w:rsidRPr="00852E43" w:rsidDel="002959FC">
          <w:rPr>
            <w:rFonts w:ascii="Times New Roman" w:hAnsi="Times New Roman" w:cs="Times New Roman"/>
            <w:sz w:val="24"/>
            <w:szCs w:val="24"/>
          </w:rPr>
          <w:delText xml:space="preserve">effect on </w:delText>
        </w:r>
        <w:r w:rsidR="00A82A30" w:rsidRPr="00852E43" w:rsidDel="002959FC">
          <w:rPr>
            <w:rFonts w:ascii="Times New Roman" w:hAnsi="Times New Roman" w:cs="Times New Roman"/>
            <w:sz w:val="24"/>
            <w:szCs w:val="24"/>
          </w:rPr>
          <w:delText>others</w:delText>
        </w:r>
        <w:r w:rsidRPr="00852E43" w:rsidDel="002959FC">
          <w:rPr>
            <w:rFonts w:ascii="Times New Roman" w:hAnsi="Times New Roman" w:cs="Times New Roman"/>
            <w:sz w:val="24"/>
            <w:szCs w:val="24"/>
          </w:rPr>
          <w:delText xml:space="preserve">. However, </w:delText>
        </w:r>
        <w:r w:rsidR="00DC11CA" w:rsidRPr="00852E43" w:rsidDel="002959FC">
          <w:rPr>
            <w:rFonts w:ascii="Times New Roman" w:hAnsi="Times New Roman" w:cs="Times New Roman"/>
            <w:sz w:val="24"/>
            <w:szCs w:val="24"/>
          </w:rPr>
          <w:delText>software like</w:delText>
        </w:r>
        <w:r w:rsidRPr="00852E43" w:rsidDel="002959FC">
          <w:rPr>
            <w:rFonts w:ascii="Times New Roman" w:hAnsi="Times New Roman" w:cs="Times New Roman"/>
            <w:sz w:val="24"/>
            <w:szCs w:val="24"/>
          </w:rPr>
          <w:delText xml:space="preserve"> Gnutella</w:delText>
        </w:r>
        <w:r w:rsidR="00DC11CA" w:rsidRPr="00852E43" w:rsidDel="002959FC">
          <w:rPr>
            <w:rFonts w:ascii="Times New Roman" w:hAnsi="Times New Roman" w:cs="Times New Roman"/>
            <w:sz w:val="24"/>
            <w:szCs w:val="24"/>
          </w:rPr>
          <w:delText xml:space="preserve">, in their </w:delText>
        </w:r>
        <w:r w:rsidRPr="00852E43" w:rsidDel="002959FC">
          <w:rPr>
            <w:rFonts w:ascii="Times New Roman" w:hAnsi="Times New Roman" w:cs="Times New Roman"/>
            <w:sz w:val="24"/>
            <w:szCs w:val="24"/>
          </w:rPr>
          <w:delText>network, each peer keeping their own index may cause flooded queries in the network that consume significant network bandwidth</w:delText>
        </w:r>
        <w:r w:rsidR="00A82A30" w:rsidRPr="00852E43" w:rsidDel="002959FC">
          <w:rPr>
            <w:rFonts w:ascii="Times New Roman" w:hAnsi="Times New Roman" w:cs="Times New Roman"/>
            <w:sz w:val="24"/>
            <w:szCs w:val="24"/>
          </w:rPr>
          <w:delText xml:space="preserve"> when users </w:delText>
        </w:r>
        <w:r w:rsidR="0046345D" w:rsidRPr="00852E43" w:rsidDel="002959FC">
          <w:rPr>
            <w:rFonts w:ascii="Times New Roman" w:hAnsi="Times New Roman" w:cs="Times New Roman"/>
            <w:sz w:val="24"/>
            <w:szCs w:val="24"/>
          </w:rPr>
          <w:delText>search [</w:delText>
        </w:r>
        <w:r w:rsidR="007179C9" w:rsidRPr="00852E43" w:rsidDel="002959FC">
          <w:rPr>
            <w:rFonts w:ascii="Times New Roman" w:hAnsi="Times New Roman" w:cs="Times New Roman"/>
            <w:sz w:val="24"/>
            <w:szCs w:val="24"/>
          </w:rPr>
          <w:delText>6</w:delText>
        </w:r>
        <w:r w:rsidR="00DC11CA" w:rsidRPr="00852E43" w:rsidDel="002959FC">
          <w:rPr>
            <w:rFonts w:ascii="Times New Roman" w:hAnsi="Times New Roman" w:cs="Times New Roman"/>
            <w:sz w:val="24"/>
            <w:szCs w:val="24"/>
          </w:rPr>
          <w:delText>]</w:delText>
        </w:r>
        <w:r w:rsidR="00506D99" w:rsidRPr="00852E43" w:rsidDel="002959FC">
          <w:rPr>
            <w:rFonts w:ascii="Times New Roman" w:hAnsi="Times New Roman" w:cs="Times New Roman"/>
            <w:sz w:val="24"/>
            <w:szCs w:val="24"/>
          </w:rPr>
          <w:delText>. So comparing these</w:delText>
        </w:r>
        <w:r w:rsidR="00A82A30" w:rsidRPr="00852E43" w:rsidDel="002959FC">
          <w:rPr>
            <w:rFonts w:ascii="Times New Roman" w:hAnsi="Times New Roman" w:cs="Times New Roman"/>
            <w:sz w:val="24"/>
            <w:szCs w:val="24"/>
          </w:rPr>
          <w:delText xml:space="preserve"> </w:delText>
        </w:r>
        <w:r w:rsidRPr="00852E43" w:rsidDel="002959FC">
          <w:rPr>
            <w:rFonts w:ascii="Times New Roman" w:hAnsi="Times New Roman" w:cs="Times New Roman"/>
            <w:sz w:val="24"/>
            <w:szCs w:val="24"/>
          </w:rPr>
          <w:delText xml:space="preserve">two models from this aspect, centralized model which used in the system won the game. One peer connects to another one directly with the IP address of connected one </w:delText>
        </w:r>
        <w:r w:rsidR="00A82A30" w:rsidRPr="00852E43" w:rsidDel="002959FC">
          <w:rPr>
            <w:rFonts w:ascii="Times New Roman" w:hAnsi="Times New Roman" w:cs="Times New Roman"/>
            <w:sz w:val="24"/>
            <w:szCs w:val="24"/>
          </w:rPr>
          <w:delText>whose information is retrieved from</w:delText>
        </w:r>
        <w:r w:rsidRPr="00852E43" w:rsidDel="002959FC">
          <w:rPr>
            <w:rFonts w:ascii="Times New Roman" w:hAnsi="Times New Roman" w:cs="Times New Roman"/>
            <w:sz w:val="24"/>
            <w:szCs w:val="24"/>
          </w:rPr>
          <w:delText xml:space="preserve"> index server, then the peer queries data. The process avoids the network overlay that happens during indices being located. </w:delText>
        </w:r>
      </w:del>
    </w:p>
    <w:p w14:paraId="5A7345FF" w14:textId="7E2D6887" w:rsidR="009B409A" w:rsidRPr="005B7B4D" w:rsidDel="002959FC" w:rsidRDefault="005E15CB" w:rsidP="00852E43">
      <w:pPr>
        <w:spacing w:line="240" w:lineRule="auto"/>
        <w:jc w:val="both"/>
        <w:rPr>
          <w:del w:id="607" w:author="1. BenMiled" w:date="2016-09-06T09:54:00Z"/>
          <w:rFonts w:ascii="Times New Roman" w:hAnsi="Times New Roman" w:cs="Times New Roman"/>
          <w:sz w:val="24"/>
          <w:szCs w:val="24"/>
        </w:rPr>
      </w:pPr>
      <w:del w:id="608" w:author="1. BenMiled" w:date="2016-09-06T09:54:00Z">
        <w:r w:rsidRPr="005B7B4D" w:rsidDel="002959FC">
          <w:rPr>
            <w:rFonts w:ascii="Times New Roman" w:hAnsi="Times New Roman" w:cs="Times New Roman"/>
            <w:sz w:val="24"/>
            <w:szCs w:val="24"/>
          </w:rPr>
          <w:delText xml:space="preserve">C. </w:delText>
        </w:r>
        <w:r w:rsidR="009B409A" w:rsidRPr="005B7B4D" w:rsidDel="002959FC">
          <w:rPr>
            <w:rFonts w:ascii="Times New Roman" w:hAnsi="Times New Roman" w:cs="Times New Roman"/>
            <w:sz w:val="24"/>
            <w:szCs w:val="24"/>
          </w:rPr>
          <w:delText>Difference with hierarchical model</w:delText>
        </w:r>
      </w:del>
    </w:p>
    <w:p w14:paraId="622BA791" w14:textId="2AC7239D" w:rsidR="00E600F9" w:rsidRPr="00852E43" w:rsidDel="002959FC" w:rsidRDefault="009B409A" w:rsidP="00852E43">
      <w:pPr>
        <w:spacing w:line="240" w:lineRule="auto"/>
        <w:jc w:val="both"/>
        <w:rPr>
          <w:del w:id="609" w:author="1. BenMiled" w:date="2016-09-06T09:54:00Z"/>
          <w:rFonts w:ascii="Times New Roman" w:hAnsi="Times New Roman" w:cs="Times New Roman"/>
          <w:sz w:val="24"/>
          <w:szCs w:val="24"/>
        </w:rPr>
      </w:pPr>
      <w:del w:id="610" w:author="1. BenMiled" w:date="2016-09-06T09:54:00Z">
        <w:r w:rsidRPr="00852E43" w:rsidDel="002959FC">
          <w:rPr>
            <w:rFonts w:ascii="Times New Roman" w:hAnsi="Times New Roman" w:cs="Times New Roman"/>
            <w:sz w:val="24"/>
            <w:szCs w:val="24"/>
          </w:rPr>
          <w:delText>In hierarchical model, instead of keeping by index server, the indices of nodes are managed by super nodes that connect to it. There is no doubt that the hierarchical model may more extendable than the centralized one. When speaking of complexity, however, the model need</w:delText>
        </w:r>
        <w:r w:rsidR="00377325" w:rsidRPr="00852E43" w:rsidDel="002959FC">
          <w:rPr>
            <w:rFonts w:ascii="Times New Roman" w:hAnsi="Times New Roman" w:cs="Times New Roman"/>
            <w:sz w:val="24"/>
            <w:szCs w:val="24"/>
          </w:rPr>
          <w:delText>s</w:delText>
        </w:r>
        <w:r w:rsidRPr="00852E43" w:rsidDel="002959FC">
          <w:rPr>
            <w:rFonts w:ascii="Times New Roman" w:hAnsi="Times New Roman" w:cs="Times New Roman"/>
            <w:sz w:val="24"/>
            <w:szCs w:val="24"/>
          </w:rPr>
          <w:delText xml:space="preserve"> more sophisticated algorithm to select super nodes, which </w:delText>
        </w:r>
        <w:r w:rsidR="00A82A30" w:rsidRPr="00852E43" w:rsidDel="002959FC">
          <w:rPr>
            <w:rFonts w:ascii="Times New Roman" w:hAnsi="Times New Roman" w:cs="Times New Roman"/>
            <w:sz w:val="24"/>
            <w:szCs w:val="24"/>
          </w:rPr>
          <w:delText>are</w:delText>
        </w:r>
        <w:r w:rsidR="00DB2C02" w:rsidRPr="00852E43" w:rsidDel="002959FC">
          <w:rPr>
            <w:rFonts w:ascii="Times New Roman" w:hAnsi="Times New Roman" w:cs="Times New Roman"/>
            <w:sz w:val="24"/>
            <w:szCs w:val="24"/>
          </w:rPr>
          <w:delText xml:space="preserve"> vulnerable</w:delText>
        </w:r>
        <w:r w:rsidRPr="00852E43" w:rsidDel="002959FC">
          <w:rPr>
            <w:rFonts w:ascii="Times New Roman" w:hAnsi="Times New Roman" w:cs="Times New Roman"/>
            <w:sz w:val="24"/>
            <w:szCs w:val="24"/>
          </w:rPr>
          <w:delText xml:space="preserve">. </w:delText>
        </w:r>
        <w:r w:rsidR="00DB2C02" w:rsidRPr="00852E43" w:rsidDel="002959FC">
          <w:rPr>
            <w:rFonts w:ascii="Times New Roman" w:hAnsi="Times New Roman" w:cs="Times New Roman"/>
            <w:sz w:val="24"/>
            <w:szCs w:val="24"/>
          </w:rPr>
          <w:delText>T</w:delText>
        </w:r>
        <w:r w:rsidRPr="00852E43" w:rsidDel="002959FC">
          <w:rPr>
            <w:rFonts w:ascii="Times New Roman" w:hAnsi="Times New Roman" w:cs="Times New Roman"/>
            <w:sz w:val="24"/>
            <w:szCs w:val="24"/>
          </w:rPr>
          <w:delText xml:space="preserve">he hierarchical model that enables fast </w:delText>
        </w:r>
        <w:r w:rsidR="000A483B" w:rsidRPr="00852E43" w:rsidDel="002959FC">
          <w:rPr>
            <w:rFonts w:ascii="Times New Roman" w:hAnsi="Times New Roman" w:cs="Times New Roman"/>
            <w:sz w:val="24"/>
            <w:szCs w:val="24"/>
          </w:rPr>
          <w:delText>file</w:delText>
        </w:r>
        <w:r w:rsidR="00764828" w:rsidRPr="00852E43" w:rsidDel="002959FC">
          <w:rPr>
            <w:rFonts w:ascii="Times New Roman" w:hAnsi="Times New Roman" w:cs="Times New Roman"/>
            <w:sz w:val="24"/>
            <w:szCs w:val="24"/>
          </w:rPr>
          <w:delText xml:space="preserve"> transmission is</w:delText>
        </w:r>
        <w:r w:rsidRPr="00852E43" w:rsidDel="002959FC">
          <w:rPr>
            <w:rFonts w:ascii="Times New Roman" w:hAnsi="Times New Roman" w:cs="Times New Roman"/>
            <w:sz w:val="24"/>
            <w:szCs w:val="24"/>
          </w:rPr>
          <w:delText xml:space="preserve"> unnecessary for this system where only some small-sized data are exchanged.</w:delText>
        </w:r>
        <w:r w:rsidR="00A82A30" w:rsidRPr="00852E43" w:rsidDel="002959FC">
          <w:rPr>
            <w:rFonts w:ascii="Times New Roman" w:hAnsi="Times New Roman" w:cs="Times New Roman"/>
            <w:sz w:val="24"/>
            <w:szCs w:val="24"/>
          </w:rPr>
          <w:delText xml:space="preserve"> Thus, the hierarchical model is not a good option for the SCV system.</w:delText>
        </w:r>
      </w:del>
    </w:p>
    <w:p w14:paraId="505B2127" w14:textId="1566A318" w:rsidR="009B409A" w:rsidRPr="005B7B4D" w:rsidDel="002959FC" w:rsidRDefault="009B409A" w:rsidP="00852E43">
      <w:pPr>
        <w:pStyle w:val="Heading2"/>
        <w:spacing w:line="240" w:lineRule="auto"/>
        <w:jc w:val="both"/>
        <w:rPr>
          <w:del w:id="611" w:author="1. BenMiled" w:date="2016-09-06T09:54:00Z"/>
          <w:rFonts w:ascii="Times New Roman" w:hAnsi="Times New Roman" w:cs="Times New Roman"/>
          <w:color w:val="auto"/>
          <w:sz w:val="24"/>
          <w:szCs w:val="24"/>
        </w:rPr>
      </w:pPr>
      <w:del w:id="612" w:author="1. BenMiled" w:date="2016-09-06T09:54:00Z">
        <w:r w:rsidRPr="005B7B4D" w:rsidDel="002959FC">
          <w:rPr>
            <w:rFonts w:ascii="Times New Roman" w:eastAsiaTheme="minorEastAsia" w:hAnsi="Times New Roman" w:cs="Times New Roman"/>
            <w:color w:val="auto"/>
            <w:sz w:val="24"/>
            <w:szCs w:val="24"/>
            <w:rPrChange w:id="613" w:author="1. BenMiled" w:date="2016-09-07T09:14:00Z">
              <w:rPr>
                <w:rFonts w:ascii="Times New Roman" w:hAnsi="Times New Roman" w:cs="Times New Roman"/>
                <w:sz w:val="24"/>
                <w:szCs w:val="24"/>
              </w:rPr>
            </w:rPrChange>
          </w:rPr>
          <w:delText>Hybrid P2P networks based on dynamic users</w:delText>
        </w:r>
      </w:del>
    </w:p>
    <w:p w14:paraId="5313AB8F" w14:textId="1D8B8A04" w:rsidR="009B409A" w:rsidRPr="00852E43" w:rsidDel="002959FC" w:rsidRDefault="009B409A" w:rsidP="00852E43">
      <w:pPr>
        <w:spacing w:line="240" w:lineRule="auto"/>
        <w:jc w:val="both"/>
        <w:rPr>
          <w:del w:id="614" w:author="1. BenMiled" w:date="2016-09-06T09:54:00Z"/>
          <w:rFonts w:ascii="Times New Roman" w:hAnsi="Times New Roman" w:cs="Times New Roman"/>
          <w:sz w:val="24"/>
          <w:szCs w:val="24"/>
        </w:rPr>
      </w:pPr>
    </w:p>
    <w:p w14:paraId="6ADA3B61" w14:textId="30159F52" w:rsidR="00E06941" w:rsidRPr="00852E43" w:rsidDel="002959FC" w:rsidRDefault="004A5FA2" w:rsidP="00852E43">
      <w:pPr>
        <w:keepNext/>
        <w:spacing w:line="240" w:lineRule="auto"/>
        <w:jc w:val="both"/>
        <w:rPr>
          <w:del w:id="615" w:author="1. BenMiled" w:date="2016-09-06T09:54:00Z"/>
          <w:rFonts w:ascii="Times New Roman" w:hAnsi="Times New Roman" w:cs="Times New Roman"/>
          <w:sz w:val="24"/>
          <w:szCs w:val="24"/>
        </w:rPr>
      </w:pPr>
      <w:del w:id="616" w:author="1. BenMiled" w:date="2016-09-06T09:54:00Z">
        <w:r w:rsidRPr="00852E43" w:rsidDel="002959FC">
          <w:rPr>
            <w:rFonts w:ascii="Times New Roman" w:hAnsi="Times New Roman" w:cs="Times New Roman"/>
            <w:sz w:val="24"/>
            <w:szCs w:val="24"/>
          </w:rPr>
          <w:delText>Essentially, the system itself relies on a hybrid P2P network which coordinates two kinds of network model, which are pure P2P and client/server model as discussed. With the flawless combination, the hybrid network inherits the advantages from both models. The design of centric index server avoids the flooding in pure P2P network, and the features of P2P enable the</w:delText>
        </w:r>
        <w:r w:rsidR="008270E6" w:rsidRPr="00852E43" w:rsidDel="002959FC">
          <w:rPr>
            <w:rFonts w:ascii="Times New Roman" w:hAnsi="Times New Roman" w:cs="Times New Roman"/>
            <w:sz w:val="24"/>
            <w:szCs w:val="24"/>
          </w:rPr>
          <w:delText xml:space="preserve"> possibility to scale and inhance the ability of fault tolerrence</w:delText>
        </w:r>
        <w:r w:rsidRPr="00852E43" w:rsidDel="002959FC">
          <w:rPr>
            <w:rFonts w:ascii="Times New Roman" w:hAnsi="Times New Roman" w:cs="Times New Roman"/>
            <w:sz w:val="24"/>
            <w:szCs w:val="24"/>
          </w:rPr>
          <w:delText xml:space="preserve">. The network of the system is also dynamic. It is created by the customer who placed an order, and terminated when a transaction has been completed.  Some researchers have developed a strategy building ephemeral social communities to save people from emergency. It establishes connections using P2P </w:delText>
        </w:r>
        <w:r w:rsidR="00AE24DA" w:rsidRPr="00852E43" w:rsidDel="002959FC">
          <w:rPr>
            <w:rFonts w:ascii="Times New Roman" w:hAnsi="Times New Roman" w:cs="Times New Roman"/>
            <w:sz w:val="24"/>
            <w:szCs w:val="24"/>
          </w:rPr>
          <w:delText xml:space="preserve">model </w:delText>
        </w:r>
        <w:r w:rsidRPr="00852E43" w:rsidDel="002959FC">
          <w:rPr>
            <w:rFonts w:ascii="Times New Roman" w:hAnsi="Times New Roman" w:cs="Times New Roman"/>
            <w:sz w:val="24"/>
            <w:szCs w:val="24"/>
          </w:rPr>
          <w:delText>and gathers people who link their social network account to the application where disaster happens, then end</w:delText>
        </w:r>
        <w:r w:rsidR="009D14DC" w:rsidRPr="00852E43" w:rsidDel="002959FC">
          <w:rPr>
            <w:rFonts w:ascii="Times New Roman" w:hAnsi="Times New Roman" w:cs="Times New Roman"/>
            <w:sz w:val="24"/>
            <w:szCs w:val="24"/>
          </w:rPr>
          <w:delText>s</w:delText>
        </w:r>
        <w:r w:rsidRPr="00852E43" w:rsidDel="002959FC">
          <w:rPr>
            <w:rFonts w:ascii="Times New Roman" w:hAnsi="Times New Roman" w:cs="Times New Roman"/>
            <w:sz w:val="24"/>
            <w:szCs w:val="24"/>
          </w:rPr>
          <w:delText xml:space="preserve"> when everything is clear. Whistle</w:delText>
        </w:r>
        <w:r w:rsidR="00F2478A" w:rsidRPr="00852E43" w:rsidDel="002959FC">
          <w:rPr>
            <w:rFonts w:ascii="Times New Roman" w:hAnsi="Times New Roman" w:cs="Times New Roman"/>
            <w:sz w:val="24"/>
            <w:szCs w:val="24"/>
          </w:rPr>
          <w:delText>[8]</w:delText>
        </w:r>
        <w:r w:rsidRPr="00852E43" w:rsidDel="002959FC">
          <w:rPr>
            <w:rFonts w:ascii="Times New Roman" w:hAnsi="Times New Roman" w:cs="Times New Roman"/>
            <w:sz w:val="24"/>
            <w:szCs w:val="24"/>
          </w:rPr>
          <w:delText>, as it is called, conveys</w:delText>
        </w:r>
        <w:r w:rsidR="009D14DC" w:rsidRPr="00852E43" w:rsidDel="002959FC">
          <w:rPr>
            <w:rFonts w:ascii="Times New Roman" w:hAnsi="Times New Roman" w:cs="Times New Roman"/>
            <w:sz w:val="24"/>
            <w:szCs w:val="24"/>
          </w:rPr>
          <w:delText xml:space="preserve"> the important information to thoes people</w:delText>
        </w:r>
        <w:r w:rsidRPr="00852E43" w:rsidDel="002959FC">
          <w:rPr>
            <w:rFonts w:ascii="Times New Roman" w:hAnsi="Times New Roman" w:cs="Times New Roman"/>
            <w:sz w:val="24"/>
            <w:szCs w:val="24"/>
          </w:rPr>
          <w:delText>. Similarly, the system has been built with same network, but the network runs dynamically upon the stakeholders in each transaction. The process of each order contains two steps which are showed in figure 2,</w:delText>
        </w:r>
      </w:del>
    </w:p>
    <w:p w14:paraId="63DC67FE" w14:textId="2C436859" w:rsidR="004A5FA2" w:rsidRPr="00852E43" w:rsidDel="002959FC" w:rsidRDefault="00E06941" w:rsidP="00852E43">
      <w:pPr>
        <w:keepNext/>
        <w:spacing w:line="240" w:lineRule="auto"/>
        <w:jc w:val="both"/>
        <w:rPr>
          <w:del w:id="617" w:author="1. BenMiled" w:date="2016-09-06T09:54:00Z"/>
          <w:rFonts w:ascii="Times New Roman" w:hAnsi="Times New Roman" w:cs="Times New Roman"/>
          <w:sz w:val="24"/>
          <w:szCs w:val="24"/>
        </w:rPr>
      </w:pPr>
      <w:del w:id="618" w:author="1. BenMiled" w:date="2016-09-06T09:54:00Z">
        <w:r w:rsidRPr="00852E43" w:rsidDel="002959FC">
          <w:rPr>
            <w:rFonts w:ascii="Times New Roman" w:hAnsi="Times New Roman" w:cs="Times New Roman"/>
            <w:sz w:val="24"/>
            <w:szCs w:val="24"/>
          </w:rPr>
          <w:delText xml:space="preserve">First, </w:delText>
        </w:r>
        <w:r w:rsidR="006D0DAA" w:rsidRPr="00852E43" w:rsidDel="002959FC">
          <w:rPr>
            <w:rFonts w:ascii="Times New Roman" w:hAnsi="Times New Roman" w:cs="Times New Roman"/>
            <w:sz w:val="24"/>
            <w:szCs w:val="24"/>
          </w:rPr>
          <w:delText>SCV</w:delText>
        </w:r>
        <w:r w:rsidRPr="00852E43" w:rsidDel="002959FC">
          <w:rPr>
            <w:rFonts w:ascii="Times New Roman" w:hAnsi="Times New Roman" w:cs="Times New Roman"/>
            <w:sz w:val="24"/>
            <w:szCs w:val="24"/>
          </w:rPr>
          <w:delText xml:space="preserve"> </w:delText>
        </w:r>
        <w:r w:rsidR="004A5FA2" w:rsidRPr="00852E43" w:rsidDel="002959FC">
          <w:rPr>
            <w:rFonts w:ascii="Times New Roman" w:hAnsi="Times New Roman" w:cs="Times New Roman"/>
            <w:sz w:val="24"/>
            <w:szCs w:val="24"/>
          </w:rPr>
          <w:delText>buil</w:delText>
        </w:r>
        <w:r w:rsidRPr="00852E43" w:rsidDel="002959FC">
          <w:rPr>
            <w:rFonts w:ascii="Times New Roman" w:hAnsi="Times New Roman" w:cs="Times New Roman"/>
            <w:sz w:val="24"/>
            <w:szCs w:val="24"/>
          </w:rPr>
          <w:delText>ds and sustains the connection</w:delText>
        </w:r>
        <w:r w:rsidR="006D0DAA" w:rsidRPr="00852E43" w:rsidDel="002959FC">
          <w:rPr>
            <w:rFonts w:ascii="Times New Roman" w:hAnsi="Times New Roman" w:cs="Times New Roman"/>
            <w:sz w:val="24"/>
            <w:szCs w:val="24"/>
          </w:rPr>
          <w:delText xml:space="preserve">. </w:delText>
        </w:r>
        <w:r w:rsidR="002C2831" w:rsidRPr="00852E43" w:rsidDel="002959FC">
          <w:rPr>
            <w:rFonts w:ascii="Times New Roman" w:hAnsi="Times New Roman" w:cs="Times New Roman"/>
            <w:sz w:val="24"/>
            <w:szCs w:val="24"/>
          </w:rPr>
          <w:delText>S</w:delText>
        </w:r>
        <w:r w:rsidR="00FA284C" w:rsidRPr="00852E43" w:rsidDel="002959FC">
          <w:rPr>
            <w:rFonts w:ascii="Times New Roman" w:hAnsi="Times New Roman" w:cs="Times New Roman"/>
            <w:sz w:val="24"/>
            <w:szCs w:val="24"/>
          </w:rPr>
          <w:delText>econd</w:delText>
        </w:r>
        <w:r w:rsidR="002C2831" w:rsidRPr="00852E43" w:rsidDel="002959FC">
          <w:rPr>
            <w:rFonts w:ascii="Times New Roman" w:hAnsi="Times New Roman" w:cs="Times New Roman"/>
            <w:sz w:val="24"/>
            <w:szCs w:val="24"/>
          </w:rPr>
          <w:delText xml:space="preserve"> the customer confirms the order and then SCV</w:delText>
        </w:r>
        <w:r w:rsidR="004A5FA2" w:rsidRPr="00852E43" w:rsidDel="002959FC">
          <w:rPr>
            <w:rFonts w:ascii="Times New Roman" w:hAnsi="Times New Roman" w:cs="Times New Roman"/>
            <w:sz w:val="24"/>
            <w:szCs w:val="24"/>
          </w:rPr>
          <w:delText xml:space="preserve"> </w:delText>
        </w:r>
        <w:r w:rsidR="00FA284C" w:rsidRPr="00852E43" w:rsidDel="002959FC">
          <w:rPr>
            <w:rFonts w:ascii="Times New Roman" w:hAnsi="Times New Roman" w:cs="Times New Roman"/>
            <w:sz w:val="24"/>
            <w:szCs w:val="24"/>
          </w:rPr>
          <w:delText>destroies</w:delText>
        </w:r>
        <w:r w:rsidR="004A5FA2" w:rsidRPr="00852E43" w:rsidDel="002959FC">
          <w:rPr>
            <w:rFonts w:ascii="Times New Roman" w:hAnsi="Times New Roman" w:cs="Times New Roman"/>
            <w:sz w:val="24"/>
            <w:szCs w:val="24"/>
          </w:rPr>
          <w:delText xml:space="preserve"> the ephemeral network.</w:delText>
        </w:r>
      </w:del>
    </w:p>
    <w:p w14:paraId="0B3FEC53" w14:textId="70B6C0D2" w:rsidR="002F5617" w:rsidRPr="00852E43" w:rsidDel="002959FC" w:rsidRDefault="00C65369" w:rsidP="00852E43">
      <w:pPr>
        <w:keepNext/>
        <w:spacing w:line="240" w:lineRule="auto"/>
        <w:jc w:val="both"/>
        <w:rPr>
          <w:del w:id="619" w:author="1. BenMiled" w:date="2016-09-06T09:54:00Z"/>
          <w:rFonts w:ascii="Times New Roman" w:hAnsi="Times New Roman" w:cs="Times New Roman"/>
          <w:sz w:val="24"/>
          <w:szCs w:val="24"/>
        </w:rPr>
      </w:pPr>
      <w:del w:id="620" w:author="1. BenMiled" w:date="2016-09-01T23:16:00Z">
        <w:r w:rsidRPr="00852E43" w:rsidDel="00A923DC">
          <w:rPr>
            <w:rFonts w:ascii="Times New Roman" w:hAnsi="Times New Roman" w:cs="Times New Roman"/>
            <w:noProof/>
            <w:sz w:val="24"/>
            <w:szCs w:val="24"/>
            <w:lang w:eastAsia="en-US"/>
          </w:rPr>
          <w:drawing>
            <wp:anchor distT="0" distB="0" distL="114300" distR="114300" simplePos="0" relativeHeight="251661312" behindDoc="1" locked="0" layoutInCell="1" allowOverlap="1" wp14:anchorId="08225403" wp14:editId="48570ED3">
              <wp:simplePos x="0" y="0"/>
              <wp:positionH relativeFrom="column">
                <wp:posOffset>0</wp:posOffset>
              </wp:positionH>
              <wp:positionV relativeFrom="paragraph">
                <wp:posOffset>847</wp:posOffset>
              </wp:positionV>
              <wp:extent cx="2743200" cy="2315210"/>
              <wp:effectExtent l="0" t="0" r="0" b="8890"/>
              <wp:wrapTight wrapText="bothSides">
                <wp:wrapPolygon edited="0">
                  <wp:start x="0" y="0"/>
                  <wp:lineTo x="0" y="21505"/>
                  <wp:lineTo x="21450" y="21505"/>
                  <wp:lineTo x="21450" y="0"/>
                  <wp:lineTo x="0" y="0"/>
                </wp:wrapPolygon>
              </wp:wrapTight>
              <wp:docPr id="2" name="Picture 2" descr="Screen%20Shot%202016-08-29%20at%201.19.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8-29%20at%201.19.11%20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15210"/>
                      </a:xfrm>
                      <a:prstGeom prst="rect">
                        <a:avLst/>
                      </a:prstGeom>
                      <a:noFill/>
                      <a:ln>
                        <a:noFill/>
                      </a:ln>
                    </pic:spPr>
                  </pic:pic>
                </a:graphicData>
              </a:graphic>
            </wp:anchor>
          </w:drawing>
        </w:r>
      </w:del>
    </w:p>
    <w:p w14:paraId="6AA6B468" w14:textId="08646479" w:rsidR="00E600F9" w:rsidRPr="00852E43" w:rsidDel="00A923DC" w:rsidRDefault="002F5617" w:rsidP="00852E43">
      <w:pPr>
        <w:pStyle w:val="Caption"/>
        <w:jc w:val="both"/>
        <w:rPr>
          <w:del w:id="621" w:author="1. BenMiled" w:date="2016-09-01T23:17:00Z"/>
          <w:rFonts w:ascii="Times New Roman" w:hAnsi="Times New Roman" w:cs="Times New Roman"/>
          <w:color w:val="auto"/>
          <w:sz w:val="24"/>
          <w:szCs w:val="24"/>
        </w:rPr>
      </w:pPr>
      <w:del w:id="622" w:author="1. BenMiled" w:date="2016-09-01T23:17:00Z">
        <w:r w:rsidRPr="00852E43" w:rsidDel="00A923DC">
          <w:rPr>
            <w:rFonts w:ascii="Times New Roman" w:hAnsi="Times New Roman" w:cs="Times New Roman"/>
            <w:color w:val="auto"/>
            <w:sz w:val="24"/>
            <w:szCs w:val="24"/>
          </w:rPr>
          <w:delText xml:space="preserve">Figure </w:delText>
        </w:r>
        <w:r w:rsidR="00545D80" w:rsidRPr="005B7B4D" w:rsidDel="00A923DC">
          <w:rPr>
            <w:rFonts w:ascii="Times New Roman" w:hAnsi="Times New Roman" w:cs="Times New Roman"/>
            <w:i w:val="0"/>
            <w:iCs w:val="0"/>
            <w:color w:val="auto"/>
            <w:sz w:val="24"/>
            <w:szCs w:val="24"/>
            <w:rPrChange w:id="623" w:author="1. BenMiled" w:date="2016-09-07T09:14:00Z">
              <w:rPr>
                <w:rFonts w:ascii="Times New Roman" w:hAnsi="Times New Roman" w:cs="Times New Roman"/>
                <w:i w:val="0"/>
                <w:iCs w:val="0"/>
                <w:sz w:val="24"/>
                <w:szCs w:val="24"/>
              </w:rPr>
            </w:rPrChange>
          </w:rPr>
          <w:fldChar w:fldCharType="begin"/>
        </w:r>
        <w:r w:rsidR="00545D80" w:rsidRPr="00852E43" w:rsidDel="00A923DC">
          <w:rPr>
            <w:rFonts w:ascii="Times New Roman" w:hAnsi="Times New Roman" w:cs="Times New Roman"/>
            <w:color w:val="auto"/>
            <w:sz w:val="24"/>
            <w:szCs w:val="24"/>
          </w:rPr>
          <w:delInstrText xml:space="preserve"> SEQ Figure \* ARABIC </w:delInstrText>
        </w:r>
        <w:r w:rsidR="00545D80" w:rsidRPr="005B7B4D" w:rsidDel="00A923DC">
          <w:rPr>
            <w:rFonts w:ascii="Times New Roman" w:hAnsi="Times New Roman" w:cs="Times New Roman"/>
            <w:i w:val="0"/>
            <w:iCs w:val="0"/>
            <w:color w:val="auto"/>
            <w:sz w:val="24"/>
            <w:szCs w:val="24"/>
            <w:rPrChange w:id="624" w:author="1. BenMiled" w:date="2016-09-07T09:14:00Z">
              <w:rPr>
                <w:rFonts w:ascii="Times New Roman" w:hAnsi="Times New Roman" w:cs="Times New Roman"/>
                <w:i w:val="0"/>
                <w:iCs w:val="0"/>
                <w:noProof/>
                <w:sz w:val="24"/>
                <w:szCs w:val="24"/>
              </w:rPr>
            </w:rPrChange>
          </w:rPr>
          <w:fldChar w:fldCharType="separate"/>
        </w:r>
        <w:r w:rsidR="00C875D1" w:rsidRPr="00852E43" w:rsidDel="00A923DC">
          <w:rPr>
            <w:rFonts w:ascii="Times New Roman" w:hAnsi="Times New Roman" w:cs="Times New Roman"/>
            <w:color w:val="auto"/>
            <w:sz w:val="24"/>
            <w:szCs w:val="24"/>
          </w:rPr>
          <w:delText>2</w:delText>
        </w:r>
        <w:r w:rsidR="00545D80" w:rsidRPr="005B7B4D" w:rsidDel="00A923DC">
          <w:rPr>
            <w:rFonts w:ascii="Times New Roman" w:hAnsi="Times New Roman" w:cs="Times New Roman"/>
            <w:i w:val="0"/>
            <w:iCs w:val="0"/>
            <w:color w:val="auto"/>
            <w:sz w:val="24"/>
            <w:szCs w:val="24"/>
            <w:rPrChange w:id="625" w:author="1. BenMiled" w:date="2016-09-07T09:14:00Z">
              <w:rPr>
                <w:rFonts w:ascii="Times New Roman" w:hAnsi="Times New Roman" w:cs="Times New Roman"/>
                <w:i w:val="0"/>
                <w:iCs w:val="0"/>
                <w:noProof/>
                <w:sz w:val="24"/>
                <w:szCs w:val="24"/>
              </w:rPr>
            </w:rPrChange>
          </w:rPr>
          <w:fldChar w:fldCharType="end"/>
        </w:r>
      </w:del>
    </w:p>
    <w:p w14:paraId="34A97759" w14:textId="7E59326A" w:rsidR="0078761E" w:rsidRPr="00852E43" w:rsidDel="002959FC" w:rsidRDefault="0078761E" w:rsidP="00852E43">
      <w:pPr>
        <w:pStyle w:val="Heading2"/>
        <w:spacing w:line="240" w:lineRule="auto"/>
        <w:rPr>
          <w:del w:id="626" w:author="1. BenMiled" w:date="2016-09-06T09:54:00Z"/>
          <w:rFonts w:ascii="Times New Roman" w:hAnsi="Times New Roman" w:cs="Times New Roman"/>
          <w:color w:val="auto"/>
          <w:sz w:val="24"/>
          <w:szCs w:val="24"/>
        </w:rPr>
      </w:pPr>
      <w:del w:id="627" w:author="1. BenMiled" w:date="2016-09-06T09:54:00Z">
        <w:r w:rsidRPr="00852E43" w:rsidDel="002959FC">
          <w:rPr>
            <w:rFonts w:ascii="Times New Roman" w:hAnsi="Times New Roman" w:cs="Times New Roman"/>
            <w:color w:val="auto"/>
            <w:sz w:val="24"/>
            <w:szCs w:val="24"/>
          </w:rPr>
          <w:delText xml:space="preserve">Physical Distribution </w:delText>
        </w:r>
      </w:del>
    </w:p>
    <w:p w14:paraId="1B736E6D" w14:textId="2D713594" w:rsidR="00387345" w:rsidRPr="00852E43" w:rsidDel="002959FC" w:rsidRDefault="00A23340" w:rsidP="00852E43">
      <w:pPr>
        <w:spacing w:line="240" w:lineRule="auto"/>
        <w:jc w:val="both"/>
        <w:rPr>
          <w:del w:id="628" w:author="1. BenMiled" w:date="2016-09-06T09:54:00Z"/>
          <w:rFonts w:ascii="Times New Roman" w:hAnsi="Times New Roman" w:cs="Times New Roman"/>
          <w:sz w:val="24"/>
          <w:szCs w:val="24"/>
        </w:rPr>
      </w:pPr>
      <w:del w:id="629" w:author="1. BenMiled" w:date="2016-09-06T09:54:00Z">
        <w:r w:rsidRPr="00852E43" w:rsidDel="002959FC">
          <w:rPr>
            <w:rFonts w:ascii="Times New Roman" w:hAnsi="Times New Roman" w:cs="Times New Roman"/>
            <w:sz w:val="24"/>
            <w:szCs w:val="24"/>
          </w:rPr>
          <w:delText>The physical distribution phase of supply chain management is known as the transfer of good from supplier to customer</w:delText>
        </w:r>
        <w:r w:rsidR="00DB752D" w:rsidRPr="00852E43" w:rsidDel="002959FC">
          <w:rPr>
            <w:rFonts w:ascii="Times New Roman" w:hAnsi="Times New Roman" w:cs="Times New Roman"/>
            <w:sz w:val="24"/>
            <w:szCs w:val="24"/>
          </w:rPr>
          <w:delText>. The phase starts when a supplier receives an order from customer and starts preparing the goods. It ends when a shipment is delivered. SCV addresses the visibility of this p</w:delText>
        </w:r>
        <w:r w:rsidR="00E7062D" w:rsidRPr="00852E43" w:rsidDel="002959FC">
          <w:rPr>
            <w:rFonts w:ascii="Times New Roman" w:hAnsi="Times New Roman" w:cs="Times New Roman"/>
            <w:sz w:val="24"/>
            <w:szCs w:val="24"/>
          </w:rPr>
          <w:delText>articular phase.</w:delText>
        </w:r>
        <w:r w:rsidR="00DB752D" w:rsidRPr="00852E43" w:rsidDel="002959FC">
          <w:rPr>
            <w:rFonts w:ascii="Times New Roman" w:hAnsi="Times New Roman" w:cs="Times New Roman"/>
            <w:sz w:val="24"/>
            <w:szCs w:val="24"/>
          </w:rPr>
          <w:delText xml:space="preserve"> </w:delText>
        </w:r>
        <w:r w:rsidR="00A761D4" w:rsidRPr="00852E43" w:rsidDel="002959FC">
          <w:rPr>
            <w:rFonts w:ascii="Times New Roman" w:hAnsi="Times New Roman" w:cs="Times New Roman"/>
            <w:sz w:val="24"/>
            <w:szCs w:val="24"/>
          </w:rPr>
          <w:delText xml:space="preserve">Enabling an event base system will be a reasonable way to increase the visibility of this phase. </w:delText>
        </w:r>
        <w:r w:rsidR="006973BE" w:rsidRPr="00852E43" w:rsidDel="002959FC">
          <w:rPr>
            <w:rFonts w:ascii="Times New Roman" w:hAnsi="Times New Roman" w:cs="Times New Roman"/>
            <w:sz w:val="24"/>
            <w:szCs w:val="24"/>
          </w:rPr>
          <w:delText>SCV start getting sensor data when supplier begin the preparation. A sensor could be a scanner or a bar code reader. Carrier will take over when goods is picked up by a carrier’</w:delText>
        </w:r>
        <w:r w:rsidR="005B45B8" w:rsidRPr="00852E43" w:rsidDel="002959FC">
          <w:rPr>
            <w:rFonts w:ascii="Times New Roman" w:hAnsi="Times New Roman" w:cs="Times New Roman"/>
            <w:sz w:val="24"/>
            <w:szCs w:val="24"/>
          </w:rPr>
          <w:delText>s truck.  GPS signal will be generated every certain period when the goods is on the way to customer</w:delText>
        </w:r>
        <w:r w:rsidR="0060454D" w:rsidRPr="00852E43" w:rsidDel="002959FC">
          <w:rPr>
            <w:rFonts w:ascii="Times New Roman" w:hAnsi="Times New Roman" w:cs="Times New Roman"/>
            <w:sz w:val="24"/>
            <w:szCs w:val="24"/>
          </w:rPr>
          <w:delText xml:space="preserve">. Customer will confirm the condition of the goods once it is delivered. As you can see that the information of goods is updated in real-time. </w:delText>
        </w:r>
        <w:r w:rsidR="006F150E" w:rsidRPr="00852E43" w:rsidDel="002959FC">
          <w:rPr>
            <w:rFonts w:ascii="Times New Roman" w:hAnsi="Times New Roman" w:cs="Times New Roman"/>
            <w:sz w:val="24"/>
            <w:szCs w:val="24"/>
          </w:rPr>
          <w:delText>The technical detail will be discussed in the next section on how the information is shared between each stakeholder.</w:delText>
        </w:r>
      </w:del>
    </w:p>
    <w:p w14:paraId="0771989E" w14:textId="37D052F7" w:rsidR="00A923DC" w:rsidRPr="005B7B4D" w:rsidDel="005B7B4D" w:rsidRDefault="0078761E">
      <w:pPr>
        <w:pStyle w:val="Heading2"/>
        <w:numPr>
          <w:ilvl w:val="0"/>
          <w:numId w:val="12"/>
        </w:numPr>
        <w:spacing w:after="240"/>
        <w:rPr>
          <w:del w:id="630" w:author="1. BenMiled" w:date="2016-09-07T09:12:00Z"/>
          <w:rFonts w:ascii="Times New Roman" w:hAnsi="Times New Roman" w:cs="Times New Roman"/>
          <w:color w:val="auto"/>
          <w:sz w:val="24"/>
          <w:szCs w:val="24"/>
        </w:rPr>
        <w:pPrChange w:id="631" w:author="1. BenMiled" w:date="2016-09-01T23:15:00Z">
          <w:pPr>
            <w:pStyle w:val="Heading2"/>
            <w:spacing w:line="240" w:lineRule="auto"/>
          </w:pPr>
        </w:pPrChange>
      </w:pPr>
      <w:del w:id="632" w:author="1. BenMiled" w:date="2016-09-07T09:12:00Z">
        <w:r w:rsidRPr="005B7B4D" w:rsidDel="005B7B4D">
          <w:rPr>
            <w:rFonts w:ascii="Times New Roman" w:hAnsi="Times New Roman" w:cs="Times New Roman"/>
            <w:sz w:val="24"/>
            <w:szCs w:val="24"/>
          </w:rPr>
          <w:delText>Solution Overview</w:delText>
        </w:r>
      </w:del>
    </w:p>
    <w:p w14:paraId="249397F5" w14:textId="77777777" w:rsidR="005B7B4D" w:rsidRDefault="00A21FFB">
      <w:pPr>
        <w:spacing w:line="240" w:lineRule="auto"/>
        <w:jc w:val="both"/>
        <w:rPr>
          <w:ins w:id="633" w:author="1. BenMiled" w:date="2016-09-07T09:16:00Z"/>
          <w:rFonts w:ascii="Times New Roman" w:hAnsi="Times New Roman" w:cs="Times New Roman"/>
          <w:sz w:val="24"/>
          <w:szCs w:val="24"/>
        </w:rPr>
      </w:pPr>
      <w:del w:id="634" w:author="1. BenMiled" w:date="2016-09-07T09:13:00Z">
        <w:r w:rsidRPr="00852E43" w:rsidDel="005B7B4D">
          <w:rPr>
            <w:rFonts w:ascii="Times New Roman" w:hAnsi="Times New Roman" w:cs="Times New Roman"/>
            <w:sz w:val="24"/>
            <w:szCs w:val="24"/>
          </w:rPr>
          <w:delText xml:space="preserve">SCV </w:delText>
        </w:r>
        <w:r w:rsidR="0078761E" w:rsidRPr="00852E43" w:rsidDel="005B7B4D">
          <w:rPr>
            <w:rFonts w:ascii="Times New Roman" w:hAnsi="Times New Roman" w:cs="Times New Roman"/>
            <w:sz w:val="24"/>
            <w:szCs w:val="24"/>
          </w:rPr>
          <w:delText xml:space="preserve">is based </w:delText>
        </w:r>
        <w:r w:rsidR="00EA0A3D" w:rsidRPr="00852E43" w:rsidDel="005B7B4D">
          <w:rPr>
            <w:rFonts w:ascii="Times New Roman" w:hAnsi="Times New Roman" w:cs="Times New Roman"/>
            <w:sz w:val="24"/>
            <w:szCs w:val="24"/>
          </w:rPr>
          <w:delText xml:space="preserve">on </w:delText>
        </w:r>
        <w:r w:rsidR="0078761E" w:rsidRPr="00852E43" w:rsidDel="005B7B4D">
          <w:rPr>
            <w:rFonts w:ascii="Times New Roman" w:hAnsi="Times New Roman" w:cs="Times New Roman"/>
            <w:sz w:val="24"/>
            <w:szCs w:val="24"/>
          </w:rPr>
          <w:delText xml:space="preserve">a hybrid peer-to-peer architecture that is customized dynamically for each stakeholder. </w:delText>
        </w:r>
      </w:del>
      <w:del w:id="635" w:author="1. BenMiled" w:date="2016-09-07T09:14:00Z">
        <w:r w:rsidR="0078761E" w:rsidRPr="00852E43" w:rsidDel="005B7B4D">
          <w:rPr>
            <w:rFonts w:ascii="Times New Roman" w:hAnsi="Times New Roman" w:cs="Times New Roman"/>
            <w:sz w:val="24"/>
            <w:szCs w:val="24"/>
          </w:rPr>
          <w:delText xml:space="preserve">The SCV </w:delText>
        </w:r>
        <w:r w:rsidR="00AD4762" w:rsidRPr="00852E43" w:rsidDel="005B7B4D">
          <w:rPr>
            <w:rFonts w:ascii="Times New Roman" w:hAnsi="Times New Roman" w:cs="Times New Roman"/>
            <w:sz w:val="24"/>
            <w:szCs w:val="24"/>
          </w:rPr>
          <w:delText>rests on</w:delText>
        </w:r>
      </w:del>
      <w:ins w:id="636" w:author="1. BenMiled" w:date="2016-09-07T09:14:00Z">
        <w:r w:rsidR="005B7B4D" w:rsidRPr="005B7B4D">
          <w:rPr>
            <w:rFonts w:ascii="Times New Roman" w:hAnsi="Times New Roman" w:cs="Times New Roman"/>
            <w:sz w:val="24"/>
            <w:szCs w:val="24"/>
            <w:rPrChange w:id="637" w:author="1. BenMiled" w:date="2016-09-07T09:14:00Z">
              <w:rPr>
                <w:rFonts w:ascii="Times New Roman" w:eastAsiaTheme="majorEastAsia" w:hAnsi="Times New Roman" w:cs="Times New Roman"/>
                <w:b/>
                <w:i/>
                <w:color w:val="2E74B5" w:themeColor="accent1" w:themeShade="BF"/>
                <w:sz w:val="24"/>
                <w:szCs w:val="24"/>
              </w:rPr>
            </w:rPrChange>
          </w:rPr>
          <w:t>It is</w:t>
        </w:r>
        <w:r w:rsidR="005B7B4D">
          <w:rPr>
            <w:rFonts w:ascii="Times New Roman" w:hAnsi="Times New Roman" w:cs="Times New Roman"/>
            <w:sz w:val="24"/>
            <w:szCs w:val="24"/>
          </w:rPr>
          <w:t xml:space="preserve"> based on</w:t>
        </w:r>
      </w:ins>
      <w:r w:rsidR="0078761E" w:rsidRPr="00852E43">
        <w:rPr>
          <w:rFonts w:ascii="Times New Roman" w:hAnsi="Times New Roman" w:cs="Times New Roman"/>
          <w:sz w:val="24"/>
          <w:szCs w:val="24"/>
        </w:rPr>
        <w:t xml:space="preserve"> a collection of purpose-centric customized </w:t>
      </w:r>
      <w:ins w:id="638" w:author="1. BenMiled" w:date="2016-09-07T09:14:00Z">
        <w:r w:rsidR="005B7B4D">
          <w:rPr>
            <w:rFonts w:ascii="Times New Roman" w:hAnsi="Times New Roman" w:cs="Times New Roman"/>
            <w:sz w:val="24"/>
            <w:szCs w:val="24"/>
          </w:rPr>
          <w:t>sub-</w:t>
        </w:r>
      </w:ins>
      <w:r w:rsidR="0078761E" w:rsidRPr="00852E43">
        <w:rPr>
          <w:rFonts w:ascii="Times New Roman" w:hAnsi="Times New Roman" w:cs="Times New Roman"/>
          <w:sz w:val="24"/>
          <w:szCs w:val="24"/>
        </w:rPr>
        <w:t xml:space="preserve">networks that can be configured dynamically </w:t>
      </w:r>
      <w:del w:id="639" w:author="1. BenMiled" w:date="2016-09-07T09:15:00Z">
        <w:r w:rsidR="0078761E" w:rsidRPr="00852E43" w:rsidDel="005B7B4D">
          <w:rPr>
            <w:rFonts w:ascii="Times New Roman" w:hAnsi="Times New Roman" w:cs="Times New Roman"/>
            <w:sz w:val="24"/>
            <w:szCs w:val="24"/>
          </w:rPr>
          <w:delText>on the fly</w:delText>
        </w:r>
      </w:del>
      <w:ins w:id="640" w:author="1. BenMiled" w:date="2016-09-07T09:15:00Z">
        <w:r w:rsidR="005B7B4D">
          <w:rPr>
            <w:rFonts w:ascii="Times New Roman" w:hAnsi="Times New Roman" w:cs="Times New Roman"/>
            <w:sz w:val="24"/>
            <w:szCs w:val="24"/>
          </w:rPr>
          <w:t>in real time</w:t>
        </w:r>
      </w:ins>
      <w:r w:rsidR="0078761E" w:rsidRPr="00852E43">
        <w:rPr>
          <w:rFonts w:ascii="Times New Roman" w:hAnsi="Times New Roman" w:cs="Times New Roman"/>
          <w:sz w:val="24"/>
          <w:szCs w:val="24"/>
        </w:rPr>
        <w:t xml:space="preserve">. This is a departure from the traditional transaction based EDI systems. </w:t>
      </w:r>
      <w:del w:id="641" w:author="1. BenMiled" w:date="2016-09-07T09:15:00Z">
        <w:r w:rsidR="0078761E" w:rsidRPr="00852E43" w:rsidDel="005B7B4D">
          <w:rPr>
            <w:rFonts w:ascii="Times New Roman" w:hAnsi="Times New Roman" w:cs="Times New Roman"/>
            <w:sz w:val="24"/>
            <w:szCs w:val="24"/>
          </w:rPr>
          <w:delText xml:space="preserve">SCV </w:delText>
        </w:r>
      </w:del>
      <w:ins w:id="642" w:author="1. BenMiled" w:date="2016-09-07T09:15:00Z">
        <w:r w:rsidR="005B7B4D">
          <w:rPr>
            <w:rFonts w:ascii="Times New Roman" w:hAnsi="Times New Roman" w:cs="Times New Roman"/>
            <w:sz w:val="24"/>
            <w:szCs w:val="24"/>
          </w:rPr>
          <w:t>HP3D</w:t>
        </w:r>
        <w:r w:rsidR="005B7B4D" w:rsidRPr="00852E43">
          <w:rPr>
            <w:rFonts w:ascii="Times New Roman" w:hAnsi="Times New Roman" w:cs="Times New Roman"/>
            <w:sz w:val="24"/>
            <w:szCs w:val="24"/>
          </w:rPr>
          <w:t xml:space="preserve"> </w:t>
        </w:r>
      </w:ins>
      <w:r w:rsidR="0078761E" w:rsidRPr="00852E43">
        <w:rPr>
          <w:rFonts w:ascii="Times New Roman" w:hAnsi="Times New Roman" w:cs="Times New Roman"/>
          <w:sz w:val="24"/>
          <w:szCs w:val="24"/>
        </w:rPr>
        <w:t xml:space="preserve">allows stakeholders to share information related to a given shipment </w:t>
      </w:r>
      <w:del w:id="643" w:author="1. BenMiled" w:date="2016-09-07T09:15:00Z">
        <w:r w:rsidR="0078761E" w:rsidRPr="00852E43" w:rsidDel="005B7B4D">
          <w:rPr>
            <w:rFonts w:ascii="Times New Roman" w:hAnsi="Times New Roman" w:cs="Times New Roman"/>
            <w:sz w:val="24"/>
            <w:szCs w:val="24"/>
          </w:rPr>
          <w:delText>in real time</w:delText>
        </w:r>
      </w:del>
      <w:ins w:id="644" w:author="1. BenMiled" w:date="2016-09-07T09:15:00Z">
        <w:r w:rsidR="005B7B4D">
          <w:rPr>
            <w:rFonts w:ascii="Times New Roman" w:hAnsi="Times New Roman" w:cs="Times New Roman"/>
            <w:sz w:val="24"/>
            <w:szCs w:val="24"/>
          </w:rPr>
          <w:t>and provides total visibility in the physical distribution segment of the supply chain</w:t>
        </w:r>
      </w:ins>
      <w:r w:rsidR="0078761E" w:rsidRPr="00852E43">
        <w:rPr>
          <w:rFonts w:ascii="Times New Roman" w:hAnsi="Times New Roman" w:cs="Times New Roman"/>
          <w:sz w:val="24"/>
          <w:szCs w:val="24"/>
        </w:rPr>
        <w:t xml:space="preserve">.  </w:t>
      </w:r>
      <w:del w:id="645" w:author="1. BenMiled" w:date="2016-09-07T09:16:00Z">
        <w:r w:rsidR="00695FF5" w:rsidRPr="00852E43" w:rsidDel="005B7B4D">
          <w:rPr>
            <w:rFonts w:ascii="Times New Roman" w:hAnsi="Times New Roman" w:cs="Times New Roman"/>
            <w:sz w:val="24"/>
            <w:szCs w:val="24"/>
          </w:rPr>
          <w:delText>SCV</w:delText>
        </w:r>
        <w:r w:rsidR="0078761E" w:rsidRPr="00852E43" w:rsidDel="005B7B4D">
          <w:rPr>
            <w:rFonts w:ascii="Times New Roman" w:hAnsi="Times New Roman" w:cs="Times New Roman"/>
            <w:sz w:val="24"/>
            <w:szCs w:val="24"/>
          </w:rPr>
          <w:delText xml:space="preserve"> can establish a peer to peer network based on a shipment. The network will be destroyed after the shipment is delivered.</w:delText>
        </w:r>
      </w:del>
    </w:p>
    <w:p w14:paraId="116C8BB2" w14:textId="77777777" w:rsidR="00F108AB" w:rsidRDefault="009D6BA8">
      <w:pPr>
        <w:spacing w:line="240" w:lineRule="auto"/>
        <w:jc w:val="both"/>
        <w:rPr>
          <w:ins w:id="646" w:author="1. BenMiled" w:date="2016-09-07T10:38:00Z"/>
          <w:rFonts w:ascii="Times New Roman" w:hAnsi="Times New Roman" w:cs="Times New Roman"/>
          <w:sz w:val="24"/>
          <w:szCs w:val="24"/>
        </w:rPr>
      </w:pPr>
      <w:ins w:id="647" w:author="1. BenMiled" w:date="2016-09-07T09:24:00Z">
        <w:r>
          <w:rPr>
            <w:rFonts w:ascii="Times New Roman" w:hAnsi="Times New Roman" w:cs="Times New Roman"/>
            <w:sz w:val="24"/>
            <w:szCs w:val="24"/>
          </w:rPr>
          <w:t>There are two main entities in the system: the index server and the peer.</w:t>
        </w:r>
      </w:ins>
      <w:ins w:id="648" w:author="1. BenMiled" w:date="2016-09-07T10:37:00Z">
        <w:r w:rsidR="00F108AB">
          <w:rPr>
            <w:rFonts w:ascii="Times New Roman" w:hAnsi="Times New Roman" w:cs="Times New Roman"/>
            <w:sz w:val="24"/>
            <w:szCs w:val="24"/>
          </w:rPr>
          <w:t xml:space="preserve"> Each of these entities a</w:t>
        </w:r>
      </w:ins>
      <w:ins w:id="649" w:author="1. BenMiled" w:date="2016-09-07T10:38:00Z">
        <w:r w:rsidR="00F108AB">
          <w:rPr>
            <w:rFonts w:ascii="Times New Roman" w:hAnsi="Times New Roman" w:cs="Times New Roman"/>
            <w:sz w:val="24"/>
            <w:szCs w:val="24"/>
          </w:rPr>
          <w:t>re described next.</w:t>
        </w:r>
      </w:ins>
      <w:ins w:id="650" w:author="1. BenMiled" w:date="2016-09-07T09:24:00Z">
        <w:r>
          <w:rPr>
            <w:rFonts w:ascii="Times New Roman" w:hAnsi="Times New Roman" w:cs="Times New Roman"/>
            <w:sz w:val="24"/>
            <w:szCs w:val="24"/>
          </w:rPr>
          <w:t xml:space="preserve">  </w:t>
        </w:r>
      </w:ins>
    </w:p>
    <w:p w14:paraId="57A04C6E" w14:textId="27F8FC31" w:rsidR="00F108AB" w:rsidRPr="00F108AB" w:rsidRDefault="00F108AB">
      <w:pPr>
        <w:pStyle w:val="ListParagraph"/>
        <w:numPr>
          <w:ilvl w:val="1"/>
          <w:numId w:val="12"/>
        </w:numPr>
        <w:ind w:left="180" w:hanging="180"/>
        <w:jc w:val="both"/>
        <w:rPr>
          <w:ins w:id="651" w:author="1. BenMiled" w:date="2016-09-07T10:38:00Z"/>
          <w:rFonts w:ascii="Times New Roman" w:hAnsi="Times New Roman" w:cs="Times New Roman"/>
          <w:b/>
          <w:rPrChange w:id="652" w:author="1. BenMiled" w:date="2016-09-07T10:38:00Z">
            <w:rPr>
              <w:ins w:id="653" w:author="1. BenMiled" w:date="2016-09-07T10:38:00Z"/>
            </w:rPr>
          </w:rPrChange>
        </w:rPr>
        <w:pPrChange w:id="654" w:author="1. BenMiled" w:date="2016-09-07T10:38:00Z">
          <w:pPr>
            <w:spacing w:line="240" w:lineRule="auto"/>
            <w:jc w:val="both"/>
          </w:pPr>
        </w:pPrChange>
      </w:pPr>
      <w:ins w:id="655" w:author="1. BenMiled" w:date="2016-09-07T10:38:00Z">
        <w:r w:rsidRPr="00F108AB">
          <w:rPr>
            <w:rFonts w:ascii="Times New Roman" w:hAnsi="Times New Roman" w:cs="Times New Roman"/>
            <w:b/>
            <w:rPrChange w:id="656" w:author="1. BenMiled" w:date="2016-09-07T10:38:00Z">
              <w:rPr/>
            </w:rPrChange>
          </w:rPr>
          <w:t>Index Server</w:t>
        </w:r>
      </w:ins>
    </w:p>
    <w:p w14:paraId="47AC8292" w14:textId="77777777" w:rsidR="00F108AB" w:rsidRDefault="00F108AB">
      <w:pPr>
        <w:pStyle w:val="ListParagraph"/>
        <w:ind w:left="360"/>
        <w:jc w:val="both"/>
        <w:rPr>
          <w:ins w:id="657" w:author="1. BenMiled" w:date="2016-09-07T10:38:00Z"/>
          <w:rFonts w:ascii="Times New Roman" w:hAnsi="Times New Roman" w:cs="Times New Roman"/>
        </w:rPr>
        <w:pPrChange w:id="658" w:author="1. BenMiled" w:date="2016-09-07T10:38:00Z">
          <w:pPr>
            <w:spacing w:line="240" w:lineRule="auto"/>
            <w:jc w:val="both"/>
          </w:pPr>
        </w:pPrChange>
      </w:pPr>
    </w:p>
    <w:p w14:paraId="1538CD51" w14:textId="3BA0EEE1" w:rsidR="0078761E" w:rsidRDefault="009D6BA8">
      <w:pPr>
        <w:pStyle w:val="ListParagraph"/>
        <w:ind w:left="360"/>
        <w:jc w:val="both"/>
        <w:rPr>
          <w:ins w:id="659" w:author="1. BenMiled" w:date="2016-09-07T10:41:00Z"/>
          <w:rFonts w:ascii="Times New Roman" w:hAnsi="Times New Roman" w:cs="Times New Roman"/>
        </w:rPr>
        <w:pPrChange w:id="660" w:author="1. BenMiled" w:date="2016-09-07T10:38:00Z">
          <w:pPr>
            <w:spacing w:line="240" w:lineRule="auto"/>
            <w:jc w:val="both"/>
          </w:pPr>
        </w:pPrChange>
      </w:pPr>
      <w:ins w:id="661" w:author="1. BenMiled" w:date="2016-09-07T09:24:00Z">
        <w:r w:rsidRPr="00F108AB">
          <w:rPr>
            <w:rFonts w:ascii="Times New Roman" w:hAnsi="Times New Roman" w:cs="Times New Roman"/>
            <w:rPrChange w:id="662" w:author="1. BenMiled" w:date="2016-09-07T10:38:00Z">
              <w:rPr/>
            </w:rPrChange>
          </w:rPr>
          <w:t xml:space="preserve">The role of the index server is to </w:t>
        </w:r>
      </w:ins>
      <w:ins w:id="663" w:author="1. BenMiled" w:date="2016-09-07T09:25:00Z">
        <w:r w:rsidRPr="00F108AB">
          <w:rPr>
            <w:rFonts w:ascii="Times New Roman" w:hAnsi="Times New Roman" w:cs="Times New Roman"/>
            <w:rPrChange w:id="664" w:author="1. BenMiled" w:date="2016-09-07T10:38:00Z">
              <w:rPr/>
            </w:rPrChange>
          </w:rPr>
          <w:t xml:space="preserve">dynamically </w:t>
        </w:r>
      </w:ins>
      <w:ins w:id="665" w:author="1. BenMiled" w:date="2016-09-07T09:24:00Z">
        <w:r w:rsidRPr="00F108AB">
          <w:rPr>
            <w:rFonts w:ascii="Times New Roman" w:hAnsi="Times New Roman" w:cs="Times New Roman"/>
            <w:rPrChange w:id="666" w:author="1. BenMiled" w:date="2016-09-07T10:38:00Z">
              <w:rPr/>
            </w:rPrChange>
          </w:rPr>
          <w:t>collect and share the IP addresses of the peers</w:t>
        </w:r>
      </w:ins>
      <w:del w:id="667" w:author="1. BenMiled" w:date="2016-09-07T09:16:00Z">
        <w:r w:rsidR="0078761E" w:rsidRPr="00F108AB" w:rsidDel="005B7B4D">
          <w:rPr>
            <w:rFonts w:ascii="Times New Roman" w:hAnsi="Times New Roman" w:cs="Times New Roman"/>
            <w:rPrChange w:id="668" w:author="1. BenMiled" w:date="2016-09-07T10:38:00Z">
              <w:rPr/>
            </w:rPrChange>
          </w:rPr>
          <w:delText xml:space="preserve"> </w:delText>
        </w:r>
      </w:del>
      <w:del w:id="669" w:author="1. BenMiled" w:date="2016-09-07T09:26:00Z">
        <w:r w:rsidR="0078761E" w:rsidRPr="00F108AB" w:rsidDel="009D6BA8">
          <w:rPr>
            <w:rFonts w:ascii="Times New Roman" w:hAnsi="Times New Roman" w:cs="Times New Roman"/>
            <w:rPrChange w:id="670" w:author="1. BenMiled" w:date="2016-09-07T10:38:00Z">
              <w:rPr/>
            </w:rPrChange>
          </w:rPr>
          <w:delText xml:space="preserve">In order to facilitate dynamic IP address, an index server is brought </w:delText>
        </w:r>
        <w:r w:rsidR="00EA0A3D" w:rsidRPr="00F108AB" w:rsidDel="009D6BA8">
          <w:rPr>
            <w:rFonts w:ascii="Times New Roman" w:hAnsi="Times New Roman" w:cs="Times New Roman"/>
            <w:rPrChange w:id="671" w:author="1. BenMiled" w:date="2016-09-07T10:38:00Z">
              <w:rPr/>
            </w:rPrChange>
          </w:rPr>
          <w:delText>in</w:delText>
        </w:r>
        <w:r w:rsidR="0078761E" w:rsidRPr="00F108AB" w:rsidDel="009D6BA8">
          <w:rPr>
            <w:rFonts w:ascii="Times New Roman" w:hAnsi="Times New Roman" w:cs="Times New Roman"/>
            <w:rPrChange w:id="672" w:author="1. BenMiled" w:date="2016-09-07T10:38:00Z">
              <w:rPr/>
            </w:rPrChange>
          </w:rPr>
          <w:delText>to this system. It is responsible for storing all clients’ IP information including IP address</w:delText>
        </w:r>
      </w:del>
      <w:r w:rsidR="0078761E" w:rsidRPr="00F108AB">
        <w:rPr>
          <w:rFonts w:ascii="Times New Roman" w:hAnsi="Times New Roman" w:cs="Times New Roman"/>
          <w:rPrChange w:id="673" w:author="1. BenMiled" w:date="2016-09-07T10:38:00Z">
            <w:rPr/>
          </w:rPrChange>
        </w:rPr>
        <w:t>.</w:t>
      </w:r>
      <w:r w:rsidR="00387345" w:rsidRPr="00F108AB">
        <w:rPr>
          <w:rFonts w:ascii="Times New Roman" w:hAnsi="Times New Roman" w:cs="Times New Roman"/>
          <w:rPrChange w:id="674" w:author="1. BenMiled" w:date="2016-09-07T10:38:00Z">
            <w:rPr/>
          </w:rPrChange>
        </w:rPr>
        <w:t xml:space="preserve"> </w:t>
      </w:r>
      <w:ins w:id="675" w:author="1. BenMiled" w:date="2016-09-07T09:26:00Z">
        <w:r w:rsidRPr="00F108AB">
          <w:rPr>
            <w:rFonts w:ascii="Times New Roman" w:hAnsi="Times New Roman" w:cs="Times New Roman"/>
            <w:highlight w:val="yellow"/>
            <w:rPrChange w:id="676" w:author="1. BenMiled" w:date="2016-09-07T10:38:00Z">
              <w:rPr>
                <w:rFonts w:ascii="Times New Roman" w:hAnsi="Times New Roman" w:cs="Times New Roman"/>
              </w:rPr>
            </w:rPrChange>
          </w:rPr>
          <w:t xml:space="preserve">You need more information here, how is it implemented, what are the </w:t>
        </w:r>
        <w:proofErr w:type="gramStart"/>
        <w:r w:rsidRPr="00F108AB">
          <w:rPr>
            <w:rFonts w:ascii="Times New Roman" w:hAnsi="Times New Roman" w:cs="Times New Roman"/>
            <w:highlight w:val="yellow"/>
            <w:rPrChange w:id="677" w:author="1. BenMiled" w:date="2016-09-07T10:38:00Z">
              <w:rPr>
                <w:rFonts w:ascii="Times New Roman" w:hAnsi="Times New Roman" w:cs="Times New Roman"/>
              </w:rPr>
            </w:rPrChange>
          </w:rPr>
          <w:t>innovation ???</w:t>
        </w:r>
      </w:ins>
      <w:proofErr w:type="gramEnd"/>
    </w:p>
    <w:p w14:paraId="5FC743E2" w14:textId="77777777" w:rsidR="00F108AB" w:rsidRDefault="00F108AB">
      <w:pPr>
        <w:pStyle w:val="ListParagraph"/>
        <w:ind w:left="360"/>
        <w:jc w:val="both"/>
        <w:rPr>
          <w:ins w:id="678" w:author="1. BenMiled" w:date="2016-09-07T10:41:00Z"/>
          <w:rFonts w:ascii="Times New Roman" w:hAnsi="Times New Roman" w:cs="Times New Roman"/>
        </w:rPr>
        <w:pPrChange w:id="679" w:author="1. BenMiled" w:date="2016-09-07T10:38:00Z">
          <w:pPr>
            <w:spacing w:line="240" w:lineRule="auto"/>
            <w:jc w:val="both"/>
          </w:pPr>
        </w:pPrChange>
      </w:pPr>
    </w:p>
    <w:p w14:paraId="7A842531" w14:textId="569CBA66" w:rsidR="00F108AB" w:rsidRPr="00F108AB" w:rsidRDefault="00F108AB">
      <w:pPr>
        <w:pStyle w:val="ListParagraph"/>
        <w:numPr>
          <w:ilvl w:val="1"/>
          <w:numId w:val="12"/>
        </w:numPr>
        <w:ind w:left="180" w:hanging="180"/>
        <w:jc w:val="both"/>
        <w:rPr>
          <w:ins w:id="680" w:author="1. BenMiled" w:date="2016-09-07T10:41:00Z"/>
          <w:rFonts w:ascii="Times New Roman" w:hAnsi="Times New Roman" w:cs="Times New Roman"/>
          <w:b/>
          <w:rPrChange w:id="681" w:author="1. BenMiled" w:date="2016-09-07T10:41:00Z">
            <w:rPr>
              <w:ins w:id="682" w:author="1. BenMiled" w:date="2016-09-07T10:41:00Z"/>
              <w:rFonts w:ascii="Times New Roman" w:hAnsi="Times New Roman" w:cs="Times New Roman"/>
            </w:rPr>
          </w:rPrChange>
        </w:rPr>
        <w:pPrChange w:id="683" w:author="1. BenMiled" w:date="2016-09-07T10:41:00Z">
          <w:pPr>
            <w:spacing w:line="240" w:lineRule="auto"/>
            <w:jc w:val="both"/>
          </w:pPr>
        </w:pPrChange>
      </w:pPr>
      <w:ins w:id="684" w:author="1. BenMiled" w:date="2016-09-07T10:41:00Z">
        <w:r w:rsidRPr="00F108AB">
          <w:rPr>
            <w:rFonts w:ascii="Times New Roman" w:hAnsi="Times New Roman" w:cs="Times New Roman"/>
            <w:b/>
            <w:rPrChange w:id="685" w:author="1. BenMiled" w:date="2016-09-07T10:41:00Z">
              <w:rPr>
                <w:rFonts w:ascii="Times New Roman" w:hAnsi="Times New Roman" w:cs="Times New Roman"/>
              </w:rPr>
            </w:rPrChange>
          </w:rPr>
          <w:t xml:space="preserve">Peers </w:t>
        </w:r>
      </w:ins>
    </w:p>
    <w:p w14:paraId="3A93BED0" w14:textId="77777777" w:rsidR="00F108AB" w:rsidRPr="00F108AB" w:rsidRDefault="00F108AB">
      <w:pPr>
        <w:pStyle w:val="ListParagraph"/>
        <w:ind w:left="360"/>
        <w:jc w:val="both"/>
        <w:rPr>
          <w:rFonts w:ascii="Times New Roman" w:hAnsi="Times New Roman" w:cs="Times New Roman"/>
          <w:rPrChange w:id="686" w:author="1. BenMiled" w:date="2016-09-07T10:38:00Z">
            <w:rPr/>
          </w:rPrChange>
        </w:rPr>
        <w:pPrChange w:id="687" w:author="1. BenMiled" w:date="2016-09-07T10:41:00Z">
          <w:pPr>
            <w:spacing w:line="240" w:lineRule="auto"/>
            <w:jc w:val="both"/>
          </w:pPr>
        </w:pPrChange>
      </w:pPr>
    </w:p>
    <w:p w14:paraId="0C02FD2E" w14:textId="15F23A42" w:rsidR="002F5617" w:rsidRPr="00852E43" w:rsidDel="00A43A79" w:rsidRDefault="00F108AB" w:rsidP="00852E43">
      <w:pPr>
        <w:spacing w:line="240" w:lineRule="auto"/>
        <w:jc w:val="both"/>
        <w:rPr>
          <w:del w:id="688" w:author="1. BenMiled" w:date="2016-09-07T10:35:00Z"/>
          <w:rFonts w:ascii="Times New Roman" w:hAnsi="Times New Roman" w:cs="Times New Roman"/>
          <w:sz w:val="24"/>
          <w:szCs w:val="24"/>
        </w:rPr>
      </w:pPr>
      <w:ins w:id="689" w:author="1. BenMiled" w:date="2016-09-07T10:41:00Z">
        <w:r w:rsidRPr="00852E43">
          <w:rPr>
            <w:rFonts w:ascii="Times New Roman" w:hAnsi="Times New Roman" w:cs="Times New Roman"/>
            <w:sz w:val="24"/>
            <w:szCs w:val="24"/>
          </w:rPr>
          <w:t xml:space="preserve">The </w:t>
        </w:r>
        <w:r>
          <w:rPr>
            <w:rFonts w:ascii="Times New Roman" w:hAnsi="Times New Roman" w:cs="Times New Roman"/>
            <w:sz w:val="24"/>
            <w:szCs w:val="24"/>
          </w:rPr>
          <w:t xml:space="preserve">architecture of the peer is shown in Figure 2. </w:t>
        </w:r>
      </w:ins>
      <w:ins w:id="690" w:author="1. BenMiled" w:date="2016-09-07T10:32:00Z">
        <w:r w:rsidR="00A43A79">
          <w:rPr>
            <w:rFonts w:ascii="Times New Roman" w:hAnsi="Times New Roman" w:cs="Times New Roman"/>
            <w:sz w:val="24"/>
            <w:szCs w:val="24"/>
          </w:rPr>
          <w:t xml:space="preserve">While each of the peers can assume a different role </w:t>
        </w:r>
      </w:ins>
      <w:ins w:id="691" w:author="1. BenMiled" w:date="2016-09-07T13:29:00Z">
        <w:r w:rsidR="00F00D1D">
          <w:rPr>
            <w:rFonts w:ascii="Times New Roman" w:hAnsi="Times New Roman" w:cs="Times New Roman"/>
            <w:sz w:val="24"/>
            <w:szCs w:val="24"/>
          </w:rPr>
          <w:t>for each individual</w:t>
        </w:r>
      </w:ins>
      <w:ins w:id="692" w:author="1. BenMiled" w:date="2016-09-07T10:32:00Z">
        <w:r w:rsidR="00A43A79">
          <w:rPr>
            <w:rFonts w:ascii="Times New Roman" w:hAnsi="Times New Roman" w:cs="Times New Roman"/>
            <w:sz w:val="24"/>
            <w:szCs w:val="24"/>
          </w:rPr>
          <w:t xml:space="preserve"> </w:t>
        </w:r>
      </w:ins>
      <w:ins w:id="693" w:author="1. BenMiled" w:date="2016-09-07T10:33:00Z">
        <w:r w:rsidR="00F00D1D">
          <w:rPr>
            <w:rFonts w:ascii="Times New Roman" w:hAnsi="Times New Roman" w:cs="Times New Roman"/>
            <w:sz w:val="24"/>
            <w:szCs w:val="24"/>
          </w:rPr>
          <w:t>transfer</w:t>
        </w:r>
        <w:r w:rsidR="00A43A79">
          <w:rPr>
            <w:rFonts w:ascii="Times New Roman" w:hAnsi="Times New Roman" w:cs="Times New Roman"/>
            <w:sz w:val="24"/>
            <w:szCs w:val="24"/>
          </w:rPr>
          <w:t xml:space="preserve"> of goods, a</w:t>
        </w:r>
      </w:ins>
      <w:ins w:id="694" w:author="1. BenMiled" w:date="2016-09-07T09:26:00Z">
        <w:r w:rsidR="009D6BA8">
          <w:rPr>
            <w:rFonts w:ascii="Times New Roman" w:hAnsi="Times New Roman" w:cs="Times New Roman"/>
            <w:sz w:val="24"/>
            <w:szCs w:val="24"/>
          </w:rPr>
          <w:t xml:space="preserve">ll peers have a unified architecture. </w:t>
        </w:r>
      </w:ins>
      <w:del w:id="695" w:author="1. BenMiled" w:date="2016-09-07T10:34:00Z">
        <w:r w:rsidR="0078761E" w:rsidRPr="00852E43" w:rsidDel="00A43A79">
          <w:rPr>
            <w:rFonts w:ascii="Times New Roman" w:hAnsi="Times New Roman" w:cs="Times New Roman"/>
            <w:sz w:val="24"/>
            <w:szCs w:val="24"/>
          </w:rPr>
          <w:delText xml:space="preserve">The client side software is unified. </w:delText>
        </w:r>
      </w:del>
      <w:del w:id="696" w:author="1. BenMiled" w:date="2016-09-07T10:41:00Z">
        <w:r w:rsidR="0078761E" w:rsidRPr="00852E43" w:rsidDel="00F108AB">
          <w:rPr>
            <w:rFonts w:ascii="Times New Roman" w:hAnsi="Times New Roman" w:cs="Times New Roman"/>
            <w:sz w:val="24"/>
            <w:szCs w:val="24"/>
          </w:rPr>
          <w:delText xml:space="preserve">The </w:delText>
        </w:r>
      </w:del>
      <w:del w:id="697" w:author="1. BenMiled" w:date="2016-09-07T10:35:00Z">
        <w:r w:rsidR="0078761E" w:rsidRPr="00852E43" w:rsidDel="00A43A79">
          <w:rPr>
            <w:rFonts w:ascii="Times New Roman" w:hAnsi="Times New Roman" w:cs="Times New Roman"/>
            <w:sz w:val="24"/>
            <w:szCs w:val="24"/>
          </w:rPr>
          <w:delText xml:space="preserve">role of a particular client can be changed </w:delText>
        </w:r>
        <w:r w:rsidR="00387345" w:rsidRPr="00852E43" w:rsidDel="00A43A79">
          <w:rPr>
            <w:rFonts w:ascii="Times New Roman" w:hAnsi="Times New Roman" w:cs="Times New Roman"/>
            <w:sz w:val="24"/>
            <w:szCs w:val="24"/>
          </w:rPr>
          <w:delText>depending</w:delText>
        </w:r>
        <w:r w:rsidR="0078761E" w:rsidRPr="00852E43" w:rsidDel="00A43A79">
          <w:rPr>
            <w:rFonts w:ascii="Times New Roman" w:hAnsi="Times New Roman" w:cs="Times New Roman"/>
            <w:sz w:val="24"/>
            <w:szCs w:val="24"/>
          </w:rPr>
          <w:delText xml:space="preserve"> on each shipment.  The client side software uses a three tire design as shown in the figure</w:delText>
        </w:r>
        <w:r w:rsidR="00F94FD3" w:rsidRPr="00852E43" w:rsidDel="00A43A79">
          <w:rPr>
            <w:rFonts w:ascii="Times New Roman" w:hAnsi="Times New Roman" w:cs="Times New Roman"/>
            <w:sz w:val="24"/>
            <w:szCs w:val="24"/>
          </w:rPr>
          <w:delText xml:space="preserve"> 3</w:delText>
        </w:r>
        <w:r w:rsidR="0078761E" w:rsidRPr="00852E43" w:rsidDel="00A43A79">
          <w:rPr>
            <w:rFonts w:ascii="Times New Roman" w:hAnsi="Times New Roman" w:cs="Times New Roman"/>
            <w:sz w:val="24"/>
            <w:szCs w:val="24"/>
          </w:rPr>
          <w:delText xml:space="preserve"> below</w:delText>
        </w:r>
        <w:r w:rsidR="00F94FD3" w:rsidRPr="00852E43" w:rsidDel="00A43A79">
          <w:rPr>
            <w:rFonts w:ascii="Times New Roman" w:hAnsi="Times New Roman" w:cs="Times New Roman"/>
            <w:sz w:val="24"/>
            <w:szCs w:val="24"/>
          </w:rPr>
          <w:delText>.</w:delText>
        </w:r>
      </w:del>
      <w:del w:id="698" w:author="1. BenMiled" w:date="2016-09-01T23:21:00Z">
        <w:r w:rsidR="00C875D1" w:rsidRPr="00852E43" w:rsidDel="003C4371">
          <w:rPr>
            <w:rFonts w:ascii="Times New Roman" w:hAnsi="Times New Roman" w:cs="Times New Roman"/>
            <w:noProof/>
            <w:sz w:val="24"/>
            <w:szCs w:val="24"/>
            <w:lang w:eastAsia="en-US"/>
          </w:rPr>
          <mc:AlternateContent>
            <mc:Choice Requires="wps">
              <w:drawing>
                <wp:anchor distT="0" distB="0" distL="114300" distR="114300" simplePos="0" relativeHeight="251673600" behindDoc="1" locked="0" layoutInCell="1" allowOverlap="1" wp14:anchorId="601D2418" wp14:editId="51B9ABDC">
                  <wp:simplePos x="0" y="0"/>
                  <wp:positionH relativeFrom="column">
                    <wp:posOffset>0</wp:posOffset>
                  </wp:positionH>
                  <wp:positionV relativeFrom="paragraph">
                    <wp:posOffset>1410335</wp:posOffset>
                  </wp:positionV>
                  <wp:extent cx="125539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255395" cy="635"/>
                          </a:xfrm>
                          <a:prstGeom prst="rect">
                            <a:avLst/>
                          </a:prstGeom>
                          <a:solidFill>
                            <a:prstClr val="white"/>
                          </a:solidFill>
                          <a:ln>
                            <a:noFill/>
                          </a:ln>
                          <a:effectLst/>
                        </wps:spPr>
                        <wps:txbx>
                          <w:txbxContent>
                            <w:p w14:paraId="3F113FD5" w14:textId="3E666084" w:rsidR="00C875D1" w:rsidRPr="00E16C87" w:rsidRDefault="00C875D1" w:rsidP="00C875D1">
                              <w:pPr>
                                <w:pStyle w:val="Caption"/>
                                <w:rPr>
                                  <w:rFonts w:ascii="Times New Roman" w:hAnsi="Times New Roman" w:cs="Times New Roman"/>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D2418" id="Text Box 13" o:spid="_x0000_s1029" type="#_x0000_t202" style="position:absolute;left:0;text-align:left;margin-left:0;margin-top:111.05pt;width:98.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" stroked="f">
                  <v:textbox style="mso-fit-shape-to-text:t" inset="0,0,0,0">
                    <w:txbxContent>
                      <w:p w14:paraId="3F113FD5" w14:textId="3E666084" w:rsidR="00C875D1" w:rsidRPr="00E16C87" w:rsidRDefault="00C875D1" w:rsidP="00C875D1">
                        <w:pPr>
                          <w:pStyle w:val="Caption"/>
                          <w:rPr>
                            <w:rFonts w:ascii="Times New Roman" w:hAnsi="Times New Roman" w:cs="Times New Roman"/>
                            <w:noProof/>
                          </w:rPr>
                        </w:pPr>
                        <w:r>
                          <w:t xml:space="preserve">Figure </w:t>
                        </w:r>
                        <w:r w:rsidR="007B539E">
                          <w:fldChar w:fldCharType="begin"/>
                        </w:r>
                        <w:r w:rsidR="007B539E">
                          <w:instrText xml:space="preserve"> SEQ Figure \* ARABIC </w:instrText>
                        </w:r>
                        <w:r w:rsidR="007B539E">
                          <w:fldChar w:fldCharType="separate"/>
                        </w:r>
                        <w:r>
                          <w:rPr>
                            <w:noProof/>
                          </w:rPr>
                          <w:t>3</w:t>
                        </w:r>
                        <w:r w:rsidR="007B539E">
                          <w:rPr>
                            <w:noProof/>
                          </w:rPr>
                          <w:fldChar w:fldCharType="end"/>
                        </w:r>
                      </w:p>
                    </w:txbxContent>
                  </v:textbox>
                  <w10:wrap type="tight"/>
                </v:shape>
              </w:pict>
            </mc:Fallback>
          </mc:AlternateContent>
        </w:r>
        <w:r w:rsidR="00F94FD3" w:rsidRPr="00852E43" w:rsidDel="003C4371">
          <w:rPr>
            <w:rFonts w:ascii="Times New Roman" w:hAnsi="Times New Roman" w:cs="Times New Roman"/>
            <w:noProof/>
            <w:sz w:val="24"/>
            <w:szCs w:val="24"/>
            <w:lang w:eastAsia="en-US"/>
          </w:rPr>
          <w:drawing>
            <wp:anchor distT="0" distB="0" distL="114300" distR="114300" simplePos="0" relativeHeight="251662336" behindDoc="1" locked="0" layoutInCell="1" allowOverlap="1" wp14:anchorId="453621F6" wp14:editId="1979AA6C">
              <wp:simplePos x="0" y="0"/>
              <wp:positionH relativeFrom="column">
                <wp:posOffset>0</wp:posOffset>
              </wp:positionH>
              <wp:positionV relativeFrom="paragraph">
                <wp:posOffset>212</wp:posOffset>
              </wp:positionV>
              <wp:extent cx="1255395" cy="1353185"/>
              <wp:effectExtent l="0" t="0" r="1905" b="0"/>
              <wp:wrapTight wrapText="bothSides">
                <wp:wrapPolygon edited="0">
                  <wp:start x="0" y="0"/>
                  <wp:lineTo x="0" y="21286"/>
                  <wp:lineTo x="21305" y="21286"/>
                  <wp:lineTo x="21305" y="0"/>
                  <wp:lineTo x="0" y="0"/>
                </wp:wrapPolygon>
              </wp:wrapTight>
              <wp:docPr id="8" name="Picture 8" descr="Screen%20Shot%202016-08-30%20at%2012.21.0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8-30%20at%2012.21.01%20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5395" cy="1353185"/>
                      </a:xfrm>
                      <a:prstGeom prst="rect">
                        <a:avLst/>
                      </a:prstGeom>
                      <a:noFill/>
                      <a:ln>
                        <a:noFill/>
                      </a:ln>
                    </pic:spPr>
                  </pic:pic>
                </a:graphicData>
              </a:graphic>
            </wp:anchor>
          </w:drawing>
        </w:r>
      </w:del>
    </w:p>
    <w:p w14:paraId="2E166C29" w14:textId="2F09A881" w:rsidR="0078761E" w:rsidRPr="00852E43" w:rsidDel="005B7B4D" w:rsidRDefault="0078761E" w:rsidP="00852E43">
      <w:pPr>
        <w:spacing w:line="240" w:lineRule="auto"/>
        <w:jc w:val="both"/>
        <w:rPr>
          <w:del w:id="699" w:author="1. BenMiled" w:date="2016-09-07T09:17:00Z"/>
          <w:rFonts w:ascii="Times New Roman" w:hAnsi="Times New Roman" w:cs="Times New Roman"/>
          <w:sz w:val="24"/>
          <w:szCs w:val="24"/>
        </w:rPr>
      </w:pPr>
      <w:del w:id="700" w:author="1. BenMiled" w:date="2016-09-07T09:17:00Z">
        <w:r w:rsidRPr="00852E43" w:rsidDel="005B7B4D">
          <w:rPr>
            <w:rFonts w:ascii="Times New Roman" w:hAnsi="Times New Roman" w:cs="Times New Roman"/>
            <w:sz w:val="24"/>
            <w:szCs w:val="24"/>
          </w:rPr>
          <w:delText>The sensor aggregation mention</w:delText>
        </w:r>
        <w:r w:rsidR="00F94FD3" w:rsidRPr="00852E43" w:rsidDel="005B7B4D">
          <w:rPr>
            <w:rFonts w:ascii="Times New Roman" w:hAnsi="Times New Roman" w:cs="Times New Roman"/>
            <w:sz w:val="24"/>
            <w:szCs w:val="24"/>
          </w:rPr>
          <w:delText>ed</w:delText>
        </w:r>
        <w:r w:rsidRPr="00852E43" w:rsidDel="005B7B4D">
          <w:rPr>
            <w:rFonts w:ascii="Times New Roman" w:hAnsi="Times New Roman" w:cs="Times New Roman"/>
            <w:sz w:val="24"/>
            <w:szCs w:val="24"/>
          </w:rPr>
          <w:delText xml:space="preserve"> before turn</w:delText>
        </w:r>
        <w:r w:rsidR="00F464CE" w:rsidRPr="00852E43" w:rsidDel="005B7B4D">
          <w:rPr>
            <w:rFonts w:ascii="Times New Roman" w:hAnsi="Times New Roman" w:cs="Times New Roman"/>
            <w:sz w:val="24"/>
            <w:szCs w:val="24"/>
          </w:rPr>
          <w:delText>s</w:delText>
        </w:r>
        <w:r w:rsidRPr="00852E43" w:rsidDel="005B7B4D">
          <w:rPr>
            <w:rFonts w:ascii="Times New Roman" w:hAnsi="Times New Roman" w:cs="Times New Roman"/>
            <w:sz w:val="24"/>
            <w:szCs w:val="24"/>
          </w:rPr>
          <w:delText xml:space="preserve"> the system to an event based</w:delText>
        </w:r>
        <w:r w:rsidR="00F94FD3" w:rsidRPr="00852E43" w:rsidDel="005B7B4D">
          <w:rPr>
            <w:rFonts w:ascii="Times New Roman" w:hAnsi="Times New Roman" w:cs="Times New Roman"/>
            <w:sz w:val="24"/>
            <w:szCs w:val="24"/>
          </w:rPr>
          <w:delText xml:space="preserve"> </w:delText>
        </w:r>
        <w:r w:rsidR="00EA0A3D" w:rsidRPr="00852E43" w:rsidDel="005B7B4D">
          <w:rPr>
            <w:rFonts w:ascii="Times New Roman" w:hAnsi="Times New Roman" w:cs="Times New Roman"/>
            <w:sz w:val="24"/>
            <w:szCs w:val="24"/>
          </w:rPr>
          <w:delText>system</w:delText>
        </w:r>
        <w:r w:rsidRPr="00852E43" w:rsidDel="005B7B4D">
          <w:rPr>
            <w:rFonts w:ascii="Times New Roman" w:hAnsi="Times New Roman" w:cs="Times New Roman"/>
            <w:sz w:val="24"/>
            <w:szCs w:val="24"/>
          </w:rPr>
          <w:delText xml:space="preserve">. </w:delText>
        </w:r>
        <w:r w:rsidR="00A47355" w:rsidRPr="00852E43" w:rsidDel="005B7B4D">
          <w:rPr>
            <w:rFonts w:ascii="Times New Roman" w:hAnsi="Times New Roman" w:cs="Times New Roman"/>
            <w:sz w:val="24"/>
            <w:szCs w:val="24"/>
          </w:rPr>
          <w:delText xml:space="preserve">SCV </w:delText>
        </w:r>
        <w:r w:rsidRPr="00852E43" w:rsidDel="005B7B4D">
          <w:rPr>
            <w:rFonts w:ascii="Times New Roman" w:hAnsi="Times New Roman" w:cs="Times New Roman"/>
            <w:sz w:val="24"/>
            <w:szCs w:val="24"/>
          </w:rPr>
          <w:delText>generates a new event</w:delText>
        </w:r>
        <w:r w:rsidR="00A47355" w:rsidRPr="00852E43" w:rsidDel="005B7B4D">
          <w:rPr>
            <w:rFonts w:ascii="Times New Roman" w:hAnsi="Times New Roman" w:cs="Times New Roman"/>
            <w:sz w:val="24"/>
            <w:szCs w:val="24"/>
          </w:rPr>
          <w:delText xml:space="preserve"> according </w:delText>
        </w:r>
        <w:r w:rsidR="00F464CE" w:rsidRPr="00852E43" w:rsidDel="005B7B4D">
          <w:rPr>
            <w:rFonts w:ascii="Times New Roman" w:hAnsi="Times New Roman" w:cs="Times New Roman"/>
            <w:sz w:val="24"/>
            <w:szCs w:val="24"/>
          </w:rPr>
          <w:delText>to a</w:delText>
        </w:r>
        <w:r w:rsidR="00A47355" w:rsidRPr="00852E43" w:rsidDel="005B7B4D">
          <w:rPr>
            <w:rFonts w:ascii="Times New Roman" w:hAnsi="Times New Roman" w:cs="Times New Roman"/>
            <w:sz w:val="24"/>
            <w:szCs w:val="24"/>
          </w:rPr>
          <w:delText xml:space="preserve"> particular s</w:delText>
        </w:r>
        <w:r w:rsidR="00A83257" w:rsidRPr="00852E43" w:rsidDel="005B7B4D">
          <w:rPr>
            <w:rFonts w:ascii="Times New Roman" w:hAnsi="Times New Roman" w:cs="Times New Roman"/>
            <w:sz w:val="24"/>
            <w:szCs w:val="24"/>
          </w:rPr>
          <w:delText>ensor signa</w:delText>
        </w:r>
        <w:r w:rsidR="00F464CE" w:rsidRPr="00852E43" w:rsidDel="005B7B4D">
          <w:rPr>
            <w:rFonts w:ascii="Times New Roman" w:hAnsi="Times New Roman" w:cs="Times New Roman"/>
            <w:sz w:val="24"/>
            <w:szCs w:val="24"/>
          </w:rPr>
          <w:delText>l</w:delText>
        </w:r>
        <w:r w:rsidRPr="00852E43" w:rsidDel="005B7B4D">
          <w:rPr>
            <w:rFonts w:ascii="Times New Roman" w:hAnsi="Times New Roman" w:cs="Times New Roman"/>
            <w:sz w:val="24"/>
            <w:szCs w:val="24"/>
          </w:rPr>
          <w:delText xml:space="preserve">.  All clients’ actions </w:delText>
        </w:r>
        <w:r w:rsidR="00F464CE" w:rsidRPr="00852E43" w:rsidDel="005B7B4D">
          <w:rPr>
            <w:rFonts w:ascii="Times New Roman" w:hAnsi="Times New Roman" w:cs="Times New Roman"/>
            <w:sz w:val="24"/>
            <w:szCs w:val="24"/>
          </w:rPr>
          <w:delText>are</w:delText>
        </w:r>
        <w:r w:rsidR="00F94FD3" w:rsidRPr="00852E43" w:rsidDel="005B7B4D">
          <w:rPr>
            <w:rFonts w:ascii="Times New Roman" w:hAnsi="Times New Roman" w:cs="Times New Roman"/>
            <w:sz w:val="24"/>
            <w:szCs w:val="24"/>
          </w:rPr>
          <w:delText xml:space="preserve"> </w:delText>
        </w:r>
        <w:r w:rsidRPr="00852E43" w:rsidDel="005B7B4D">
          <w:rPr>
            <w:rFonts w:ascii="Times New Roman" w:hAnsi="Times New Roman" w:cs="Times New Roman"/>
            <w:sz w:val="24"/>
            <w:szCs w:val="24"/>
          </w:rPr>
          <w:delText>based on some certain events.</w:delText>
        </w:r>
      </w:del>
    </w:p>
    <w:p w14:paraId="2D403856" w14:textId="56C24B24" w:rsidR="0078761E" w:rsidRPr="00852E43" w:rsidDel="00A43A79" w:rsidRDefault="0078761E" w:rsidP="00852E43">
      <w:pPr>
        <w:pStyle w:val="Heading2"/>
        <w:spacing w:line="240" w:lineRule="auto"/>
        <w:rPr>
          <w:del w:id="701" w:author="1. BenMiled" w:date="2016-09-07T10:35:00Z"/>
          <w:rFonts w:ascii="Times New Roman" w:hAnsi="Times New Roman" w:cs="Times New Roman"/>
          <w:color w:val="auto"/>
          <w:sz w:val="24"/>
          <w:szCs w:val="24"/>
        </w:rPr>
      </w:pPr>
      <w:del w:id="702" w:author="1. BenMiled" w:date="2016-09-07T10:35:00Z">
        <w:r w:rsidRPr="00852E43" w:rsidDel="00A43A79">
          <w:rPr>
            <w:rFonts w:ascii="Times New Roman" w:hAnsi="Times New Roman" w:cs="Times New Roman"/>
            <w:color w:val="auto"/>
            <w:sz w:val="24"/>
            <w:szCs w:val="24"/>
          </w:rPr>
          <w:delText xml:space="preserve">Roles and Configurations  </w:delText>
        </w:r>
      </w:del>
    </w:p>
    <w:p w14:paraId="4D9EADC8" w14:textId="77777777" w:rsidR="00F00D1D" w:rsidRDefault="0078761E">
      <w:pPr>
        <w:spacing w:line="240" w:lineRule="auto"/>
        <w:jc w:val="both"/>
        <w:rPr>
          <w:ins w:id="703" w:author="1. BenMiled" w:date="2016-09-07T13:31:00Z"/>
          <w:rFonts w:ascii="Times New Roman" w:hAnsi="Times New Roman" w:cs="Times New Roman"/>
          <w:sz w:val="24"/>
          <w:szCs w:val="24"/>
        </w:rPr>
      </w:pPr>
      <w:del w:id="704" w:author="1. BenMiled" w:date="2016-09-07T10:35:00Z">
        <w:r w:rsidRPr="00852E43" w:rsidDel="00A43A79">
          <w:rPr>
            <w:rFonts w:ascii="Times New Roman" w:hAnsi="Times New Roman" w:cs="Times New Roman"/>
            <w:sz w:val="24"/>
            <w:szCs w:val="24"/>
          </w:rPr>
          <w:delText>As we mentioned before clients do not have a specific role. The role of a client is assigned based on a particular shipment. Obviously</w:delText>
        </w:r>
        <w:r w:rsidR="00F94FD3" w:rsidRPr="00852E43" w:rsidDel="00A43A79">
          <w:rPr>
            <w:rFonts w:ascii="Times New Roman" w:hAnsi="Times New Roman" w:cs="Times New Roman"/>
            <w:sz w:val="24"/>
            <w:szCs w:val="24"/>
          </w:rPr>
          <w:delText>,</w:delText>
        </w:r>
        <w:r w:rsidRPr="00852E43" w:rsidDel="00A43A79">
          <w:rPr>
            <w:rFonts w:ascii="Times New Roman" w:hAnsi="Times New Roman" w:cs="Times New Roman"/>
            <w:sz w:val="24"/>
            <w:szCs w:val="24"/>
          </w:rPr>
          <w:delText xml:space="preserve"> a</w:delText>
        </w:r>
      </w:del>
      <w:ins w:id="705" w:author="1. BenMiled" w:date="2016-09-07T10:35:00Z">
        <w:r w:rsidR="00A43A79">
          <w:rPr>
            <w:rFonts w:ascii="Times New Roman" w:hAnsi="Times New Roman" w:cs="Times New Roman"/>
            <w:sz w:val="24"/>
            <w:szCs w:val="24"/>
          </w:rPr>
          <w:t>A</w:t>
        </w:r>
      </w:ins>
      <w:r w:rsidRPr="00852E43">
        <w:rPr>
          <w:rFonts w:ascii="Times New Roman" w:hAnsi="Times New Roman" w:cs="Times New Roman"/>
          <w:sz w:val="24"/>
          <w:szCs w:val="24"/>
        </w:rPr>
        <w:t xml:space="preserve"> given </w:t>
      </w:r>
      <w:del w:id="706" w:author="1. BenMiled" w:date="2016-09-07T10:35:00Z">
        <w:r w:rsidRPr="00852E43" w:rsidDel="00A43A79">
          <w:rPr>
            <w:rFonts w:ascii="Times New Roman" w:hAnsi="Times New Roman" w:cs="Times New Roman"/>
            <w:sz w:val="24"/>
            <w:szCs w:val="24"/>
          </w:rPr>
          <w:delText xml:space="preserve">entity </w:delText>
        </w:r>
      </w:del>
      <w:ins w:id="707" w:author="1. BenMiled" w:date="2016-09-07T10:35:00Z">
        <w:r w:rsidR="00A43A79">
          <w:rPr>
            <w:rFonts w:ascii="Times New Roman" w:hAnsi="Times New Roman" w:cs="Times New Roman"/>
            <w:sz w:val="24"/>
            <w:szCs w:val="24"/>
          </w:rPr>
          <w:t>peer</w:t>
        </w:r>
        <w:r w:rsidR="00A43A79" w:rsidRPr="00852E43">
          <w:rPr>
            <w:rFonts w:ascii="Times New Roman" w:hAnsi="Times New Roman" w:cs="Times New Roman"/>
            <w:sz w:val="24"/>
            <w:szCs w:val="24"/>
          </w:rPr>
          <w:t xml:space="preserve"> </w:t>
        </w:r>
      </w:ins>
      <w:r w:rsidRPr="00852E43">
        <w:rPr>
          <w:rFonts w:ascii="Times New Roman" w:hAnsi="Times New Roman" w:cs="Times New Roman"/>
          <w:sz w:val="24"/>
          <w:szCs w:val="24"/>
        </w:rPr>
        <w:t xml:space="preserve">may assume more than one role </w:t>
      </w:r>
      <w:del w:id="708" w:author="1. BenMiled" w:date="2016-09-07T13:30:00Z">
        <w:r w:rsidRPr="00852E43" w:rsidDel="00F00D1D">
          <w:rPr>
            <w:rFonts w:ascii="Times New Roman" w:hAnsi="Times New Roman" w:cs="Times New Roman"/>
            <w:sz w:val="24"/>
            <w:szCs w:val="24"/>
          </w:rPr>
          <w:delText xml:space="preserve">over several </w:delText>
        </w:r>
      </w:del>
      <w:ins w:id="709" w:author="1. BenMiled" w:date="2016-09-07T10:35:00Z">
        <w:r w:rsidR="00F108AB">
          <w:rPr>
            <w:rFonts w:ascii="Times New Roman" w:hAnsi="Times New Roman" w:cs="Times New Roman"/>
            <w:sz w:val="24"/>
            <w:szCs w:val="24"/>
          </w:rPr>
          <w:t>w</w:t>
        </w:r>
      </w:ins>
      <w:ins w:id="710" w:author="1. BenMiled" w:date="2016-09-07T13:30:00Z">
        <w:r w:rsidR="00F00D1D">
          <w:rPr>
            <w:rFonts w:ascii="Times New Roman" w:hAnsi="Times New Roman" w:cs="Times New Roman"/>
            <w:sz w:val="24"/>
            <w:szCs w:val="24"/>
          </w:rPr>
          <w:t>ith</w:t>
        </w:r>
      </w:ins>
      <w:ins w:id="711" w:author="1. BenMiled" w:date="2016-09-07T10:35:00Z">
        <w:r w:rsidR="00F108AB">
          <w:rPr>
            <w:rFonts w:ascii="Times New Roman" w:hAnsi="Times New Roman" w:cs="Times New Roman"/>
            <w:sz w:val="24"/>
            <w:szCs w:val="24"/>
          </w:rPr>
          <w:t xml:space="preserve"> respect to different </w:t>
        </w:r>
      </w:ins>
      <w:del w:id="712" w:author="1. BenMiled" w:date="2016-09-07T10:35:00Z">
        <w:r w:rsidRPr="00852E43" w:rsidDel="00F108AB">
          <w:rPr>
            <w:rFonts w:ascii="Times New Roman" w:hAnsi="Times New Roman" w:cs="Times New Roman"/>
            <w:sz w:val="24"/>
            <w:szCs w:val="24"/>
          </w:rPr>
          <w:delText>shipments</w:delText>
        </w:r>
      </w:del>
      <w:ins w:id="713" w:author="1. BenMiled" w:date="2016-09-07T10:35:00Z">
        <w:r w:rsidR="00F108AB">
          <w:rPr>
            <w:rFonts w:ascii="Times New Roman" w:hAnsi="Times New Roman" w:cs="Times New Roman"/>
            <w:sz w:val="24"/>
            <w:szCs w:val="24"/>
          </w:rPr>
          <w:t>transfers</w:t>
        </w:r>
      </w:ins>
      <w:r w:rsidRPr="00852E43">
        <w:rPr>
          <w:rFonts w:ascii="Times New Roman" w:hAnsi="Times New Roman" w:cs="Times New Roman"/>
          <w:sz w:val="24"/>
          <w:szCs w:val="24"/>
        </w:rPr>
        <w:t xml:space="preserve">. For instance, a carrier in one </w:t>
      </w:r>
      <w:del w:id="714" w:author="1. BenMiled" w:date="2016-09-07T10:36:00Z">
        <w:r w:rsidRPr="00852E43" w:rsidDel="00F108AB">
          <w:rPr>
            <w:rFonts w:ascii="Times New Roman" w:hAnsi="Times New Roman" w:cs="Times New Roman"/>
            <w:sz w:val="24"/>
            <w:szCs w:val="24"/>
          </w:rPr>
          <w:delText xml:space="preserve">shipment </w:delText>
        </w:r>
      </w:del>
      <w:ins w:id="715" w:author="1. BenMiled" w:date="2016-09-07T10:36:00Z">
        <w:r w:rsidR="00F108AB">
          <w:rPr>
            <w:rFonts w:ascii="Times New Roman" w:hAnsi="Times New Roman" w:cs="Times New Roman"/>
            <w:sz w:val="24"/>
            <w:szCs w:val="24"/>
          </w:rPr>
          <w:t>transfer</w:t>
        </w:r>
        <w:r w:rsidR="00F108AB" w:rsidRPr="00852E43">
          <w:rPr>
            <w:rFonts w:ascii="Times New Roman" w:hAnsi="Times New Roman" w:cs="Times New Roman"/>
            <w:sz w:val="24"/>
            <w:szCs w:val="24"/>
          </w:rPr>
          <w:t xml:space="preserve"> </w:t>
        </w:r>
      </w:ins>
      <w:r w:rsidRPr="00852E43">
        <w:rPr>
          <w:rFonts w:ascii="Times New Roman" w:hAnsi="Times New Roman" w:cs="Times New Roman"/>
          <w:sz w:val="24"/>
          <w:szCs w:val="24"/>
        </w:rPr>
        <w:t xml:space="preserve">can also be a customer in </w:t>
      </w:r>
      <w:ins w:id="716" w:author="1. BenMiled" w:date="2016-09-07T10:36:00Z">
        <w:r w:rsidR="00F108AB">
          <w:rPr>
            <w:rFonts w:ascii="Times New Roman" w:hAnsi="Times New Roman" w:cs="Times New Roman"/>
            <w:sz w:val="24"/>
            <w:szCs w:val="24"/>
          </w:rPr>
          <w:t>an</w:t>
        </w:r>
      </w:ins>
      <w:r w:rsidRPr="00852E43">
        <w:rPr>
          <w:rFonts w:ascii="Times New Roman" w:hAnsi="Times New Roman" w:cs="Times New Roman"/>
          <w:sz w:val="24"/>
          <w:szCs w:val="24"/>
        </w:rPr>
        <w:t xml:space="preserve">other </w:t>
      </w:r>
      <w:del w:id="717" w:author="1. BenMiled" w:date="2016-09-07T10:36:00Z">
        <w:r w:rsidRPr="00852E43" w:rsidDel="00F108AB">
          <w:rPr>
            <w:rFonts w:ascii="Times New Roman" w:hAnsi="Times New Roman" w:cs="Times New Roman"/>
            <w:sz w:val="24"/>
            <w:szCs w:val="24"/>
          </w:rPr>
          <w:delText>shipment</w:delText>
        </w:r>
      </w:del>
      <w:ins w:id="718" w:author="1. BenMiled" w:date="2016-09-07T10:36:00Z">
        <w:r w:rsidR="00F108AB">
          <w:rPr>
            <w:rFonts w:ascii="Times New Roman" w:hAnsi="Times New Roman" w:cs="Times New Roman"/>
            <w:sz w:val="24"/>
            <w:szCs w:val="24"/>
          </w:rPr>
          <w:t>transfer</w:t>
        </w:r>
      </w:ins>
      <w:del w:id="719" w:author="1. BenMiled" w:date="2016-09-07T10:35:00Z">
        <w:r w:rsidR="00F94FD3" w:rsidRPr="00852E43" w:rsidDel="00F108AB">
          <w:rPr>
            <w:rFonts w:ascii="Times New Roman" w:hAnsi="Times New Roman" w:cs="Times New Roman"/>
            <w:sz w:val="24"/>
            <w:szCs w:val="24"/>
          </w:rPr>
          <w:delText>s</w:delText>
        </w:r>
      </w:del>
      <w:r w:rsidRPr="00852E43">
        <w:rPr>
          <w:rFonts w:ascii="Times New Roman" w:hAnsi="Times New Roman" w:cs="Times New Roman"/>
          <w:sz w:val="24"/>
          <w:szCs w:val="24"/>
        </w:rPr>
        <w:t xml:space="preserve">. However, for a given </w:t>
      </w:r>
      <w:del w:id="720" w:author="1. BenMiled" w:date="2016-09-07T10:36:00Z">
        <w:r w:rsidRPr="00852E43" w:rsidDel="00F108AB">
          <w:rPr>
            <w:rFonts w:ascii="Times New Roman" w:hAnsi="Times New Roman" w:cs="Times New Roman"/>
            <w:sz w:val="24"/>
            <w:szCs w:val="24"/>
          </w:rPr>
          <w:delText>shipment</w:delText>
        </w:r>
      </w:del>
      <w:ins w:id="721" w:author="1. BenMiled" w:date="2016-09-07T10:36:00Z">
        <w:r w:rsidR="00F108AB">
          <w:rPr>
            <w:rFonts w:ascii="Times New Roman" w:hAnsi="Times New Roman" w:cs="Times New Roman"/>
            <w:sz w:val="24"/>
            <w:szCs w:val="24"/>
          </w:rPr>
          <w:t>transfer</w:t>
        </w:r>
      </w:ins>
      <w:r w:rsidR="00F94FD3" w:rsidRPr="00852E43">
        <w:rPr>
          <w:rFonts w:ascii="Times New Roman" w:hAnsi="Times New Roman" w:cs="Times New Roman"/>
          <w:sz w:val="24"/>
          <w:szCs w:val="24"/>
        </w:rPr>
        <w:t>,</w:t>
      </w:r>
      <w:r w:rsidRPr="00852E43">
        <w:rPr>
          <w:rFonts w:ascii="Times New Roman" w:hAnsi="Times New Roman" w:cs="Times New Roman"/>
          <w:sz w:val="24"/>
          <w:szCs w:val="24"/>
        </w:rPr>
        <w:t xml:space="preserve"> these roles are </w:t>
      </w:r>
      <w:del w:id="722" w:author="1. BenMiled" w:date="2016-09-07T10:36:00Z">
        <w:r w:rsidRPr="00852E43" w:rsidDel="00F108AB">
          <w:rPr>
            <w:rFonts w:ascii="Times New Roman" w:hAnsi="Times New Roman" w:cs="Times New Roman"/>
            <w:sz w:val="24"/>
            <w:szCs w:val="24"/>
          </w:rPr>
          <w:delText>in general distinct</w:delText>
        </w:r>
      </w:del>
      <w:ins w:id="723" w:author="1. BenMiled" w:date="2016-09-07T10:36:00Z">
        <w:r w:rsidR="00F108AB">
          <w:rPr>
            <w:rFonts w:ascii="Times New Roman" w:hAnsi="Times New Roman" w:cs="Times New Roman"/>
            <w:sz w:val="24"/>
            <w:szCs w:val="24"/>
          </w:rPr>
          <w:t>fixed</w:t>
        </w:r>
      </w:ins>
      <w:r w:rsidRPr="00852E43">
        <w:rPr>
          <w:rFonts w:ascii="Times New Roman" w:hAnsi="Times New Roman" w:cs="Times New Roman"/>
          <w:sz w:val="24"/>
          <w:szCs w:val="24"/>
        </w:rPr>
        <w:t xml:space="preserve">. </w:t>
      </w:r>
      <w:del w:id="724" w:author="1. BenMiled" w:date="2016-09-07T13:31:00Z">
        <w:r w:rsidRPr="00852E43" w:rsidDel="00F00D1D">
          <w:rPr>
            <w:rFonts w:ascii="Times New Roman" w:hAnsi="Times New Roman" w:cs="Times New Roman"/>
            <w:sz w:val="24"/>
            <w:szCs w:val="24"/>
          </w:rPr>
          <w:delText xml:space="preserve">There are </w:delText>
        </w:r>
        <w:r w:rsidR="00F464CE" w:rsidRPr="00852E43" w:rsidDel="00F00D1D">
          <w:rPr>
            <w:rFonts w:ascii="Times New Roman" w:hAnsi="Times New Roman" w:cs="Times New Roman"/>
            <w:sz w:val="24"/>
            <w:szCs w:val="24"/>
          </w:rPr>
          <w:delText>four</w:delText>
        </w:r>
        <w:r w:rsidRPr="00852E43" w:rsidDel="00F00D1D">
          <w:rPr>
            <w:rFonts w:ascii="Times New Roman" w:hAnsi="Times New Roman" w:cs="Times New Roman"/>
            <w:sz w:val="24"/>
            <w:szCs w:val="24"/>
          </w:rPr>
          <w:delText xml:space="preserve"> main stakeholders for a give</w:delText>
        </w:r>
        <w:r w:rsidR="00F94FD3" w:rsidRPr="00852E43" w:rsidDel="00F00D1D">
          <w:rPr>
            <w:rFonts w:ascii="Times New Roman" w:hAnsi="Times New Roman" w:cs="Times New Roman"/>
            <w:sz w:val="24"/>
            <w:szCs w:val="24"/>
          </w:rPr>
          <w:delText xml:space="preserve">n shipment. </w:delText>
        </w:r>
      </w:del>
    </w:p>
    <w:p w14:paraId="13BE141C" w14:textId="00CF85CD" w:rsidR="0078761E" w:rsidRPr="00852E43" w:rsidDel="00F00D1D" w:rsidRDefault="00F94FD3">
      <w:pPr>
        <w:spacing w:line="240" w:lineRule="auto"/>
        <w:jc w:val="both"/>
        <w:rPr>
          <w:del w:id="725" w:author="1. BenMiled" w:date="2016-09-07T13:31:00Z"/>
          <w:rFonts w:ascii="Times New Roman" w:hAnsi="Times New Roman" w:cs="Times New Roman"/>
          <w:sz w:val="24"/>
          <w:szCs w:val="24"/>
        </w:rPr>
      </w:pPr>
      <w:del w:id="726" w:author="1. BenMiled" w:date="2016-09-07T13:31:00Z">
        <w:r w:rsidRPr="00852E43" w:rsidDel="00F00D1D">
          <w:rPr>
            <w:rFonts w:ascii="Times New Roman" w:hAnsi="Times New Roman" w:cs="Times New Roman"/>
            <w:sz w:val="24"/>
            <w:szCs w:val="24"/>
          </w:rPr>
          <w:delText>These roles consist</w:delText>
        </w:r>
        <w:r w:rsidR="0078761E" w:rsidRPr="00852E43" w:rsidDel="00F00D1D">
          <w:rPr>
            <w:rFonts w:ascii="Times New Roman" w:hAnsi="Times New Roman" w:cs="Times New Roman"/>
            <w:sz w:val="24"/>
            <w:szCs w:val="24"/>
          </w:rPr>
          <w:delText xml:space="preserve"> of customer, carrier, supplier</w:delText>
        </w:r>
        <w:r w:rsidRPr="00852E43" w:rsidDel="00F00D1D">
          <w:rPr>
            <w:rFonts w:ascii="Times New Roman" w:hAnsi="Times New Roman" w:cs="Times New Roman"/>
            <w:sz w:val="24"/>
            <w:szCs w:val="24"/>
          </w:rPr>
          <w:delText xml:space="preserve"> </w:delText>
        </w:r>
        <w:r w:rsidR="004B134D" w:rsidRPr="00852E43" w:rsidDel="00F00D1D">
          <w:rPr>
            <w:rFonts w:ascii="Times New Roman" w:hAnsi="Times New Roman" w:cs="Times New Roman"/>
            <w:sz w:val="24"/>
            <w:szCs w:val="24"/>
          </w:rPr>
          <w:delText>and</w:delText>
        </w:r>
        <w:r w:rsidR="0078761E" w:rsidRPr="00852E43" w:rsidDel="00F00D1D">
          <w:rPr>
            <w:rFonts w:ascii="Times New Roman" w:hAnsi="Times New Roman" w:cs="Times New Roman"/>
            <w:sz w:val="24"/>
            <w:szCs w:val="24"/>
          </w:rPr>
          <w:delText xml:space="preserve"> index server. </w:delText>
        </w:r>
      </w:del>
      <w:del w:id="727" w:author="1. BenMiled" w:date="2016-09-07T10:37:00Z">
        <w:r w:rsidR="0078761E" w:rsidRPr="00852E43" w:rsidDel="00F108AB">
          <w:rPr>
            <w:rFonts w:ascii="Times New Roman" w:hAnsi="Times New Roman" w:cs="Times New Roman"/>
            <w:sz w:val="24"/>
            <w:szCs w:val="24"/>
          </w:rPr>
          <w:delText>Supplier is the stakeholder that initiate</w:delText>
        </w:r>
        <w:r w:rsidRPr="00852E43" w:rsidDel="00F108AB">
          <w:rPr>
            <w:rFonts w:ascii="Times New Roman" w:hAnsi="Times New Roman" w:cs="Times New Roman"/>
            <w:sz w:val="24"/>
            <w:szCs w:val="24"/>
          </w:rPr>
          <w:delText>s</w:delText>
        </w:r>
        <w:r w:rsidR="0078761E" w:rsidRPr="00852E43" w:rsidDel="00F108AB">
          <w:rPr>
            <w:rFonts w:ascii="Times New Roman" w:hAnsi="Times New Roman" w:cs="Times New Roman"/>
            <w:sz w:val="24"/>
            <w:szCs w:val="24"/>
          </w:rPr>
          <w:delText xml:space="preserve"> a new shipment process. A supplier will get the goods information from its own sensor aggregation. According to the sensor data</w:delText>
        </w:r>
        <w:r w:rsidRPr="00852E43" w:rsidDel="00F108AB">
          <w:rPr>
            <w:rFonts w:ascii="Times New Roman" w:hAnsi="Times New Roman" w:cs="Times New Roman"/>
            <w:sz w:val="24"/>
            <w:szCs w:val="24"/>
          </w:rPr>
          <w:delText>,</w:delText>
        </w:r>
        <w:r w:rsidR="0078761E" w:rsidRPr="00852E43" w:rsidDel="00F108AB">
          <w:rPr>
            <w:rFonts w:ascii="Times New Roman" w:hAnsi="Times New Roman" w:cs="Times New Roman"/>
            <w:sz w:val="24"/>
            <w:szCs w:val="24"/>
          </w:rPr>
          <w:delText xml:space="preserve"> it will generate appropriate shipment message and broadcast to customer and carrier. Supplier will remain listening after the goods have been picked up by the carrier. Customer listens to other stakeholders and update its own database </w:delText>
        </w:r>
        <w:r w:rsidRPr="00852E43" w:rsidDel="00F108AB">
          <w:rPr>
            <w:rFonts w:ascii="Times New Roman" w:hAnsi="Times New Roman" w:cs="Times New Roman"/>
            <w:sz w:val="24"/>
            <w:szCs w:val="24"/>
          </w:rPr>
          <w:delText xml:space="preserve">at </w:delText>
        </w:r>
        <w:r w:rsidR="0078761E" w:rsidRPr="00852E43" w:rsidDel="00F108AB">
          <w:rPr>
            <w:rFonts w:ascii="Times New Roman" w:hAnsi="Times New Roman" w:cs="Times New Roman"/>
            <w:sz w:val="24"/>
            <w:szCs w:val="24"/>
          </w:rPr>
          <w:delText xml:space="preserve">most of the time. Carrier is the one that </w:delText>
        </w:r>
        <w:r w:rsidR="004B134D" w:rsidRPr="00852E43" w:rsidDel="00F108AB">
          <w:rPr>
            <w:rFonts w:ascii="Times New Roman" w:hAnsi="Times New Roman" w:cs="Times New Roman"/>
            <w:sz w:val="24"/>
            <w:szCs w:val="24"/>
          </w:rPr>
          <w:delText>transfer</w:delText>
        </w:r>
        <w:r w:rsidR="0078761E" w:rsidRPr="00852E43" w:rsidDel="00F108AB">
          <w:rPr>
            <w:rFonts w:ascii="Times New Roman" w:hAnsi="Times New Roman" w:cs="Times New Roman"/>
            <w:sz w:val="24"/>
            <w:szCs w:val="24"/>
          </w:rPr>
          <w:delText xml:space="preserve"> the shipment from supplier to customer. Generally</w:delText>
        </w:r>
        <w:r w:rsidRPr="00852E43" w:rsidDel="00F108AB">
          <w:rPr>
            <w:rFonts w:ascii="Times New Roman" w:hAnsi="Times New Roman" w:cs="Times New Roman"/>
            <w:sz w:val="24"/>
            <w:szCs w:val="24"/>
          </w:rPr>
          <w:delText>,</w:delText>
        </w:r>
        <w:r w:rsidR="0078761E" w:rsidRPr="00852E43" w:rsidDel="00F108AB">
          <w:rPr>
            <w:rFonts w:ascii="Times New Roman" w:hAnsi="Times New Roman" w:cs="Times New Roman"/>
            <w:sz w:val="24"/>
            <w:szCs w:val="24"/>
          </w:rPr>
          <w:delText xml:space="preserve"> there could be more than on</w:delText>
        </w:r>
        <w:r w:rsidRPr="00852E43" w:rsidDel="00F108AB">
          <w:rPr>
            <w:rFonts w:ascii="Times New Roman" w:hAnsi="Times New Roman" w:cs="Times New Roman"/>
            <w:sz w:val="24"/>
            <w:szCs w:val="24"/>
          </w:rPr>
          <w:delText>e</w:delText>
        </w:r>
        <w:r w:rsidR="0078761E" w:rsidRPr="00852E43" w:rsidDel="00F108AB">
          <w:rPr>
            <w:rFonts w:ascii="Times New Roman" w:hAnsi="Times New Roman" w:cs="Times New Roman"/>
            <w:sz w:val="24"/>
            <w:szCs w:val="24"/>
          </w:rPr>
          <w:delText xml:space="preserve"> carrier involved in one shipment. A customer only has to confirm the delivery of one shipment manually once the carrier has announced the shipment has been delivered. </w:delText>
        </w:r>
      </w:del>
    </w:p>
    <w:p w14:paraId="7E1639FB" w14:textId="39DC3A65" w:rsidR="0078761E" w:rsidRPr="003C4371" w:rsidDel="00F108AB" w:rsidRDefault="0078761E" w:rsidP="00852E43">
      <w:pPr>
        <w:pStyle w:val="Heading2"/>
        <w:spacing w:line="240" w:lineRule="auto"/>
        <w:rPr>
          <w:del w:id="728" w:author="1. BenMiled" w:date="2016-09-07T10:37:00Z"/>
          <w:rFonts w:ascii="Times New Roman" w:hAnsi="Times New Roman" w:cs="Times New Roman"/>
          <w:b/>
          <w:color w:val="auto"/>
          <w:sz w:val="24"/>
          <w:szCs w:val="24"/>
          <w:rPrChange w:id="729" w:author="1. BenMiled" w:date="2016-09-01T23:22:00Z">
            <w:rPr>
              <w:del w:id="730" w:author="1. BenMiled" w:date="2016-09-07T10:37:00Z"/>
              <w:rFonts w:ascii="Times New Roman" w:hAnsi="Times New Roman" w:cs="Times New Roman"/>
              <w:color w:val="auto"/>
              <w:sz w:val="24"/>
              <w:szCs w:val="24"/>
            </w:rPr>
          </w:rPrChange>
        </w:rPr>
      </w:pPr>
      <w:del w:id="731" w:author="1. BenMiled" w:date="2016-09-07T10:37:00Z">
        <w:r w:rsidRPr="003C4371" w:rsidDel="00F108AB">
          <w:rPr>
            <w:rFonts w:ascii="Times New Roman" w:hAnsi="Times New Roman" w:cs="Times New Roman"/>
            <w:b/>
            <w:sz w:val="24"/>
            <w:szCs w:val="24"/>
            <w:rPrChange w:id="732" w:author="1. BenMiled" w:date="2016-09-01T23:22:00Z">
              <w:rPr>
                <w:rFonts w:ascii="Times New Roman" w:hAnsi="Times New Roman" w:cs="Times New Roman"/>
                <w:sz w:val="24"/>
                <w:szCs w:val="24"/>
              </w:rPr>
            </w:rPrChange>
          </w:rPr>
          <w:delText xml:space="preserve">Modules </w:delText>
        </w:r>
      </w:del>
    </w:p>
    <w:p w14:paraId="264EC7EA" w14:textId="2A8B1FC6" w:rsidR="003C4371" w:rsidRPr="00852E43" w:rsidDel="003C4371" w:rsidRDefault="0078761E" w:rsidP="00852E43">
      <w:pPr>
        <w:spacing w:line="240" w:lineRule="auto"/>
        <w:jc w:val="both"/>
        <w:rPr>
          <w:del w:id="733" w:author="1. BenMiled" w:date="2016-09-01T23:22:00Z"/>
          <w:rFonts w:ascii="Times New Roman" w:hAnsi="Times New Roman" w:cs="Times New Roman"/>
          <w:sz w:val="24"/>
          <w:szCs w:val="24"/>
        </w:rPr>
      </w:pPr>
      <w:del w:id="734" w:author="1. BenMiled" w:date="2016-09-07T10:37:00Z">
        <w:r w:rsidRPr="00852E43" w:rsidDel="00F108AB">
          <w:rPr>
            <w:rFonts w:ascii="Times New Roman" w:hAnsi="Times New Roman" w:cs="Times New Roman"/>
            <w:sz w:val="24"/>
            <w:szCs w:val="24"/>
          </w:rPr>
          <w:delText>The system has two software modules</w:delText>
        </w:r>
        <w:r w:rsidR="00F94FD3" w:rsidRPr="00852E43" w:rsidDel="00F108AB">
          <w:rPr>
            <w:rFonts w:ascii="Times New Roman" w:hAnsi="Times New Roman" w:cs="Times New Roman"/>
            <w:sz w:val="24"/>
            <w:szCs w:val="24"/>
          </w:rPr>
          <w:delText>,</w:delText>
        </w:r>
        <w:r w:rsidR="00D74C25" w:rsidRPr="00852E43" w:rsidDel="00F108AB">
          <w:rPr>
            <w:rFonts w:ascii="Times New Roman" w:hAnsi="Times New Roman" w:cs="Times New Roman"/>
            <w:sz w:val="24"/>
            <w:szCs w:val="24"/>
          </w:rPr>
          <w:delText xml:space="preserve"> the client</w:delText>
        </w:r>
        <w:r w:rsidRPr="00852E43" w:rsidDel="00F108AB">
          <w:rPr>
            <w:rFonts w:ascii="Times New Roman" w:hAnsi="Times New Roman" w:cs="Times New Roman"/>
            <w:sz w:val="24"/>
            <w:szCs w:val="24"/>
          </w:rPr>
          <w:delText xml:space="preserve"> and the index server. The client side module uses three tire desi</w:delText>
        </w:r>
        <w:r w:rsidR="00B9088A" w:rsidRPr="00852E43" w:rsidDel="00F108AB">
          <w:rPr>
            <w:rFonts w:ascii="Times New Roman" w:hAnsi="Times New Roman" w:cs="Times New Roman"/>
            <w:sz w:val="24"/>
            <w:szCs w:val="24"/>
          </w:rPr>
          <w:delText>gn. As shown in the following graph.</w:delText>
        </w:r>
      </w:del>
    </w:p>
    <w:p w14:paraId="7EAEDE11" w14:textId="32D1953C" w:rsidR="002F5617" w:rsidRPr="00852E43" w:rsidDel="003C4371" w:rsidRDefault="00062F3B" w:rsidP="00852E43">
      <w:pPr>
        <w:keepNext/>
        <w:spacing w:line="240" w:lineRule="auto"/>
        <w:jc w:val="both"/>
        <w:rPr>
          <w:del w:id="735" w:author="1. BenMiled" w:date="2016-09-01T23:22:00Z"/>
          <w:rFonts w:ascii="Times New Roman" w:hAnsi="Times New Roman" w:cs="Times New Roman"/>
          <w:sz w:val="24"/>
          <w:szCs w:val="24"/>
        </w:rPr>
      </w:pPr>
      <w:del w:id="736" w:author="1. BenMiled" w:date="2016-09-01T23:22:00Z">
        <w:r w:rsidRPr="00852E43" w:rsidDel="003C4371">
          <w:rPr>
            <w:rFonts w:ascii="Times New Roman" w:hAnsi="Times New Roman" w:cs="Times New Roman"/>
            <w:noProof/>
            <w:sz w:val="24"/>
            <w:szCs w:val="24"/>
            <w:lang w:eastAsia="en-US"/>
          </w:rPr>
          <w:drawing>
            <wp:anchor distT="0" distB="0" distL="114300" distR="114300" simplePos="0" relativeHeight="251668480" behindDoc="1" locked="0" layoutInCell="1" allowOverlap="1" wp14:anchorId="500BB28C" wp14:editId="2D56F7E3">
              <wp:simplePos x="0" y="0"/>
              <wp:positionH relativeFrom="column">
                <wp:posOffset>0</wp:posOffset>
              </wp:positionH>
              <wp:positionV relativeFrom="paragraph">
                <wp:posOffset>1756</wp:posOffset>
              </wp:positionV>
              <wp:extent cx="2151529" cy="1804204"/>
              <wp:effectExtent l="0" t="0" r="1270" b="5715"/>
              <wp:wrapTight wrapText="bothSides">
                <wp:wrapPolygon edited="0">
                  <wp:start x="0" y="0"/>
                  <wp:lineTo x="0" y="21440"/>
                  <wp:lineTo x="21421" y="21440"/>
                  <wp:lineTo x="214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8-30 at 3.57.4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1529" cy="1804204"/>
                      </a:xfrm>
                      <a:prstGeom prst="rect">
                        <a:avLst/>
                      </a:prstGeom>
                    </pic:spPr>
                  </pic:pic>
                </a:graphicData>
              </a:graphic>
            </wp:anchor>
          </w:drawing>
        </w:r>
      </w:del>
    </w:p>
    <w:p w14:paraId="6ACAFA5F" w14:textId="2DBE433B" w:rsidR="00FA61B3" w:rsidRPr="00852E43" w:rsidDel="003C4371" w:rsidRDefault="002F5617" w:rsidP="00852E43">
      <w:pPr>
        <w:pStyle w:val="Caption"/>
        <w:jc w:val="both"/>
        <w:rPr>
          <w:del w:id="737" w:author="1. BenMiled" w:date="2016-09-01T23:22:00Z"/>
          <w:rFonts w:ascii="Times New Roman" w:hAnsi="Times New Roman" w:cs="Times New Roman"/>
          <w:color w:val="auto"/>
          <w:sz w:val="24"/>
          <w:szCs w:val="24"/>
        </w:rPr>
      </w:pPr>
      <w:del w:id="738" w:author="1. BenMiled" w:date="2016-09-01T23:22:00Z">
        <w:r w:rsidRPr="00852E43" w:rsidDel="003C4371">
          <w:rPr>
            <w:rFonts w:ascii="Times New Roman" w:hAnsi="Times New Roman" w:cs="Times New Roman"/>
            <w:color w:val="auto"/>
            <w:sz w:val="24"/>
            <w:szCs w:val="24"/>
          </w:rPr>
          <w:delText xml:space="preserve">Figure </w:delText>
        </w:r>
        <w:r w:rsidR="00545D80" w:rsidRPr="00852E43" w:rsidDel="003C4371">
          <w:rPr>
            <w:rFonts w:ascii="Times New Roman" w:hAnsi="Times New Roman" w:cs="Times New Roman"/>
            <w:i w:val="0"/>
            <w:iCs w:val="0"/>
            <w:sz w:val="24"/>
            <w:szCs w:val="24"/>
          </w:rPr>
          <w:fldChar w:fldCharType="begin"/>
        </w:r>
        <w:r w:rsidR="00545D80" w:rsidRPr="00852E43" w:rsidDel="003C4371">
          <w:rPr>
            <w:rFonts w:ascii="Times New Roman" w:hAnsi="Times New Roman" w:cs="Times New Roman"/>
            <w:color w:val="auto"/>
            <w:sz w:val="24"/>
            <w:szCs w:val="24"/>
          </w:rPr>
          <w:delInstrText xml:space="preserve"> SEQ Figure \* ARABIC </w:delInstrText>
        </w:r>
        <w:r w:rsidR="00545D80" w:rsidRPr="00852E43" w:rsidDel="003C4371">
          <w:rPr>
            <w:rFonts w:ascii="Times New Roman" w:hAnsi="Times New Roman" w:cs="Times New Roman"/>
            <w:i w:val="0"/>
            <w:iCs w:val="0"/>
            <w:sz w:val="24"/>
            <w:szCs w:val="24"/>
          </w:rPr>
          <w:fldChar w:fldCharType="separate"/>
        </w:r>
        <w:r w:rsidR="00C875D1" w:rsidRPr="00852E43" w:rsidDel="003C4371">
          <w:rPr>
            <w:rFonts w:ascii="Times New Roman" w:hAnsi="Times New Roman" w:cs="Times New Roman"/>
            <w:noProof/>
            <w:color w:val="auto"/>
            <w:sz w:val="24"/>
            <w:szCs w:val="24"/>
          </w:rPr>
          <w:delText>4</w:delText>
        </w:r>
        <w:r w:rsidR="00545D80" w:rsidRPr="00852E43" w:rsidDel="003C4371">
          <w:rPr>
            <w:rFonts w:ascii="Times New Roman" w:hAnsi="Times New Roman" w:cs="Times New Roman"/>
            <w:i w:val="0"/>
            <w:iCs w:val="0"/>
            <w:noProof/>
            <w:sz w:val="24"/>
            <w:szCs w:val="24"/>
          </w:rPr>
          <w:fldChar w:fldCharType="end"/>
        </w:r>
      </w:del>
    </w:p>
    <w:p w14:paraId="51FB2A1A" w14:textId="77777777" w:rsidR="00F00D1D" w:rsidRDefault="0078761E">
      <w:pPr>
        <w:spacing w:line="240" w:lineRule="auto"/>
        <w:jc w:val="both"/>
        <w:rPr>
          <w:ins w:id="739" w:author="1. BenMiled" w:date="2016-09-07T13:34:00Z"/>
          <w:rFonts w:ascii="Times New Roman" w:hAnsi="Times New Roman" w:cs="Times New Roman"/>
          <w:sz w:val="24"/>
          <w:szCs w:val="24"/>
        </w:rPr>
      </w:pPr>
      <w:del w:id="740" w:author="1. BenMiled" w:date="2016-09-07T13:31:00Z">
        <w:r w:rsidRPr="00852E43" w:rsidDel="00F00D1D">
          <w:rPr>
            <w:rFonts w:ascii="Times New Roman" w:hAnsi="Times New Roman" w:cs="Times New Roman"/>
            <w:sz w:val="24"/>
            <w:szCs w:val="24"/>
          </w:rPr>
          <w:delText xml:space="preserve">The first tire is a presentation tire. This tire represents the user interface. </w:delText>
        </w:r>
      </w:del>
      <w:r w:rsidRPr="00852E43">
        <w:rPr>
          <w:rFonts w:ascii="Times New Roman" w:hAnsi="Times New Roman" w:cs="Times New Roman"/>
          <w:sz w:val="24"/>
          <w:szCs w:val="24"/>
        </w:rPr>
        <w:t xml:space="preserve">The presentation </w:t>
      </w:r>
      <w:del w:id="741" w:author="1. BenMiled" w:date="2016-09-07T13:31:00Z">
        <w:r w:rsidRPr="00852E43" w:rsidDel="00F00D1D">
          <w:rPr>
            <w:rFonts w:ascii="Times New Roman" w:hAnsi="Times New Roman" w:cs="Times New Roman"/>
            <w:sz w:val="24"/>
            <w:szCs w:val="24"/>
          </w:rPr>
          <w:delText xml:space="preserve">tire </w:delText>
        </w:r>
      </w:del>
      <w:ins w:id="742" w:author="1. BenMiled" w:date="2016-09-07T13:31:00Z">
        <w:r w:rsidR="00F00D1D" w:rsidRPr="00852E43">
          <w:rPr>
            <w:rFonts w:ascii="Times New Roman" w:hAnsi="Times New Roman" w:cs="Times New Roman"/>
            <w:sz w:val="24"/>
            <w:szCs w:val="24"/>
          </w:rPr>
          <w:t>t</w:t>
        </w:r>
        <w:r w:rsidR="00F00D1D">
          <w:rPr>
            <w:rFonts w:ascii="Times New Roman" w:hAnsi="Times New Roman" w:cs="Times New Roman"/>
            <w:sz w:val="24"/>
            <w:szCs w:val="24"/>
          </w:rPr>
          <w:t>ier in the peer architecture (Figure 2)</w:t>
        </w:r>
        <w:r w:rsidR="00F00D1D" w:rsidRPr="00852E43">
          <w:rPr>
            <w:rFonts w:ascii="Times New Roman" w:hAnsi="Times New Roman" w:cs="Times New Roman"/>
            <w:sz w:val="24"/>
            <w:szCs w:val="24"/>
          </w:rPr>
          <w:t xml:space="preserve"> </w:t>
        </w:r>
      </w:ins>
      <w:r w:rsidRPr="00852E43">
        <w:rPr>
          <w:rFonts w:ascii="Times New Roman" w:hAnsi="Times New Roman" w:cs="Times New Roman"/>
          <w:sz w:val="24"/>
          <w:szCs w:val="24"/>
        </w:rPr>
        <w:t xml:space="preserve">consists of a local HTTP server hosting a web application. </w:t>
      </w:r>
      <w:commentRangeStart w:id="743"/>
      <w:r w:rsidRPr="00852E43">
        <w:rPr>
          <w:rFonts w:ascii="Times New Roman" w:hAnsi="Times New Roman" w:cs="Times New Roman"/>
          <w:sz w:val="24"/>
          <w:szCs w:val="24"/>
        </w:rPr>
        <w:t xml:space="preserve">The HTTP server is part of the </w:t>
      </w:r>
      <w:del w:id="744" w:author="1. BenMiled" w:date="2016-09-07T13:32:00Z">
        <w:r w:rsidRPr="00852E43" w:rsidDel="00F00D1D">
          <w:rPr>
            <w:rFonts w:ascii="Times New Roman" w:hAnsi="Times New Roman" w:cs="Times New Roman"/>
            <w:sz w:val="24"/>
            <w:szCs w:val="24"/>
          </w:rPr>
          <w:delText xml:space="preserve">middleware </w:delText>
        </w:r>
      </w:del>
      <w:ins w:id="745" w:author="1. BenMiled" w:date="2016-09-07T13:32:00Z">
        <w:r w:rsidR="00F00D1D" w:rsidRPr="00852E43">
          <w:rPr>
            <w:rFonts w:ascii="Times New Roman" w:hAnsi="Times New Roman" w:cs="Times New Roman"/>
            <w:sz w:val="24"/>
            <w:szCs w:val="24"/>
          </w:rPr>
          <w:t>middle</w:t>
        </w:r>
        <w:r w:rsidR="00F00D1D">
          <w:rPr>
            <w:rFonts w:ascii="Times New Roman" w:hAnsi="Times New Roman" w:cs="Times New Roman"/>
            <w:sz w:val="24"/>
            <w:szCs w:val="24"/>
          </w:rPr>
          <w:t xml:space="preserve"> </w:t>
        </w:r>
      </w:ins>
      <w:ins w:id="746" w:author="1. BenMiled" w:date="2016-09-07T13:33:00Z">
        <w:r w:rsidR="00F00D1D">
          <w:rPr>
            <w:rFonts w:ascii="Times New Roman" w:hAnsi="Times New Roman" w:cs="Times New Roman"/>
            <w:sz w:val="24"/>
            <w:szCs w:val="24"/>
          </w:rPr>
          <w:t>layer</w:t>
        </w:r>
      </w:ins>
      <w:ins w:id="747" w:author="1. BenMiled" w:date="2016-09-07T13:32:00Z">
        <w:r w:rsidR="00F00D1D" w:rsidRPr="00852E43">
          <w:rPr>
            <w:rFonts w:ascii="Times New Roman" w:hAnsi="Times New Roman" w:cs="Times New Roman"/>
            <w:sz w:val="24"/>
            <w:szCs w:val="24"/>
          </w:rPr>
          <w:t xml:space="preserve"> </w:t>
        </w:r>
      </w:ins>
      <w:r w:rsidRPr="00852E43">
        <w:rPr>
          <w:rFonts w:ascii="Times New Roman" w:hAnsi="Times New Roman" w:cs="Times New Roman"/>
          <w:sz w:val="24"/>
          <w:szCs w:val="24"/>
        </w:rPr>
        <w:t>and</w:t>
      </w:r>
      <w:commentRangeEnd w:id="743"/>
      <w:r w:rsidR="00F00D1D">
        <w:rPr>
          <w:rStyle w:val="CommentReference"/>
        </w:rPr>
        <w:commentReference w:id="743"/>
      </w:r>
      <w:r w:rsidRPr="00852E43">
        <w:rPr>
          <w:rFonts w:ascii="Times New Roman" w:hAnsi="Times New Roman" w:cs="Times New Roman"/>
          <w:sz w:val="24"/>
          <w:szCs w:val="24"/>
        </w:rPr>
        <w:t xml:space="preserve"> is resp</w:t>
      </w:r>
      <w:r w:rsidR="00F94FD3" w:rsidRPr="00852E43">
        <w:rPr>
          <w:rFonts w:ascii="Times New Roman" w:hAnsi="Times New Roman" w:cs="Times New Roman"/>
          <w:sz w:val="24"/>
          <w:szCs w:val="24"/>
        </w:rPr>
        <w:t>onsible for processing the user</w:t>
      </w:r>
      <w:r w:rsidRPr="00852E43">
        <w:rPr>
          <w:rFonts w:ascii="Times New Roman" w:hAnsi="Times New Roman" w:cs="Times New Roman"/>
          <w:sz w:val="24"/>
          <w:szCs w:val="24"/>
        </w:rPr>
        <w:t xml:space="preserve"> requests and calling </w:t>
      </w:r>
      <w:commentRangeStart w:id="748"/>
      <w:r w:rsidRPr="00852E43">
        <w:rPr>
          <w:rFonts w:ascii="Times New Roman" w:hAnsi="Times New Roman" w:cs="Times New Roman"/>
          <w:sz w:val="24"/>
          <w:szCs w:val="24"/>
        </w:rPr>
        <w:t>the functions</w:t>
      </w:r>
      <w:commentRangeEnd w:id="748"/>
      <w:r w:rsidR="00F00D1D">
        <w:rPr>
          <w:rStyle w:val="CommentReference"/>
        </w:rPr>
        <w:commentReference w:id="748"/>
      </w:r>
      <w:r w:rsidRPr="00852E43">
        <w:rPr>
          <w:rFonts w:ascii="Times New Roman" w:hAnsi="Times New Roman" w:cs="Times New Roman"/>
          <w:sz w:val="24"/>
          <w:szCs w:val="24"/>
        </w:rPr>
        <w:t xml:space="preserve"> based on the requests. The presentation </w:t>
      </w:r>
      <w:del w:id="749" w:author="1. BenMiled" w:date="2016-09-07T13:33:00Z">
        <w:r w:rsidRPr="00852E43" w:rsidDel="00F00D1D">
          <w:rPr>
            <w:rFonts w:ascii="Times New Roman" w:hAnsi="Times New Roman" w:cs="Times New Roman"/>
            <w:sz w:val="24"/>
            <w:szCs w:val="24"/>
          </w:rPr>
          <w:delText xml:space="preserve">tire </w:delText>
        </w:r>
      </w:del>
      <w:ins w:id="750" w:author="1. BenMiled" w:date="2016-09-07T13:33:00Z">
        <w:r w:rsidR="00F00D1D">
          <w:rPr>
            <w:rFonts w:ascii="Times New Roman" w:hAnsi="Times New Roman" w:cs="Times New Roman"/>
            <w:sz w:val="24"/>
            <w:szCs w:val="24"/>
          </w:rPr>
          <w:t>tier</w:t>
        </w:r>
        <w:r w:rsidR="00F00D1D" w:rsidRPr="00852E43">
          <w:rPr>
            <w:rFonts w:ascii="Times New Roman" w:hAnsi="Times New Roman" w:cs="Times New Roman"/>
            <w:sz w:val="24"/>
            <w:szCs w:val="24"/>
          </w:rPr>
          <w:t xml:space="preserve"> </w:t>
        </w:r>
      </w:ins>
      <w:r w:rsidRPr="00852E43">
        <w:rPr>
          <w:rFonts w:ascii="Times New Roman" w:hAnsi="Times New Roman" w:cs="Times New Roman"/>
          <w:sz w:val="24"/>
          <w:szCs w:val="24"/>
        </w:rPr>
        <w:t>is</w:t>
      </w:r>
      <w:del w:id="751" w:author="1. BenMiled" w:date="2016-09-07T13:33:00Z">
        <w:r w:rsidRPr="00852E43" w:rsidDel="00F00D1D">
          <w:rPr>
            <w:rFonts w:ascii="Times New Roman" w:hAnsi="Times New Roman" w:cs="Times New Roman"/>
            <w:sz w:val="24"/>
            <w:szCs w:val="24"/>
          </w:rPr>
          <w:delText xml:space="preserve"> built </w:delText>
        </w:r>
        <w:r w:rsidR="00F94FD3" w:rsidRPr="00852E43" w:rsidDel="00F00D1D">
          <w:rPr>
            <w:rFonts w:ascii="Times New Roman" w:hAnsi="Times New Roman" w:cs="Times New Roman"/>
            <w:sz w:val="24"/>
            <w:szCs w:val="24"/>
          </w:rPr>
          <w:delText>with</w:delText>
        </w:r>
        <w:r w:rsidRPr="00852E43" w:rsidDel="00F00D1D">
          <w:rPr>
            <w:rFonts w:ascii="Times New Roman" w:hAnsi="Times New Roman" w:cs="Times New Roman"/>
            <w:sz w:val="24"/>
            <w:szCs w:val="24"/>
          </w:rPr>
          <w:delText xml:space="preserve"> some web development standards; namely</w:delText>
        </w:r>
      </w:del>
      <w:ins w:id="752" w:author="1. BenMiled" w:date="2016-09-07T13:33:00Z">
        <w:r w:rsidR="00F00D1D">
          <w:rPr>
            <w:rFonts w:ascii="Times New Roman" w:hAnsi="Times New Roman" w:cs="Times New Roman"/>
            <w:sz w:val="24"/>
            <w:szCs w:val="24"/>
          </w:rPr>
          <w:t xml:space="preserve"> implemented using</w:t>
        </w:r>
      </w:ins>
      <w:r w:rsidRPr="00852E43">
        <w:rPr>
          <w:rFonts w:ascii="Times New Roman" w:hAnsi="Times New Roman" w:cs="Times New Roman"/>
          <w:sz w:val="24"/>
          <w:szCs w:val="24"/>
        </w:rPr>
        <w:t xml:space="preserve"> HTML, CSS</w:t>
      </w:r>
      <w:ins w:id="753" w:author="1. BenMiled" w:date="2016-09-07T13:34:00Z">
        <w:r w:rsidR="00F00D1D">
          <w:rPr>
            <w:rFonts w:ascii="Times New Roman" w:hAnsi="Times New Roman" w:cs="Times New Roman"/>
            <w:sz w:val="24"/>
            <w:szCs w:val="24"/>
          </w:rPr>
          <w:t>,</w:t>
        </w:r>
      </w:ins>
      <w:del w:id="754" w:author="1. BenMiled" w:date="2016-09-07T13:34:00Z">
        <w:r w:rsidRPr="00852E43" w:rsidDel="00F00D1D">
          <w:rPr>
            <w:rFonts w:ascii="Times New Roman" w:hAnsi="Times New Roman" w:cs="Times New Roman"/>
            <w:sz w:val="24"/>
            <w:szCs w:val="24"/>
          </w:rPr>
          <w:delText xml:space="preserve"> and</w:delText>
        </w:r>
      </w:del>
      <w:r w:rsidRPr="00852E43">
        <w:rPr>
          <w:rFonts w:ascii="Times New Roman" w:hAnsi="Times New Roman" w:cs="Times New Roman"/>
          <w:sz w:val="24"/>
          <w:szCs w:val="24"/>
        </w:rPr>
        <w:t xml:space="preserve"> </w:t>
      </w:r>
      <w:r w:rsidR="004F0A47" w:rsidRPr="00852E43">
        <w:rPr>
          <w:rFonts w:ascii="Times New Roman" w:hAnsi="Times New Roman" w:cs="Times New Roman"/>
          <w:sz w:val="24"/>
          <w:szCs w:val="24"/>
        </w:rPr>
        <w:t xml:space="preserve">JavaScript and </w:t>
      </w:r>
      <w:ins w:id="755" w:author="1. BenMiled" w:date="2016-09-07T13:34:00Z">
        <w:r w:rsidR="00F00D1D">
          <w:rPr>
            <w:rFonts w:ascii="Times New Roman" w:hAnsi="Times New Roman" w:cs="Times New Roman"/>
            <w:sz w:val="24"/>
            <w:szCs w:val="24"/>
          </w:rPr>
          <w:t xml:space="preserve">the </w:t>
        </w:r>
      </w:ins>
      <w:r w:rsidRPr="00852E43">
        <w:rPr>
          <w:rFonts w:ascii="Times New Roman" w:hAnsi="Times New Roman" w:cs="Times New Roman"/>
          <w:sz w:val="24"/>
          <w:szCs w:val="24"/>
        </w:rPr>
        <w:t xml:space="preserve">Go programming </w:t>
      </w:r>
      <w:proofErr w:type="gramStart"/>
      <w:r w:rsidRPr="00852E43">
        <w:rPr>
          <w:rFonts w:ascii="Times New Roman" w:hAnsi="Times New Roman" w:cs="Times New Roman"/>
          <w:sz w:val="24"/>
          <w:szCs w:val="24"/>
        </w:rPr>
        <w:t>language</w:t>
      </w:r>
      <w:ins w:id="756" w:author="1. BenMiled" w:date="2016-09-07T13:34:00Z">
        <w:r w:rsidR="00F00D1D">
          <w:rPr>
            <w:rFonts w:ascii="Times New Roman" w:hAnsi="Times New Roman" w:cs="Times New Roman"/>
            <w:sz w:val="24"/>
            <w:szCs w:val="24"/>
          </w:rPr>
          <w:t>[</w:t>
        </w:r>
        <w:proofErr w:type="gramEnd"/>
        <w:r w:rsidR="00F00D1D">
          <w:rPr>
            <w:rFonts w:ascii="Times New Roman" w:hAnsi="Times New Roman" w:cs="Times New Roman"/>
            <w:sz w:val="24"/>
            <w:szCs w:val="24"/>
          </w:rPr>
          <w:t>ref]</w:t>
        </w:r>
      </w:ins>
      <w:r w:rsidRPr="00852E43">
        <w:rPr>
          <w:rFonts w:ascii="Times New Roman" w:hAnsi="Times New Roman" w:cs="Times New Roman"/>
          <w:sz w:val="24"/>
          <w:szCs w:val="24"/>
        </w:rPr>
        <w:t xml:space="preserve">. </w:t>
      </w:r>
    </w:p>
    <w:p w14:paraId="20E139CE" w14:textId="77777777" w:rsidR="00F00D1D" w:rsidRDefault="0078761E">
      <w:pPr>
        <w:spacing w:line="240" w:lineRule="auto"/>
        <w:jc w:val="both"/>
        <w:rPr>
          <w:ins w:id="757" w:author="1. BenMiled" w:date="2016-09-07T13:35:00Z"/>
          <w:rFonts w:ascii="Times New Roman" w:hAnsi="Times New Roman" w:cs="Times New Roman"/>
          <w:sz w:val="24"/>
          <w:szCs w:val="24"/>
        </w:rPr>
      </w:pPr>
      <w:r w:rsidRPr="00852E43">
        <w:rPr>
          <w:rFonts w:ascii="Times New Roman" w:hAnsi="Times New Roman" w:cs="Times New Roman"/>
          <w:sz w:val="24"/>
          <w:szCs w:val="24"/>
        </w:rPr>
        <w:t xml:space="preserve">The </w:t>
      </w:r>
      <w:del w:id="758" w:author="1. BenMiled" w:date="2016-09-07T13:34:00Z">
        <w:r w:rsidRPr="00852E43" w:rsidDel="00F00D1D">
          <w:rPr>
            <w:rFonts w:ascii="Times New Roman" w:hAnsi="Times New Roman" w:cs="Times New Roman"/>
            <w:sz w:val="24"/>
            <w:szCs w:val="24"/>
          </w:rPr>
          <w:delText xml:space="preserve">second tire </w:delText>
        </w:r>
        <w:r w:rsidR="000F25FF" w:rsidRPr="00852E43" w:rsidDel="00F00D1D">
          <w:rPr>
            <w:rFonts w:ascii="Times New Roman" w:hAnsi="Times New Roman" w:cs="Times New Roman"/>
            <w:sz w:val="24"/>
            <w:szCs w:val="24"/>
          </w:rPr>
          <w:delText xml:space="preserve">is </w:delText>
        </w:r>
      </w:del>
      <w:r w:rsidR="000F25FF" w:rsidRPr="00852E43">
        <w:rPr>
          <w:rFonts w:ascii="Times New Roman" w:hAnsi="Times New Roman" w:cs="Times New Roman"/>
          <w:sz w:val="24"/>
          <w:szCs w:val="24"/>
        </w:rPr>
        <w:t xml:space="preserve">middle </w:t>
      </w:r>
      <w:ins w:id="759" w:author="1. BenMiled" w:date="2016-09-07T13:34:00Z">
        <w:r w:rsidR="00F00D1D">
          <w:rPr>
            <w:rFonts w:ascii="Times New Roman" w:hAnsi="Times New Roman" w:cs="Times New Roman"/>
            <w:sz w:val="24"/>
            <w:szCs w:val="24"/>
          </w:rPr>
          <w:t xml:space="preserve">layer </w:t>
        </w:r>
      </w:ins>
      <w:del w:id="760" w:author="1. BenMiled" w:date="2016-09-07T13:34:00Z">
        <w:r w:rsidR="000F25FF" w:rsidRPr="00852E43" w:rsidDel="00F00D1D">
          <w:rPr>
            <w:rFonts w:ascii="Times New Roman" w:hAnsi="Times New Roman" w:cs="Times New Roman"/>
            <w:sz w:val="24"/>
            <w:szCs w:val="24"/>
          </w:rPr>
          <w:delText>tire</w:delText>
        </w:r>
        <w:r w:rsidR="00982A76" w:rsidRPr="00852E43" w:rsidDel="00F00D1D">
          <w:rPr>
            <w:rFonts w:ascii="Times New Roman" w:hAnsi="Times New Roman" w:cs="Times New Roman"/>
            <w:sz w:val="24"/>
            <w:szCs w:val="24"/>
          </w:rPr>
          <w:delText xml:space="preserve"> which is called </w:delText>
        </w:r>
        <w:r w:rsidR="00D70CEE" w:rsidRPr="00852E43" w:rsidDel="00F00D1D">
          <w:rPr>
            <w:rFonts w:ascii="Times New Roman" w:hAnsi="Times New Roman" w:cs="Times New Roman"/>
            <w:sz w:val="24"/>
            <w:szCs w:val="24"/>
          </w:rPr>
          <w:delText>middleware</w:delText>
        </w:r>
        <w:r w:rsidR="004F0A47" w:rsidRPr="00852E43" w:rsidDel="00F00D1D">
          <w:rPr>
            <w:rFonts w:ascii="Times New Roman" w:hAnsi="Times New Roman" w:cs="Times New Roman"/>
            <w:sz w:val="24"/>
            <w:szCs w:val="24"/>
          </w:rPr>
          <w:delText xml:space="preserve"> that </w:delText>
        </w:r>
      </w:del>
      <w:r w:rsidR="000F25FF" w:rsidRPr="00852E43">
        <w:rPr>
          <w:rFonts w:ascii="Times New Roman" w:hAnsi="Times New Roman" w:cs="Times New Roman"/>
          <w:sz w:val="24"/>
          <w:szCs w:val="24"/>
        </w:rPr>
        <w:t xml:space="preserve">is </w:t>
      </w:r>
      <w:del w:id="761" w:author="1. BenMiled" w:date="2016-09-07T13:34:00Z">
        <w:r w:rsidR="000F25FF" w:rsidRPr="00852E43" w:rsidDel="00F00D1D">
          <w:rPr>
            <w:rFonts w:ascii="Times New Roman" w:hAnsi="Times New Roman" w:cs="Times New Roman"/>
            <w:sz w:val="24"/>
            <w:szCs w:val="24"/>
          </w:rPr>
          <w:delText xml:space="preserve">mainly </w:delText>
        </w:r>
      </w:del>
      <w:r w:rsidR="000F25FF" w:rsidRPr="00852E43">
        <w:rPr>
          <w:rFonts w:ascii="Times New Roman" w:hAnsi="Times New Roman" w:cs="Times New Roman"/>
          <w:sz w:val="24"/>
          <w:szCs w:val="24"/>
        </w:rPr>
        <w:t xml:space="preserve">responsible for </w:t>
      </w:r>
      <w:r w:rsidR="00645016" w:rsidRPr="00852E43">
        <w:rPr>
          <w:rFonts w:ascii="Times New Roman" w:hAnsi="Times New Roman" w:cs="Times New Roman"/>
          <w:sz w:val="24"/>
          <w:szCs w:val="24"/>
        </w:rPr>
        <w:t>four</w:t>
      </w:r>
      <w:r w:rsidR="000F25FF" w:rsidRPr="00852E43">
        <w:rPr>
          <w:rFonts w:ascii="Times New Roman" w:hAnsi="Times New Roman" w:cs="Times New Roman"/>
          <w:sz w:val="24"/>
          <w:szCs w:val="24"/>
        </w:rPr>
        <w:t xml:space="preserve"> </w:t>
      </w:r>
      <w:del w:id="762" w:author="1. BenMiled" w:date="2016-09-07T13:35:00Z">
        <w:r w:rsidR="000F25FF" w:rsidRPr="00852E43" w:rsidDel="00F00D1D">
          <w:rPr>
            <w:rFonts w:ascii="Times New Roman" w:hAnsi="Times New Roman" w:cs="Times New Roman"/>
            <w:sz w:val="24"/>
            <w:szCs w:val="24"/>
          </w:rPr>
          <w:delText>things</w:delText>
        </w:r>
      </w:del>
      <w:ins w:id="763" w:author="1. BenMiled" w:date="2016-09-07T13:35:00Z">
        <w:r w:rsidR="00F00D1D">
          <w:rPr>
            <w:rFonts w:ascii="Times New Roman" w:hAnsi="Times New Roman" w:cs="Times New Roman"/>
            <w:sz w:val="24"/>
            <w:szCs w:val="24"/>
          </w:rPr>
          <w:t>processes</w:t>
        </w:r>
      </w:ins>
    </w:p>
    <w:p w14:paraId="5B695CF7" w14:textId="0425F572" w:rsidR="00F00D1D" w:rsidRDefault="004F0A47">
      <w:pPr>
        <w:pStyle w:val="ListParagraph"/>
        <w:numPr>
          <w:ilvl w:val="0"/>
          <w:numId w:val="20"/>
        </w:numPr>
        <w:jc w:val="both"/>
        <w:rPr>
          <w:ins w:id="764" w:author="1. BenMiled" w:date="2016-09-07T13:36:00Z"/>
          <w:rFonts w:ascii="Times New Roman" w:hAnsi="Times New Roman" w:cs="Times New Roman"/>
        </w:rPr>
        <w:pPrChange w:id="765" w:author="1. BenMiled" w:date="2016-09-07T13:35:00Z">
          <w:pPr>
            <w:spacing w:line="240" w:lineRule="auto"/>
            <w:jc w:val="both"/>
          </w:pPr>
        </w:pPrChange>
      </w:pPr>
      <w:del w:id="766" w:author="1. BenMiled" w:date="2016-09-07T13:35:00Z">
        <w:r w:rsidRPr="00F00D1D" w:rsidDel="00F00D1D">
          <w:rPr>
            <w:rFonts w:ascii="Times New Roman" w:hAnsi="Times New Roman" w:cs="Times New Roman"/>
            <w:rPrChange w:id="767" w:author="1. BenMiled" w:date="2016-09-07T13:35:00Z">
              <w:rPr/>
            </w:rPrChange>
          </w:rPr>
          <w:delText>,</w:delText>
        </w:r>
        <w:r w:rsidR="000F25FF" w:rsidRPr="00F00D1D" w:rsidDel="00F00D1D">
          <w:rPr>
            <w:rFonts w:ascii="Times New Roman" w:hAnsi="Times New Roman" w:cs="Times New Roman"/>
            <w:rPrChange w:id="768" w:author="1. BenMiled" w:date="2016-09-07T13:35:00Z">
              <w:rPr/>
            </w:rPrChange>
          </w:rPr>
          <w:delText xml:space="preserve"> processing </w:delText>
        </w:r>
      </w:del>
      <w:ins w:id="769" w:author="1. BenMiled" w:date="2016-09-07T13:35:00Z">
        <w:r w:rsidR="00F00D1D" w:rsidRPr="00F00D1D">
          <w:rPr>
            <w:rFonts w:ascii="Times New Roman" w:hAnsi="Times New Roman" w:cs="Times New Roman"/>
            <w:rPrChange w:id="770" w:author="1. BenMiled" w:date="2016-09-07T13:35:00Z">
              <w:rPr/>
            </w:rPrChange>
          </w:rPr>
          <w:t>hand</w:t>
        </w:r>
        <w:r w:rsidR="00F00D1D">
          <w:rPr>
            <w:rFonts w:ascii="Times New Roman" w:hAnsi="Times New Roman" w:cs="Times New Roman"/>
          </w:rPr>
          <w:t>l</w:t>
        </w:r>
      </w:ins>
      <w:ins w:id="771" w:author="1. BenMiled" w:date="2016-09-07T21:21:00Z">
        <w:r w:rsidR="00B301B5">
          <w:rPr>
            <w:rFonts w:ascii="Times New Roman" w:hAnsi="Times New Roman" w:cs="Times New Roman"/>
          </w:rPr>
          <w:t>ing</w:t>
        </w:r>
      </w:ins>
      <w:ins w:id="772" w:author="1. BenMiled" w:date="2016-09-07T13:35:00Z">
        <w:r w:rsidR="00F00D1D" w:rsidRPr="00F00D1D">
          <w:rPr>
            <w:rFonts w:ascii="Times New Roman" w:hAnsi="Times New Roman" w:cs="Times New Roman"/>
            <w:rPrChange w:id="773" w:author="1. BenMiled" w:date="2016-09-07T13:35:00Z">
              <w:rPr/>
            </w:rPrChange>
          </w:rPr>
          <w:t xml:space="preserve"> </w:t>
        </w:r>
      </w:ins>
      <w:ins w:id="774" w:author="1. BenMiled" w:date="2016-09-07T13:36:00Z">
        <w:r w:rsidR="00F00D1D">
          <w:rPr>
            <w:rFonts w:ascii="Times New Roman" w:hAnsi="Times New Roman" w:cs="Times New Roman"/>
          </w:rPr>
          <w:t xml:space="preserve">incoming </w:t>
        </w:r>
      </w:ins>
      <w:r w:rsidR="000F25FF" w:rsidRPr="00F00D1D">
        <w:rPr>
          <w:rFonts w:ascii="Times New Roman" w:hAnsi="Times New Roman" w:cs="Times New Roman"/>
          <w:rPrChange w:id="775" w:author="1. BenMiled" w:date="2016-09-07T13:35:00Z">
            <w:rPr/>
          </w:rPrChange>
        </w:rPr>
        <w:t>client request</w:t>
      </w:r>
      <w:ins w:id="776" w:author="1. BenMiled" w:date="2016-09-07T13:35:00Z">
        <w:r w:rsidR="00F00D1D">
          <w:rPr>
            <w:rFonts w:ascii="Times New Roman" w:hAnsi="Times New Roman" w:cs="Times New Roman"/>
          </w:rPr>
          <w:t>s</w:t>
        </w:r>
      </w:ins>
      <w:r w:rsidR="000F25FF" w:rsidRPr="00F00D1D">
        <w:rPr>
          <w:rFonts w:ascii="Times New Roman" w:hAnsi="Times New Roman" w:cs="Times New Roman"/>
          <w:rPrChange w:id="777" w:author="1. BenMiled" w:date="2016-09-07T13:35:00Z">
            <w:rPr/>
          </w:rPrChange>
        </w:rPr>
        <w:t xml:space="preserve"> from </w:t>
      </w:r>
      <w:ins w:id="778" w:author="1. BenMiled" w:date="2016-09-07T13:36:00Z">
        <w:r w:rsidR="00F00D1D">
          <w:rPr>
            <w:rFonts w:ascii="Times New Roman" w:hAnsi="Times New Roman" w:cs="Times New Roman"/>
          </w:rPr>
          <w:t xml:space="preserve">the </w:t>
        </w:r>
      </w:ins>
      <w:r w:rsidR="000F25FF" w:rsidRPr="00F00D1D">
        <w:rPr>
          <w:rFonts w:ascii="Times New Roman" w:hAnsi="Times New Roman" w:cs="Times New Roman"/>
          <w:rPrChange w:id="779" w:author="1. BenMiled" w:date="2016-09-07T13:35:00Z">
            <w:rPr/>
          </w:rPrChange>
        </w:rPr>
        <w:t xml:space="preserve">presentation </w:t>
      </w:r>
      <w:del w:id="780" w:author="1. BenMiled" w:date="2016-09-07T13:36:00Z">
        <w:r w:rsidR="000F25FF" w:rsidRPr="00F00D1D" w:rsidDel="00F00D1D">
          <w:rPr>
            <w:rFonts w:ascii="Times New Roman" w:hAnsi="Times New Roman" w:cs="Times New Roman"/>
            <w:rPrChange w:id="781" w:author="1. BenMiled" w:date="2016-09-07T13:35:00Z">
              <w:rPr/>
            </w:rPrChange>
          </w:rPr>
          <w:delText>tire</w:delText>
        </w:r>
      </w:del>
      <w:ins w:id="782" w:author="1. BenMiled" w:date="2016-09-07T13:36:00Z">
        <w:r w:rsidR="00F00D1D">
          <w:rPr>
            <w:rFonts w:ascii="Times New Roman" w:hAnsi="Times New Roman" w:cs="Times New Roman"/>
          </w:rPr>
          <w:t>tier</w:t>
        </w:r>
      </w:ins>
    </w:p>
    <w:p w14:paraId="121A96F2" w14:textId="45CC1F06" w:rsidR="00F00D1D" w:rsidRDefault="000F25FF">
      <w:pPr>
        <w:pStyle w:val="ListParagraph"/>
        <w:numPr>
          <w:ilvl w:val="0"/>
          <w:numId w:val="20"/>
        </w:numPr>
        <w:jc w:val="both"/>
        <w:rPr>
          <w:ins w:id="783" w:author="1. BenMiled" w:date="2016-09-07T13:37:00Z"/>
          <w:rFonts w:ascii="Times New Roman" w:hAnsi="Times New Roman" w:cs="Times New Roman"/>
        </w:rPr>
        <w:pPrChange w:id="784" w:author="1. BenMiled" w:date="2016-09-07T13:35:00Z">
          <w:pPr>
            <w:spacing w:line="240" w:lineRule="auto"/>
            <w:jc w:val="both"/>
          </w:pPr>
        </w:pPrChange>
      </w:pPr>
      <w:del w:id="785" w:author="1. BenMiled" w:date="2016-09-07T13:36:00Z">
        <w:r w:rsidRPr="00F00D1D" w:rsidDel="00F00D1D">
          <w:rPr>
            <w:rFonts w:ascii="Times New Roman" w:hAnsi="Times New Roman" w:cs="Times New Roman"/>
            <w:rPrChange w:id="786" w:author="1. BenMiled" w:date="2016-09-07T13:35:00Z">
              <w:rPr/>
            </w:rPrChange>
          </w:rPr>
          <w:delText xml:space="preserve">, </w:delText>
        </w:r>
      </w:del>
      <w:r w:rsidRPr="00F00D1D">
        <w:rPr>
          <w:rFonts w:ascii="Times New Roman" w:hAnsi="Times New Roman" w:cs="Times New Roman"/>
          <w:rPrChange w:id="787" w:author="1. BenMiled" w:date="2016-09-07T13:35:00Z">
            <w:rPr/>
          </w:rPrChange>
        </w:rPr>
        <w:t>rec</w:t>
      </w:r>
      <w:ins w:id="788" w:author="1. BenMiled" w:date="2016-09-07T13:36:00Z">
        <w:r w:rsidR="00F00D1D">
          <w:rPr>
            <w:rFonts w:ascii="Times New Roman" w:hAnsi="Times New Roman" w:cs="Times New Roman"/>
          </w:rPr>
          <w:t>ei</w:t>
        </w:r>
      </w:ins>
      <w:del w:id="789" w:author="1. BenMiled" w:date="2016-09-07T13:36:00Z">
        <w:r w:rsidRPr="00F00D1D" w:rsidDel="00F00D1D">
          <w:rPr>
            <w:rFonts w:ascii="Times New Roman" w:hAnsi="Times New Roman" w:cs="Times New Roman"/>
            <w:rPrChange w:id="790" w:author="1. BenMiled" w:date="2016-09-07T13:35:00Z">
              <w:rPr/>
            </w:rPrChange>
          </w:rPr>
          <w:delText>ei</w:delText>
        </w:r>
      </w:del>
      <w:r w:rsidRPr="00F00D1D">
        <w:rPr>
          <w:rFonts w:ascii="Times New Roman" w:hAnsi="Times New Roman" w:cs="Times New Roman"/>
          <w:rPrChange w:id="791" w:author="1. BenMiled" w:date="2016-09-07T13:35:00Z">
            <w:rPr/>
          </w:rPrChange>
        </w:rPr>
        <w:t>v</w:t>
      </w:r>
      <w:del w:id="792" w:author="1. BenMiled" w:date="2016-09-07T13:36:00Z">
        <w:r w:rsidRPr="00F00D1D" w:rsidDel="00F00D1D">
          <w:rPr>
            <w:rFonts w:ascii="Times New Roman" w:hAnsi="Times New Roman" w:cs="Times New Roman"/>
            <w:rPrChange w:id="793" w:author="1. BenMiled" w:date="2016-09-07T13:35:00Z">
              <w:rPr/>
            </w:rPrChange>
          </w:rPr>
          <w:delText>ing</w:delText>
        </w:r>
      </w:del>
      <w:ins w:id="794" w:author="1. BenMiled" w:date="2016-09-07T21:21:00Z">
        <w:r w:rsidR="00B301B5">
          <w:rPr>
            <w:rFonts w:ascii="Times New Roman" w:hAnsi="Times New Roman" w:cs="Times New Roman"/>
          </w:rPr>
          <w:t>ing</w:t>
        </w:r>
      </w:ins>
      <w:r w:rsidRPr="00F00D1D">
        <w:rPr>
          <w:rFonts w:ascii="Times New Roman" w:hAnsi="Times New Roman" w:cs="Times New Roman"/>
          <w:rPrChange w:id="795" w:author="1. BenMiled" w:date="2016-09-07T13:35:00Z">
            <w:rPr/>
          </w:rPrChange>
        </w:rPr>
        <w:t xml:space="preserve"> signal </w:t>
      </w:r>
      <w:r w:rsidR="00645016" w:rsidRPr="00F00D1D">
        <w:rPr>
          <w:rFonts w:ascii="Times New Roman" w:hAnsi="Times New Roman" w:cs="Times New Roman"/>
          <w:rPrChange w:id="796" w:author="1. BenMiled" w:date="2016-09-07T13:35:00Z">
            <w:rPr/>
          </w:rPrChange>
        </w:rPr>
        <w:t xml:space="preserve">from </w:t>
      </w:r>
      <w:ins w:id="797" w:author="1. BenMiled" w:date="2016-09-07T13:36:00Z">
        <w:r w:rsidR="00F00D1D">
          <w:rPr>
            <w:rFonts w:ascii="Times New Roman" w:hAnsi="Times New Roman" w:cs="Times New Roman"/>
          </w:rPr>
          <w:t xml:space="preserve">the </w:t>
        </w:r>
      </w:ins>
      <w:r w:rsidR="00645016" w:rsidRPr="00F00D1D">
        <w:rPr>
          <w:rFonts w:ascii="Times New Roman" w:hAnsi="Times New Roman" w:cs="Times New Roman"/>
          <w:rPrChange w:id="798" w:author="1. BenMiled" w:date="2016-09-07T13:35:00Z">
            <w:rPr/>
          </w:rPrChange>
        </w:rPr>
        <w:t xml:space="preserve">sensor </w:t>
      </w:r>
      <w:del w:id="799" w:author="1. BenMiled" w:date="2016-09-07T13:36:00Z">
        <w:r w:rsidR="00645016" w:rsidRPr="00F00D1D" w:rsidDel="00F00D1D">
          <w:rPr>
            <w:rFonts w:ascii="Times New Roman" w:hAnsi="Times New Roman" w:cs="Times New Roman"/>
            <w:rPrChange w:id="800" w:author="1. BenMiled" w:date="2016-09-07T13:35:00Z">
              <w:rPr/>
            </w:rPrChange>
          </w:rPr>
          <w:delText>aggregation</w:delText>
        </w:r>
      </w:del>
      <w:ins w:id="801" w:author="1. BenMiled" w:date="2016-09-07T13:36:00Z">
        <w:r w:rsidR="00F00D1D">
          <w:rPr>
            <w:rFonts w:ascii="Times New Roman" w:hAnsi="Times New Roman" w:cs="Times New Roman"/>
          </w:rPr>
          <w:t>gateway</w:t>
        </w:r>
      </w:ins>
      <w:r w:rsidR="00645016" w:rsidRPr="00F00D1D">
        <w:rPr>
          <w:rFonts w:ascii="Times New Roman" w:hAnsi="Times New Roman" w:cs="Times New Roman"/>
          <w:rPrChange w:id="802" w:author="1. BenMiled" w:date="2016-09-07T13:35:00Z">
            <w:rPr/>
          </w:rPrChange>
        </w:rPr>
        <w:t>,</w:t>
      </w:r>
      <w:r w:rsidRPr="00F00D1D">
        <w:rPr>
          <w:rFonts w:ascii="Times New Roman" w:hAnsi="Times New Roman" w:cs="Times New Roman"/>
          <w:rPrChange w:id="803" w:author="1. BenMiled" w:date="2016-09-07T13:35:00Z">
            <w:rPr/>
          </w:rPrChange>
        </w:rPr>
        <w:t xml:space="preserve"> </w:t>
      </w:r>
    </w:p>
    <w:p w14:paraId="7494EA45" w14:textId="4C5DFC43" w:rsidR="00F00D1D" w:rsidRDefault="000F25FF">
      <w:pPr>
        <w:pStyle w:val="ListParagraph"/>
        <w:numPr>
          <w:ilvl w:val="0"/>
          <w:numId w:val="20"/>
        </w:numPr>
        <w:jc w:val="both"/>
        <w:rPr>
          <w:ins w:id="804" w:author="1. BenMiled" w:date="2016-09-07T13:38:00Z"/>
          <w:rFonts w:ascii="Times New Roman" w:hAnsi="Times New Roman" w:cs="Times New Roman"/>
        </w:rPr>
        <w:pPrChange w:id="805" w:author="1. BenMiled" w:date="2016-09-07T13:35:00Z">
          <w:pPr>
            <w:spacing w:line="240" w:lineRule="auto"/>
            <w:jc w:val="both"/>
          </w:pPr>
        </w:pPrChange>
      </w:pPr>
      <w:commentRangeStart w:id="806"/>
      <w:del w:id="807" w:author="1. BenMiled" w:date="2016-09-07T13:37:00Z">
        <w:r w:rsidRPr="00F00D1D" w:rsidDel="00F00D1D">
          <w:rPr>
            <w:rFonts w:ascii="Times New Roman" w:hAnsi="Times New Roman" w:cs="Times New Roman"/>
            <w:rPrChange w:id="808" w:author="1. BenMiled" w:date="2016-09-07T13:35:00Z">
              <w:rPr/>
            </w:rPrChange>
          </w:rPr>
          <w:delText xml:space="preserve">generating </w:delText>
        </w:r>
      </w:del>
      <w:ins w:id="809" w:author="1. BenMiled" w:date="2016-09-07T13:37:00Z">
        <w:r w:rsidR="00F00D1D" w:rsidRPr="00F00D1D">
          <w:rPr>
            <w:rFonts w:ascii="Times New Roman" w:hAnsi="Times New Roman" w:cs="Times New Roman"/>
            <w:rPrChange w:id="810" w:author="1. BenMiled" w:date="2016-09-07T13:35:00Z">
              <w:rPr/>
            </w:rPrChange>
          </w:rPr>
          <w:t>generat</w:t>
        </w:r>
      </w:ins>
      <w:ins w:id="811" w:author="1. BenMiled" w:date="2016-09-07T21:21:00Z">
        <w:r w:rsidR="00B301B5">
          <w:rPr>
            <w:rFonts w:ascii="Times New Roman" w:hAnsi="Times New Roman" w:cs="Times New Roman"/>
          </w:rPr>
          <w:t>ing</w:t>
        </w:r>
      </w:ins>
      <w:ins w:id="812" w:author="1. BenMiled" w:date="2016-09-07T13:37:00Z">
        <w:r w:rsidR="00F00D1D" w:rsidRPr="00F00D1D">
          <w:rPr>
            <w:rFonts w:ascii="Times New Roman" w:hAnsi="Times New Roman" w:cs="Times New Roman"/>
            <w:rPrChange w:id="813" w:author="1. BenMiled" w:date="2016-09-07T13:35:00Z">
              <w:rPr/>
            </w:rPrChange>
          </w:rPr>
          <w:t xml:space="preserve"> </w:t>
        </w:r>
      </w:ins>
      <w:r w:rsidRPr="00F00D1D">
        <w:rPr>
          <w:rFonts w:ascii="Times New Roman" w:hAnsi="Times New Roman" w:cs="Times New Roman"/>
          <w:rPrChange w:id="814" w:author="1. BenMiled" w:date="2016-09-07T13:35:00Z">
            <w:rPr/>
          </w:rPrChange>
        </w:rPr>
        <w:t>new event and</w:t>
      </w:r>
      <w:commentRangeEnd w:id="806"/>
      <w:r w:rsidR="0043776F">
        <w:rPr>
          <w:rStyle w:val="CommentReference"/>
          <w:rFonts w:eastAsiaTheme="minorEastAsia"/>
        </w:rPr>
        <w:commentReference w:id="806"/>
      </w:r>
      <w:r w:rsidRPr="00F00D1D">
        <w:rPr>
          <w:rFonts w:ascii="Times New Roman" w:hAnsi="Times New Roman" w:cs="Times New Roman"/>
          <w:rPrChange w:id="815" w:author="1. BenMiled" w:date="2016-09-07T13:35:00Z">
            <w:rPr/>
          </w:rPrChange>
        </w:rPr>
        <w:t xml:space="preserve"> </w:t>
      </w:r>
    </w:p>
    <w:p w14:paraId="230DEAC0" w14:textId="4CA36E9B" w:rsidR="00F00D1D" w:rsidRDefault="000F25FF">
      <w:pPr>
        <w:pStyle w:val="ListParagraph"/>
        <w:numPr>
          <w:ilvl w:val="0"/>
          <w:numId w:val="20"/>
        </w:numPr>
        <w:jc w:val="both"/>
        <w:rPr>
          <w:ins w:id="816" w:author="1. BenMiled" w:date="2016-09-07T13:37:00Z"/>
          <w:rFonts w:ascii="Times New Roman" w:hAnsi="Times New Roman" w:cs="Times New Roman"/>
        </w:rPr>
        <w:pPrChange w:id="817" w:author="1. BenMiled" w:date="2016-09-07T13:35:00Z">
          <w:pPr>
            <w:spacing w:line="240" w:lineRule="auto"/>
            <w:jc w:val="both"/>
          </w:pPr>
        </w:pPrChange>
      </w:pPr>
      <w:proofErr w:type="gramStart"/>
      <w:r w:rsidRPr="00F00D1D">
        <w:rPr>
          <w:rFonts w:ascii="Times New Roman" w:hAnsi="Times New Roman" w:cs="Times New Roman"/>
          <w:rPrChange w:id="818" w:author="1. BenMiled" w:date="2016-09-07T13:35:00Z">
            <w:rPr/>
          </w:rPrChange>
        </w:rPr>
        <w:t>send</w:t>
      </w:r>
      <w:ins w:id="819" w:author="1. BenMiled" w:date="2016-09-07T21:22:00Z">
        <w:r w:rsidR="00B301B5">
          <w:rPr>
            <w:rFonts w:ascii="Times New Roman" w:hAnsi="Times New Roman" w:cs="Times New Roman"/>
          </w:rPr>
          <w:t>ing</w:t>
        </w:r>
      </w:ins>
      <w:proofErr w:type="gramEnd"/>
      <w:del w:id="820" w:author="1. BenMiled" w:date="2016-09-07T13:38:00Z">
        <w:r w:rsidRPr="00F00D1D" w:rsidDel="00F00D1D">
          <w:rPr>
            <w:rFonts w:ascii="Times New Roman" w:hAnsi="Times New Roman" w:cs="Times New Roman"/>
            <w:rPrChange w:id="821" w:author="1. BenMiled" w:date="2016-09-07T13:35:00Z">
              <w:rPr/>
            </w:rPrChange>
          </w:rPr>
          <w:delText>ing</w:delText>
        </w:r>
      </w:del>
      <w:r w:rsidRPr="00F00D1D">
        <w:rPr>
          <w:rFonts w:ascii="Times New Roman" w:hAnsi="Times New Roman" w:cs="Times New Roman"/>
          <w:rPrChange w:id="822" w:author="1. BenMiled" w:date="2016-09-07T13:35:00Z">
            <w:rPr/>
          </w:rPrChange>
        </w:rPr>
        <w:t xml:space="preserve"> update</w:t>
      </w:r>
      <w:r w:rsidR="004F0A47" w:rsidRPr="00F00D1D">
        <w:rPr>
          <w:rFonts w:ascii="Times New Roman" w:hAnsi="Times New Roman" w:cs="Times New Roman"/>
          <w:rPrChange w:id="823" w:author="1. BenMiled" w:date="2016-09-07T13:35:00Z">
            <w:rPr/>
          </w:rPrChange>
        </w:rPr>
        <w:t>d</w:t>
      </w:r>
      <w:r w:rsidRPr="00F00D1D">
        <w:rPr>
          <w:rFonts w:ascii="Times New Roman" w:hAnsi="Times New Roman" w:cs="Times New Roman"/>
          <w:rPrChange w:id="824" w:author="1. BenMiled" w:date="2016-09-07T13:35:00Z">
            <w:rPr/>
          </w:rPrChange>
        </w:rPr>
        <w:t xml:space="preserve"> </w:t>
      </w:r>
      <w:ins w:id="825" w:author="1. BenMiled" w:date="2016-09-07T13:39:00Z">
        <w:r w:rsidR="0043776F">
          <w:rPr>
            <w:rFonts w:ascii="Times New Roman" w:hAnsi="Times New Roman" w:cs="Times New Roman"/>
          </w:rPr>
          <w:t xml:space="preserve">shipment </w:t>
        </w:r>
      </w:ins>
      <w:r w:rsidRPr="00F00D1D">
        <w:rPr>
          <w:rFonts w:ascii="Times New Roman" w:hAnsi="Times New Roman" w:cs="Times New Roman"/>
          <w:rPrChange w:id="826" w:author="1. BenMiled" w:date="2016-09-07T13:35:00Z">
            <w:rPr/>
          </w:rPrChange>
        </w:rPr>
        <w:t>information to other stakehol</w:t>
      </w:r>
      <w:r w:rsidR="00171F42" w:rsidRPr="00F00D1D">
        <w:rPr>
          <w:rFonts w:ascii="Times New Roman" w:hAnsi="Times New Roman" w:cs="Times New Roman"/>
          <w:rPrChange w:id="827" w:author="1. BenMiled" w:date="2016-09-07T13:35:00Z">
            <w:rPr/>
          </w:rPrChange>
        </w:rPr>
        <w:t>ders</w:t>
      </w:r>
      <w:del w:id="828" w:author="1. BenMiled" w:date="2016-09-07T13:39:00Z">
        <w:r w:rsidR="00171F42" w:rsidRPr="00F00D1D" w:rsidDel="0043776F">
          <w:rPr>
            <w:rFonts w:ascii="Times New Roman" w:hAnsi="Times New Roman" w:cs="Times New Roman"/>
            <w:rPrChange w:id="829" w:author="1. BenMiled" w:date="2016-09-07T13:35:00Z">
              <w:rPr/>
            </w:rPrChange>
          </w:rPr>
          <w:delText xml:space="preserve"> involved in one shipment</w:delText>
        </w:r>
      </w:del>
      <w:r w:rsidR="00171F42" w:rsidRPr="00F00D1D">
        <w:rPr>
          <w:rFonts w:ascii="Times New Roman" w:hAnsi="Times New Roman" w:cs="Times New Roman"/>
          <w:rPrChange w:id="830" w:author="1. BenMiled" w:date="2016-09-07T13:35:00Z">
            <w:rPr/>
          </w:rPrChange>
        </w:rPr>
        <w:t xml:space="preserve">. </w:t>
      </w:r>
    </w:p>
    <w:p w14:paraId="589DB2EE" w14:textId="1B772AE5" w:rsidR="0004632F" w:rsidRDefault="00876565">
      <w:pPr>
        <w:spacing w:before="240"/>
        <w:jc w:val="both"/>
        <w:rPr>
          <w:ins w:id="831" w:author="1. BenMiled" w:date="2016-09-07T13:39:00Z"/>
          <w:rFonts w:ascii="Times New Roman" w:hAnsi="Times New Roman" w:cs="Times New Roman"/>
          <w:sz w:val="24"/>
          <w:szCs w:val="24"/>
        </w:rPr>
        <w:pPrChange w:id="832" w:author="1. BenMiled" w:date="2016-09-07T13:38:00Z">
          <w:pPr>
            <w:spacing w:line="240" w:lineRule="auto"/>
            <w:jc w:val="both"/>
          </w:pPr>
        </w:pPrChange>
      </w:pPr>
      <w:commentRangeStart w:id="833"/>
      <w:del w:id="834" w:author="1. BenMiled" w:date="2016-09-07T13:41:00Z">
        <w:r w:rsidRPr="00F00D1D" w:rsidDel="00105BC3">
          <w:rPr>
            <w:rFonts w:ascii="Times New Roman" w:hAnsi="Times New Roman" w:cs="Times New Roman"/>
            <w:sz w:val="24"/>
            <w:szCs w:val="24"/>
            <w:rPrChange w:id="835" w:author="1. BenMiled" w:date="2016-09-07T13:37:00Z">
              <w:rPr/>
            </w:rPrChange>
          </w:rPr>
          <w:delText>M</w:delText>
        </w:r>
        <w:r w:rsidR="00D208F2" w:rsidRPr="00F00D1D" w:rsidDel="00105BC3">
          <w:rPr>
            <w:rFonts w:ascii="Times New Roman" w:hAnsi="Times New Roman" w:cs="Times New Roman"/>
            <w:sz w:val="24"/>
            <w:szCs w:val="24"/>
            <w:rPrChange w:id="836" w:author="1. BenMiled" w:date="2016-09-07T13:37:00Z">
              <w:rPr/>
            </w:rPrChange>
          </w:rPr>
          <w:delText xml:space="preserve">iddle tire </w:delText>
        </w:r>
      </w:del>
      <w:del w:id="837" w:author="1. BenMiled" w:date="2016-09-07T13:42:00Z">
        <w:r w:rsidR="00D208F2" w:rsidRPr="00F00D1D" w:rsidDel="006953D9">
          <w:rPr>
            <w:rFonts w:ascii="Times New Roman" w:hAnsi="Times New Roman" w:cs="Times New Roman"/>
            <w:sz w:val="24"/>
            <w:szCs w:val="24"/>
            <w:rPrChange w:id="838" w:author="1. BenMiled" w:date="2016-09-07T13:37:00Z">
              <w:rPr/>
            </w:rPrChange>
          </w:rPr>
          <w:delText>uses a gateway</w:delText>
        </w:r>
        <w:r w:rsidR="00D73844" w:rsidRPr="00F00D1D" w:rsidDel="006953D9">
          <w:rPr>
            <w:rFonts w:ascii="Times New Roman" w:hAnsi="Times New Roman" w:cs="Times New Roman"/>
            <w:sz w:val="24"/>
            <w:szCs w:val="24"/>
            <w:rPrChange w:id="839" w:author="1. BenMiled" w:date="2016-09-07T13:37:00Z">
              <w:rPr/>
            </w:rPrChange>
          </w:rPr>
          <w:delText xml:space="preserve"> and sensor aggregation</w:delText>
        </w:r>
        <w:r w:rsidR="00D208F2" w:rsidRPr="00F00D1D" w:rsidDel="006953D9">
          <w:rPr>
            <w:rFonts w:ascii="Times New Roman" w:hAnsi="Times New Roman" w:cs="Times New Roman"/>
            <w:sz w:val="24"/>
            <w:szCs w:val="24"/>
            <w:rPrChange w:id="840" w:author="1. BenMiled" w:date="2016-09-07T13:37:00Z">
              <w:rPr/>
            </w:rPrChange>
          </w:rPr>
          <w:delText xml:space="preserve"> to com</w:delText>
        </w:r>
        <w:r w:rsidR="00D73844" w:rsidRPr="00F00D1D" w:rsidDel="006953D9">
          <w:rPr>
            <w:rFonts w:ascii="Times New Roman" w:hAnsi="Times New Roman" w:cs="Times New Roman"/>
            <w:sz w:val="24"/>
            <w:szCs w:val="24"/>
            <w:rPrChange w:id="841" w:author="1. BenMiled" w:date="2016-09-07T13:37:00Z">
              <w:rPr/>
            </w:rPrChange>
          </w:rPr>
          <w:delText>municate with sensors as shown in figure 1.</w:delText>
        </w:r>
        <w:r w:rsidR="00D208F2" w:rsidRPr="00F00D1D" w:rsidDel="006953D9">
          <w:rPr>
            <w:rFonts w:ascii="Times New Roman" w:hAnsi="Times New Roman" w:cs="Times New Roman"/>
            <w:sz w:val="24"/>
            <w:szCs w:val="24"/>
            <w:rPrChange w:id="842" w:author="1. BenMiled" w:date="2016-09-07T13:37:00Z">
              <w:rPr/>
            </w:rPrChange>
          </w:rPr>
          <w:delText xml:space="preserve"> </w:delText>
        </w:r>
        <w:r w:rsidR="001F408C" w:rsidRPr="00F00D1D" w:rsidDel="006953D9">
          <w:rPr>
            <w:rFonts w:ascii="Times New Roman" w:hAnsi="Times New Roman" w:cs="Times New Roman"/>
            <w:sz w:val="24"/>
            <w:szCs w:val="24"/>
            <w:rPrChange w:id="843" w:author="1. BenMiled" w:date="2016-09-07T13:37:00Z">
              <w:rPr/>
            </w:rPrChange>
          </w:rPr>
          <w:delText xml:space="preserve">Sensor aggregation is a collector </w:delText>
        </w:r>
        <w:r w:rsidR="00982A76" w:rsidRPr="00F00D1D" w:rsidDel="006953D9">
          <w:rPr>
            <w:rFonts w:ascii="Times New Roman" w:hAnsi="Times New Roman" w:cs="Times New Roman"/>
            <w:sz w:val="24"/>
            <w:szCs w:val="24"/>
            <w:rPrChange w:id="844" w:author="1. BenMiled" w:date="2016-09-07T13:37:00Z">
              <w:rPr/>
            </w:rPrChange>
          </w:rPr>
          <w:delText>of all sensor data, it sen</w:delText>
        </w:r>
        <w:r w:rsidR="008C41CC" w:rsidRPr="00F00D1D" w:rsidDel="006953D9">
          <w:rPr>
            <w:rFonts w:ascii="Times New Roman" w:hAnsi="Times New Roman" w:cs="Times New Roman"/>
            <w:sz w:val="24"/>
            <w:szCs w:val="24"/>
            <w:rPrChange w:id="845" w:author="1. BenMiled" w:date="2016-09-07T13:37:00Z">
              <w:rPr/>
            </w:rPrChange>
          </w:rPr>
          <w:delText xml:space="preserve">ds all sensor data to the gateway. </w:delText>
        </w:r>
      </w:del>
      <w:r w:rsidR="008C41CC" w:rsidRPr="00F00D1D">
        <w:rPr>
          <w:rFonts w:ascii="Times New Roman" w:hAnsi="Times New Roman" w:cs="Times New Roman"/>
          <w:sz w:val="24"/>
          <w:szCs w:val="24"/>
          <w:rPrChange w:id="846" w:author="1. BenMiled" w:date="2016-09-07T13:37:00Z">
            <w:rPr/>
          </w:rPrChange>
        </w:rPr>
        <w:t>Different sensor</w:t>
      </w:r>
      <w:ins w:id="847" w:author="1. BenMiled" w:date="2016-09-07T13:42:00Z">
        <w:r w:rsidR="006953D9">
          <w:rPr>
            <w:rFonts w:ascii="Times New Roman" w:hAnsi="Times New Roman" w:cs="Times New Roman"/>
            <w:sz w:val="24"/>
            <w:szCs w:val="24"/>
          </w:rPr>
          <w:t>s signal</w:t>
        </w:r>
      </w:ins>
      <w:r w:rsidR="008C41CC" w:rsidRPr="00F00D1D">
        <w:rPr>
          <w:rFonts w:ascii="Times New Roman" w:hAnsi="Times New Roman" w:cs="Times New Roman"/>
          <w:sz w:val="24"/>
          <w:szCs w:val="24"/>
          <w:rPrChange w:id="848" w:author="1. BenMiled" w:date="2016-09-07T13:37:00Z">
            <w:rPr/>
          </w:rPrChange>
        </w:rPr>
        <w:t xml:space="preserve"> </w:t>
      </w:r>
      <w:del w:id="849" w:author="1. BenMiled" w:date="2016-09-07T13:42:00Z">
        <w:r w:rsidR="008C41CC" w:rsidRPr="00F00D1D" w:rsidDel="006953D9">
          <w:rPr>
            <w:rFonts w:ascii="Times New Roman" w:hAnsi="Times New Roman" w:cs="Times New Roman"/>
            <w:sz w:val="24"/>
            <w:szCs w:val="24"/>
            <w:rPrChange w:id="850" w:author="1. BenMiled" w:date="2016-09-07T13:37:00Z">
              <w:rPr/>
            </w:rPrChange>
          </w:rPr>
          <w:delText xml:space="preserve">data </w:delText>
        </w:r>
      </w:del>
      <w:r w:rsidR="008C41CC" w:rsidRPr="00F00D1D">
        <w:rPr>
          <w:rFonts w:ascii="Times New Roman" w:hAnsi="Times New Roman" w:cs="Times New Roman"/>
          <w:sz w:val="24"/>
          <w:szCs w:val="24"/>
          <w:rPrChange w:id="851" w:author="1. BenMiled" w:date="2016-09-07T13:37:00Z">
            <w:rPr/>
          </w:rPrChange>
        </w:rPr>
        <w:t>triggers different events</w:t>
      </w:r>
      <w:del w:id="852" w:author="1. BenMiled" w:date="2016-09-07T13:42:00Z">
        <w:r w:rsidR="008C41CC" w:rsidRPr="00F00D1D" w:rsidDel="006953D9">
          <w:rPr>
            <w:rFonts w:ascii="Times New Roman" w:hAnsi="Times New Roman" w:cs="Times New Roman"/>
            <w:sz w:val="24"/>
            <w:szCs w:val="24"/>
            <w:rPrChange w:id="853" w:author="1. BenMiled" w:date="2016-09-07T13:37:00Z">
              <w:rPr/>
            </w:rPrChange>
          </w:rPr>
          <w:delText xml:space="preserve">, </w:delText>
        </w:r>
      </w:del>
      <w:ins w:id="854" w:author="1. BenMiled" w:date="2016-09-07T13:42:00Z">
        <w:r w:rsidR="006953D9">
          <w:rPr>
            <w:rFonts w:ascii="Times New Roman" w:hAnsi="Times New Roman" w:cs="Times New Roman"/>
            <w:sz w:val="24"/>
            <w:szCs w:val="24"/>
          </w:rPr>
          <w:t>.</w:t>
        </w:r>
        <w:r w:rsidR="006953D9" w:rsidRPr="00F00D1D">
          <w:rPr>
            <w:rFonts w:ascii="Times New Roman" w:hAnsi="Times New Roman" w:cs="Times New Roman"/>
            <w:sz w:val="24"/>
            <w:szCs w:val="24"/>
            <w:rPrChange w:id="855" w:author="1. BenMiled" w:date="2016-09-07T13:37:00Z">
              <w:rPr/>
            </w:rPrChange>
          </w:rPr>
          <w:t xml:space="preserve"> </w:t>
        </w:r>
      </w:ins>
      <w:del w:id="856" w:author="1. BenMiled" w:date="2016-09-07T13:42:00Z">
        <w:r w:rsidR="008C41CC" w:rsidRPr="00F00D1D" w:rsidDel="006953D9">
          <w:rPr>
            <w:rFonts w:ascii="Times New Roman" w:hAnsi="Times New Roman" w:cs="Times New Roman"/>
            <w:sz w:val="24"/>
            <w:szCs w:val="24"/>
            <w:rPrChange w:id="857" w:author="1. BenMiled" w:date="2016-09-07T13:37:00Z">
              <w:rPr/>
            </w:rPrChange>
          </w:rPr>
          <w:delText xml:space="preserve">for </w:delText>
        </w:r>
      </w:del>
      <w:ins w:id="858" w:author="1. BenMiled" w:date="2016-09-07T13:42:00Z">
        <w:r w:rsidR="006953D9">
          <w:rPr>
            <w:rFonts w:ascii="Times New Roman" w:hAnsi="Times New Roman" w:cs="Times New Roman"/>
            <w:sz w:val="24"/>
            <w:szCs w:val="24"/>
          </w:rPr>
          <w:t>F</w:t>
        </w:r>
        <w:r w:rsidR="006953D9" w:rsidRPr="00F00D1D">
          <w:rPr>
            <w:rFonts w:ascii="Times New Roman" w:hAnsi="Times New Roman" w:cs="Times New Roman"/>
            <w:sz w:val="24"/>
            <w:szCs w:val="24"/>
            <w:rPrChange w:id="859" w:author="1. BenMiled" w:date="2016-09-07T13:37:00Z">
              <w:rPr/>
            </w:rPrChange>
          </w:rPr>
          <w:t xml:space="preserve">or </w:t>
        </w:r>
      </w:ins>
      <w:r w:rsidR="008C41CC" w:rsidRPr="00F00D1D">
        <w:rPr>
          <w:rFonts w:ascii="Times New Roman" w:hAnsi="Times New Roman" w:cs="Times New Roman"/>
          <w:sz w:val="24"/>
          <w:szCs w:val="24"/>
          <w:rPrChange w:id="860" w:author="1. BenMiled" w:date="2016-09-07T13:37:00Z">
            <w:rPr/>
          </w:rPrChange>
        </w:rPr>
        <w:t xml:space="preserve">example a GPS </w:t>
      </w:r>
      <w:del w:id="861" w:author="1. BenMiled" w:date="2016-09-07T13:42:00Z">
        <w:r w:rsidR="008C41CC" w:rsidRPr="00F00D1D" w:rsidDel="006953D9">
          <w:rPr>
            <w:rFonts w:ascii="Times New Roman" w:hAnsi="Times New Roman" w:cs="Times New Roman"/>
            <w:sz w:val="24"/>
            <w:szCs w:val="24"/>
            <w:rPrChange w:id="862" w:author="1. BenMiled" w:date="2016-09-07T13:37:00Z">
              <w:rPr/>
            </w:rPrChange>
          </w:rPr>
          <w:delText xml:space="preserve">data </w:delText>
        </w:r>
      </w:del>
      <w:ins w:id="863" w:author="1. BenMiled" w:date="2016-09-07T13:42:00Z">
        <w:r w:rsidR="006953D9">
          <w:rPr>
            <w:rFonts w:ascii="Times New Roman" w:hAnsi="Times New Roman" w:cs="Times New Roman"/>
            <w:sz w:val="24"/>
            <w:szCs w:val="24"/>
          </w:rPr>
          <w:t xml:space="preserve">position received from the </w:t>
        </w:r>
      </w:ins>
      <w:ins w:id="864" w:author="1. BenMiled" w:date="2016-09-07T13:43:00Z">
        <w:r w:rsidR="006953D9">
          <w:rPr>
            <w:rFonts w:ascii="Times New Roman" w:hAnsi="Times New Roman" w:cs="Times New Roman"/>
            <w:sz w:val="24"/>
            <w:szCs w:val="24"/>
          </w:rPr>
          <w:t xml:space="preserve">carrier sensor gateway will update the database and forward the new GPS location to the other stakeholders. </w:t>
        </w:r>
      </w:ins>
      <w:ins w:id="865" w:author="1. BenMiled" w:date="2016-09-07T13:42:00Z">
        <w:r w:rsidR="006953D9" w:rsidRPr="00F00D1D">
          <w:rPr>
            <w:rFonts w:ascii="Times New Roman" w:hAnsi="Times New Roman" w:cs="Times New Roman"/>
            <w:sz w:val="24"/>
            <w:szCs w:val="24"/>
            <w:rPrChange w:id="866" w:author="1. BenMiled" w:date="2016-09-07T13:37:00Z">
              <w:rPr/>
            </w:rPrChange>
          </w:rPr>
          <w:t xml:space="preserve"> </w:t>
        </w:r>
      </w:ins>
      <w:del w:id="867" w:author="1. BenMiled" w:date="2016-09-07T13:44:00Z">
        <w:r w:rsidR="008C41CC" w:rsidRPr="00F00D1D" w:rsidDel="006953D9">
          <w:rPr>
            <w:rFonts w:ascii="Times New Roman" w:hAnsi="Times New Roman" w:cs="Times New Roman"/>
            <w:sz w:val="24"/>
            <w:szCs w:val="24"/>
            <w:rPrChange w:id="868" w:author="1. BenMiled" w:date="2016-09-07T13:37:00Z">
              <w:rPr/>
            </w:rPrChange>
          </w:rPr>
          <w:delText xml:space="preserve">from a truck can cause a new GPS update event, the middleware updates database and send the newest </w:delText>
        </w:r>
        <w:r w:rsidR="00383A87" w:rsidRPr="00F00D1D" w:rsidDel="006953D9">
          <w:rPr>
            <w:rFonts w:ascii="Times New Roman" w:hAnsi="Times New Roman" w:cs="Times New Roman"/>
            <w:sz w:val="24"/>
            <w:szCs w:val="24"/>
            <w:rPrChange w:id="869" w:author="1. BenMiled" w:date="2016-09-07T13:37:00Z">
              <w:rPr/>
            </w:rPrChange>
          </w:rPr>
          <w:delText>geolocation</w:delText>
        </w:r>
        <w:r w:rsidR="008C41CC" w:rsidRPr="00F00D1D" w:rsidDel="006953D9">
          <w:rPr>
            <w:rFonts w:ascii="Times New Roman" w:hAnsi="Times New Roman" w:cs="Times New Roman"/>
            <w:sz w:val="24"/>
            <w:szCs w:val="24"/>
            <w:rPrChange w:id="870" w:author="1. BenMiled" w:date="2016-09-07T13:37:00Z">
              <w:rPr/>
            </w:rPrChange>
          </w:rPr>
          <w:delText xml:space="preserve"> information to other stakeholders.</w:delText>
        </w:r>
        <w:r w:rsidR="00C16EB6" w:rsidRPr="00F00D1D" w:rsidDel="006953D9">
          <w:rPr>
            <w:rFonts w:ascii="Times New Roman" w:hAnsi="Times New Roman" w:cs="Times New Roman"/>
            <w:sz w:val="24"/>
            <w:szCs w:val="24"/>
            <w:rPrChange w:id="871" w:author="1. BenMiled" w:date="2016-09-07T13:37:00Z">
              <w:rPr/>
            </w:rPrChange>
          </w:rPr>
          <w:delText xml:space="preserve"> </w:delText>
        </w:r>
      </w:del>
      <w:commentRangeEnd w:id="833"/>
      <w:r w:rsidR="006953D9">
        <w:rPr>
          <w:rStyle w:val="CommentReference"/>
        </w:rPr>
        <w:commentReference w:id="833"/>
      </w:r>
    </w:p>
    <w:p w14:paraId="37E57FD0" w14:textId="4C6137CA" w:rsidR="00D5244F" w:rsidDel="004F719C" w:rsidRDefault="00C16EB6">
      <w:pPr>
        <w:spacing w:before="240"/>
        <w:jc w:val="both"/>
        <w:rPr>
          <w:del w:id="872" w:author="1. BenMiled" w:date="2016-09-07T13:41:00Z"/>
          <w:rFonts w:ascii="Times New Roman" w:hAnsi="Times New Roman" w:cs="Times New Roman"/>
          <w:sz w:val="24"/>
          <w:szCs w:val="24"/>
        </w:rPr>
        <w:pPrChange w:id="873" w:author="1. BenMiled" w:date="2016-09-07T13:51:00Z">
          <w:pPr>
            <w:spacing w:line="240" w:lineRule="auto"/>
            <w:jc w:val="both"/>
          </w:pPr>
        </w:pPrChange>
      </w:pPr>
      <w:commentRangeStart w:id="874"/>
      <w:r w:rsidRPr="00F00D1D">
        <w:rPr>
          <w:rFonts w:ascii="Times New Roman" w:hAnsi="Times New Roman" w:cs="Times New Roman"/>
          <w:sz w:val="24"/>
          <w:szCs w:val="24"/>
          <w:rPrChange w:id="875" w:author="1. BenMiled" w:date="2016-09-07T13:37:00Z">
            <w:rPr/>
          </w:rPrChange>
        </w:rPr>
        <w:t xml:space="preserve">The third </w:t>
      </w:r>
      <w:del w:id="876" w:author="1. BenMiled" w:date="2016-09-07T13:40:00Z">
        <w:r w:rsidRPr="00F00D1D" w:rsidDel="0004632F">
          <w:rPr>
            <w:rFonts w:ascii="Times New Roman" w:hAnsi="Times New Roman" w:cs="Times New Roman"/>
            <w:sz w:val="24"/>
            <w:szCs w:val="24"/>
            <w:rPrChange w:id="877" w:author="1. BenMiled" w:date="2016-09-07T13:37:00Z">
              <w:rPr/>
            </w:rPrChange>
          </w:rPr>
          <w:delText xml:space="preserve">tire </w:delText>
        </w:r>
      </w:del>
      <w:ins w:id="878" w:author="1. BenMiled" w:date="2016-09-07T13:40:00Z">
        <w:r w:rsidR="0004632F" w:rsidRPr="00F00D1D">
          <w:rPr>
            <w:rFonts w:ascii="Times New Roman" w:hAnsi="Times New Roman" w:cs="Times New Roman"/>
            <w:sz w:val="24"/>
            <w:szCs w:val="24"/>
            <w:rPrChange w:id="879" w:author="1. BenMiled" w:date="2016-09-07T13:37:00Z">
              <w:rPr/>
            </w:rPrChange>
          </w:rPr>
          <w:t>t</w:t>
        </w:r>
        <w:r w:rsidR="0004632F">
          <w:rPr>
            <w:rFonts w:ascii="Times New Roman" w:hAnsi="Times New Roman" w:cs="Times New Roman"/>
            <w:sz w:val="24"/>
            <w:szCs w:val="24"/>
          </w:rPr>
          <w:t>ier</w:t>
        </w:r>
        <w:r w:rsidR="0004632F" w:rsidRPr="00F00D1D">
          <w:rPr>
            <w:rFonts w:ascii="Times New Roman" w:hAnsi="Times New Roman" w:cs="Times New Roman"/>
            <w:sz w:val="24"/>
            <w:szCs w:val="24"/>
            <w:rPrChange w:id="880" w:author="1. BenMiled" w:date="2016-09-07T13:37:00Z">
              <w:rPr/>
            </w:rPrChange>
          </w:rPr>
          <w:t xml:space="preserve"> </w:t>
        </w:r>
      </w:ins>
      <w:r w:rsidRPr="00F00D1D">
        <w:rPr>
          <w:rFonts w:ascii="Times New Roman" w:hAnsi="Times New Roman" w:cs="Times New Roman"/>
          <w:sz w:val="24"/>
          <w:szCs w:val="24"/>
          <w:rPrChange w:id="881" w:author="1. BenMiled" w:date="2016-09-07T13:37:00Z">
            <w:rPr/>
          </w:rPrChange>
        </w:rPr>
        <w:t>i</w:t>
      </w:r>
      <w:ins w:id="882" w:author="1. BenMiled" w:date="2016-09-07T13:40:00Z">
        <w:r w:rsidR="0004632F">
          <w:rPr>
            <w:rFonts w:ascii="Times New Roman" w:hAnsi="Times New Roman" w:cs="Times New Roman"/>
            <w:sz w:val="24"/>
            <w:szCs w:val="24"/>
          </w:rPr>
          <w:t xml:space="preserve">n the proposed HP3D is implemented using a </w:t>
        </w:r>
      </w:ins>
      <w:del w:id="883" w:author="1. BenMiled" w:date="2016-09-07T13:40:00Z">
        <w:r w:rsidRPr="00F00D1D" w:rsidDel="0004632F">
          <w:rPr>
            <w:rFonts w:ascii="Times New Roman" w:hAnsi="Times New Roman" w:cs="Times New Roman"/>
            <w:sz w:val="24"/>
            <w:szCs w:val="24"/>
            <w:rPrChange w:id="884" w:author="1. BenMiled" w:date="2016-09-07T13:37:00Z">
              <w:rPr/>
            </w:rPrChange>
          </w:rPr>
          <w:delText>s called data tire. Database is the main software used in this tire. S</w:delText>
        </w:r>
        <w:r w:rsidR="00D5244F" w:rsidRPr="00F00D1D" w:rsidDel="0004632F">
          <w:rPr>
            <w:rFonts w:ascii="Times New Roman" w:hAnsi="Times New Roman" w:cs="Times New Roman"/>
            <w:sz w:val="24"/>
            <w:szCs w:val="24"/>
            <w:rPrChange w:id="885" w:author="1. BenMiled" w:date="2016-09-07T13:37:00Z">
              <w:rPr/>
            </w:rPrChange>
          </w:rPr>
          <w:delText xml:space="preserve">CV uses </w:delText>
        </w:r>
      </w:del>
      <w:proofErr w:type="spellStart"/>
      <w:r w:rsidR="00D5244F" w:rsidRPr="00F00D1D">
        <w:rPr>
          <w:rFonts w:ascii="Times New Roman" w:hAnsi="Times New Roman" w:cs="Times New Roman"/>
          <w:sz w:val="24"/>
          <w:szCs w:val="24"/>
          <w:rPrChange w:id="886" w:author="1. BenMiled" w:date="2016-09-07T13:37:00Z">
            <w:rPr/>
          </w:rPrChange>
        </w:rPr>
        <w:t>mongoDB</w:t>
      </w:r>
      <w:proofErr w:type="spellEnd"/>
      <w:r w:rsidR="002C4368" w:rsidRPr="00F00D1D">
        <w:rPr>
          <w:rFonts w:ascii="Times New Roman" w:hAnsi="Times New Roman" w:cs="Times New Roman"/>
          <w:sz w:val="24"/>
          <w:szCs w:val="24"/>
          <w:rPrChange w:id="887" w:author="1. BenMiled" w:date="2016-09-07T13:37:00Z">
            <w:rPr/>
          </w:rPrChange>
        </w:rPr>
        <w:t xml:space="preserve"> </w:t>
      </w:r>
      <w:ins w:id="888" w:author="1. BenMiled" w:date="2016-09-07T13:40:00Z">
        <w:r w:rsidR="0004632F">
          <w:rPr>
            <w:rFonts w:ascii="Times New Roman" w:hAnsi="Times New Roman" w:cs="Times New Roman"/>
            <w:sz w:val="24"/>
            <w:szCs w:val="24"/>
          </w:rPr>
          <w:t>[</w:t>
        </w:r>
      </w:ins>
      <w:ins w:id="889" w:author="1. BenMiled" w:date="2016-09-07T13:54:00Z">
        <w:r w:rsidR="004F719C">
          <w:rPr>
            <w:rFonts w:ascii="Times New Roman" w:hAnsi="Times New Roman" w:cs="Times New Roman"/>
            <w:sz w:val="24"/>
            <w:szCs w:val="24"/>
          </w:rPr>
          <w:t>9</w:t>
        </w:r>
      </w:ins>
      <w:ins w:id="890" w:author="1. BenMiled" w:date="2016-09-07T13:40:00Z">
        <w:r w:rsidR="0004632F">
          <w:rPr>
            <w:rFonts w:ascii="Times New Roman" w:hAnsi="Times New Roman" w:cs="Times New Roman"/>
            <w:sz w:val="24"/>
            <w:szCs w:val="24"/>
          </w:rPr>
          <w:t xml:space="preserve">] </w:t>
        </w:r>
      </w:ins>
      <w:del w:id="891" w:author="1. BenMiled" w:date="2016-09-07T13:41:00Z">
        <w:r w:rsidR="00D5244F" w:rsidRPr="00F00D1D" w:rsidDel="0004632F">
          <w:rPr>
            <w:rFonts w:ascii="Times New Roman" w:hAnsi="Times New Roman" w:cs="Times New Roman"/>
            <w:sz w:val="24"/>
            <w:szCs w:val="24"/>
            <w:rPrChange w:id="892" w:author="1. BenMiled" w:date="2016-09-07T13:37:00Z">
              <w:rPr/>
            </w:rPrChange>
          </w:rPr>
          <w:delText xml:space="preserve">as its </w:delText>
        </w:r>
      </w:del>
      <w:r w:rsidR="00D5244F" w:rsidRPr="00F00D1D">
        <w:rPr>
          <w:rFonts w:ascii="Times New Roman" w:hAnsi="Times New Roman" w:cs="Times New Roman"/>
          <w:sz w:val="24"/>
          <w:szCs w:val="24"/>
          <w:rPrChange w:id="893" w:author="1. BenMiled" w:date="2016-09-07T13:37:00Z">
            <w:rPr/>
          </w:rPrChange>
        </w:rPr>
        <w:t xml:space="preserve">database. </w:t>
      </w:r>
      <w:ins w:id="894" w:author="1. BenMiled" w:date="2016-09-07T13:41:00Z">
        <w:r w:rsidR="0004632F">
          <w:rPr>
            <w:rFonts w:ascii="Times New Roman" w:hAnsi="Times New Roman" w:cs="Times New Roman"/>
            <w:sz w:val="24"/>
            <w:szCs w:val="24"/>
          </w:rPr>
          <w:t xml:space="preserve"> </w:t>
        </w:r>
      </w:ins>
      <w:ins w:id="895" w:author="1. BenMiled" w:date="2016-09-07T13:55:00Z">
        <w:r w:rsidR="004F719C">
          <w:rPr>
            <w:rFonts w:ascii="Times New Roman" w:hAnsi="Times New Roman" w:cs="Times New Roman"/>
            <w:sz w:val="24"/>
            <w:szCs w:val="24"/>
          </w:rPr>
          <w:t xml:space="preserve">MongoDB is a no-SQL database that consists of a set of collections. Each collection can hold a different type of documents. The number of attributes and their corresponding data size can vary from one </w:t>
        </w:r>
        <w:commentRangeStart w:id="896"/>
        <w:r w:rsidR="004F719C">
          <w:rPr>
            <w:rFonts w:ascii="Times New Roman" w:hAnsi="Times New Roman" w:cs="Times New Roman"/>
            <w:sz w:val="24"/>
            <w:szCs w:val="24"/>
          </w:rPr>
          <w:lastRenderedPageBreak/>
          <w:t xml:space="preserve">document to the next. This feature </w:t>
        </w:r>
      </w:ins>
      <w:ins w:id="897" w:author="1. BenMiled" w:date="2016-09-07T13:57:00Z">
        <w:r w:rsidR="004F719C">
          <w:rPr>
            <w:rFonts w:ascii="Times New Roman" w:hAnsi="Times New Roman" w:cs="Times New Roman"/>
            <w:sz w:val="24"/>
            <w:szCs w:val="24"/>
          </w:rPr>
          <w:t>made</w:t>
        </w:r>
      </w:ins>
      <w:ins w:id="898" w:author="1. BenMiled" w:date="2016-09-07T13:55:00Z">
        <w:r w:rsidR="004F719C">
          <w:rPr>
            <w:rFonts w:ascii="Times New Roman" w:hAnsi="Times New Roman" w:cs="Times New Roman"/>
            <w:sz w:val="24"/>
            <w:szCs w:val="24"/>
          </w:rPr>
          <w:t xml:space="preserve"> </w:t>
        </w:r>
        <w:proofErr w:type="spellStart"/>
        <w:r w:rsidR="004F719C">
          <w:rPr>
            <w:rFonts w:ascii="Times New Roman" w:hAnsi="Times New Roman" w:cs="Times New Roman"/>
            <w:sz w:val="24"/>
            <w:szCs w:val="24"/>
          </w:rPr>
          <w:t>mongoDB</w:t>
        </w:r>
        <w:proofErr w:type="spellEnd"/>
        <w:r w:rsidR="004F719C">
          <w:rPr>
            <w:rFonts w:ascii="Times New Roman" w:hAnsi="Times New Roman" w:cs="Times New Roman"/>
            <w:sz w:val="24"/>
            <w:szCs w:val="24"/>
          </w:rPr>
          <w:t xml:space="preserve"> the data</w:t>
        </w:r>
      </w:ins>
      <w:ins w:id="899" w:author="1. BenMiled" w:date="2016-09-07T13:57:00Z">
        <w:r w:rsidR="004F719C">
          <w:rPr>
            <w:rFonts w:ascii="Times New Roman" w:hAnsi="Times New Roman" w:cs="Times New Roman"/>
            <w:sz w:val="24"/>
            <w:szCs w:val="24"/>
          </w:rPr>
          <w:t>base of choice for this application because …..</w:t>
        </w:r>
      </w:ins>
      <w:ins w:id="900" w:author="1. BenMiled" w:date="2016-09-07T13:55:00Z">
        <w:r w:rsidR="004F719C">
          <w:rPr>
            <w:rFonts w:ascii="Times New Roman" w:hAnsi="Times New Roman" w:cs="Times New Roman"/>
            <w:sz w:val="24"/>
            <w:szCs w:val="24"/>
          </w:rPr>
          <w:t xml:space="preserve"> </w:t>
        </w:r>
      </w:ins>
    </w:p>
    <w:p w14:paraId="7A652507" w14:textId="48A62CF4" w:rsidR="0078761E" w:rsidRPr="00852E43" w:rsidRDefault="00D5244F">
      <w:pPr>
        <w:spacing w:before="240"/>
        <w:jc w:val="both"/>
        <w:rPr>
          <w:rFonts w:ascii="Times New Roman" w:hAnsi="Times New Roman" w:cs="Times New Roman"/>
          <w:sz w:val="24"/>
          <w:szCs w:val="24"/>
        </w:rPr>
        <w:pPrChange w:id="901" w:author="1. BenMiled" w:date="2016-09-07T13:51:00Z">
          <w:pPr>
            <w:spacing w:line="240" w:lineRule="auto"/>
            <w:jc w:val="both"/>
          </w:pPr>
        </w:pPrChange>
      </w:pPr>
      <w:del w:id="902" w:author="1. BenMiled" w:date="2016-09-07T13:51:00Z">
        <w:r w:rsidRPr="00852E43" w:rsidDel="004F719C">
          <w:rPr>
            <w:rFonts w:ascii="Times New Roman" w:hAnsi="Times New Roman" w:cs="Times New Roman"/>
            <w:sz w:val="24"/>
            <w:szCs w:val="24"/>
          </w:rPr>
          <w:delText>There are certain advantage</w:delText>
        </w:r>
        <w:r w:rsidR="004F0A47" w:rsidRPr="00852E43" w:rsidDel="004F719C">
          <w:rPr>
            <w:rFonts w:ascii="Times New Roman" w:hAnsi="Times New Roman" w:cs="Times New Roman"/>
            <w:sz w:val="24"/>
            <w:szCs w:val="24"/>
          </w:rPr>
          <w:delText>s</w:delText>
        </w:r>
        <w:r w:rsidRPr="00852E43" w:rsidDel="004F719C">
          <w:rPr>
            <w:rFonts w:ascii="Times New Roman" w:hAnsi="Times New Roman" w:cs="Times New Roman"/>
            <w:sz w:val="24"/>
            <w:szCs w:val="24"/>
          </w:rPr>
          <w:delText xml:space="preserve"> of using the three tire de</w:delText>
        </w:r>
        <w:r w:rsidR="003C4B7F" w:rsidRPr="00852E43" w:rsidDel="004F719C">
          <w:rPr>
            <w:rFonts w:ascii="Times New Roman" w:hAnsi="Times New Roman" w:cs="Times New Roman"/>
            <w:sz w:val="24"/>
            <w:szCs w:val="24"/>
          </w:rPr>
          <w:delText>sign. Firstly</w:delText>
        </w:r>
        <w:r w:rsidR="004F0A47" w:rsidRPr="00852E43" w:rsidDel="004F719C">
          <w:rPr>
            <w:rFonts w:ascii="Times New Roman" w:hAnsi="Times New Roman" w:cs="Times New Roman"/>
            <w:sz w:val="24"/>
            <w:szCs w:val="24"/>
          </w:rPr>
          <w:delText>,</w:delText>
        </w:r>
        <w:r w:rsidR="003C4B7F" w:rsidRPr="00852E43" w:rsidDel="004F719C">
          <w:rPr>
            <w:rFonts w:ascii="Times New Roman" w:hAnsi="Times New Roman" w:cs="Times New Roman"/>
            <w:sz w:val="24"/>
            <w:szCs w:val="24"/>
          </w:rPr>
          <w:delText xml:space="preserve"> it is more flexible, since these tires do not have to be on the same physical computer. User can split these tires onto different computer. Secondly</w:delText>
        </w:r>
        <w:r w:rsidR="004F0A47" w:rsidRPr="00852E43" w:rsidDel="004F719C">
          <w:rPr>
            <w:rFonts w:ascii="Times New Roman" w:hAnsi="Times New Roman" w:cs="Times New Roman"/>
            <w:sz w:val="24"/>
            <w:szCs w:val="24"/>
          </w:rPr>
          <w:delText>,</w:delText>
        </w:r>
        <w:r w:rsidR="003C4B7F" w:rsidRPr="00852E43" w:rsidDel="004F719C">
          <w:rPr>
            <w:rFonts w:ascii="Times New Roman" w:hAnsi="Times New Roman" w:cs="Times New Roman"/>
            <w:sz w:val="24"/>
            <w:szCs w:val="24"/>
          </w:rPr>
          <w:delText xml:space="preserve"> this desi</w:delText>
        </w:r>
        <w:r w:rsidR="0015694C" w:rsidRPr="00852E43" w:rsidDel="004F719C">
          <w:rPr>
            <w:rFonts w:ascii="Times New Roman" w:hAnsi="Times New Roman" w:cs="Times New Roman"/>
            <w:sz w:val="24"/>
            <w:szCs w:val="24"/>
          </w:rPr>
          <w:delText>gn give</w:delText>
        </w:r>
        <w:r w:rsidR="004F0A47" w:rsidRPr="00852E43" w:rsidDel="004F719C">
          <w:rPr>
            <w:rFonts w:ascii="Times New Roman" w:hAnsi="Times New Roman" w:cs="Times New Roman"/>
            <w:sz w:val="24"/>
            <w:szCs w:val="24"/>
          </w:rPr>
          <w:delText>s</w:delText>
        </w:r>
        <w:r w:rsidR="0015694C" w:rsidRPr="00852E43" w:rsidDel="004F719C">
          <w:rPr>
            <w:rFonts w:ascii="Times New Roman" w:hAnsi="Times New Roman" w:cs="Times New Roman"/>
            <w:sz w:val="24"/>
            <w:szCs w:val="24"/>
          </w:rPr>
          <w:delText xml:space="preserve"> more security to SCV. </w:delText>
        </w:r>
        <w:r w:rsidR="00BC1FE6" w:rsidRPr="00852E43" w:rsidDel="004F719C">
          <w:rPr>
            <w:rFonts w:ascii="Times New Roman" w:hAnsi="Times New Roman" w:cs="Times New Roman"/>
            <w:sz w:val="24"/>
            <w:szCs w:val="24"/>
          </w:rPr>
          <w:delText>The database can only be accessed by the middleware, an authentication mechanism will be added to the connection between middleware and database</w:delText>
        </w:r>
        <w:r w:rsidR="00762E5F" w:rsidRPr="00852E43" w:rsidDel="004F719C">
          <w:rPr>
            <w:rFonts w:ascii="Times New Roman" w:hAnsi="Times New Roman" w:cs="Times New Roman"/>
            <w:sz w:val="24"/>
            <w:szCs w:val="24"/>
          </w:rPr>
          <w:delText xml:space="preserve"> also in the future development</w:delText>
        </w:r>
        <w:r w:rsidR="00BC1FE6" w:rsidRPr="00852E43" w:rsidDel="004F719C">
          <w:rPr>
            <w:rFonts w:ascii="Times New Roman" w:hAnsi="Times New Roman" w:cs="Times New Roman"/>
            <w:sz w:val="24"/>
            <w:szCs w:val="24"/>
          </w:rPr>
          <w:delText xml:space="preserve">. </w:delText>
        </w:r>
      </w:del>
      <w:commentRangeEnd w:id="874"/>
      <w:r w:rsidR="004F719C">
        <w:rPr>
          <w:rStyle w:val="CommentReference"/>
        </w:rPr>
        <w:commentReference w:id="874"/>
      </w:r>
      <w:commentRangeEnd w:id="896"/>
      <w:r w:rsidR="00B301B5">
        <w:rPr>
          <w:rStyle w:val="CommentReference"/>
        </w:rPr>
        <w:commentReference w:id="896"/>
      </w:r>
    </w:p>
    <w:p w14:paraId="154A6EEA" w14:textId="77777777" w:rsidR="0078761E" w:rsidRPr="004F719C" w:rsidRDefault="0078761E">
      <w:pPr>
        <w:pStyle w:val="ListParagraph"/>
        <w:numPr>
          <w:ilvl w:val="1"/>
          <w:numId w:val="12"/>
        </w:numPr>
        <w:ind w:left="180" w:hanging="180"/>
        <w:jc w:val="both"/>
        <w:rPr>
          <w:rFonts w:ascii="Times New Roman" w:hAnsi="Times New Roman" w:cs="Times New Roman"/>
          <w:b/>
          <w:rPrChange w:id="903" w:author="1. BenMiled" w:date="2016-09-07T13:53:00Z">
            <w:rPr>
              <w:rFonts w:ascii="Times New Roman" w:hAnsi="Times New Roman" w:cs="Times New Roman"/>
              <w:color w:val="auto"/>
              <w:sz w:val="24"/>
              <w:szCs w:val="24"/>
            </w:rPr>
          </w:rPrChange>
        </w:rPr>
        <w:pPrChange w:id="904" w:author="1. BenMiled" w:date="2016-09-07T13:53:00Z">
          <w:pPr>
            <w:pStyle w:val="Heading2"/>
            <w:spacing w:line="240" w:lineRule="auto"/>
          </w:pPr>
        </w:pPrChange>
      </w:pPr>
      <w:r w:rsidRPr="004F719C">
        <w:rPr>
          <w:rFonts w:ascii="Times New Roman" w:hAnsi="Times New Roman" w:cs="Times New Roman"/>
          <w:b/>
          <w:rPrChange w:id="905" w:author="1. BenMiled" w:date="2016-09-07T13:53:00Z">
            <w:rPr>
              <w:rFonts w:ascii="Times New Roman" w:hAnsi="Times New Roman" w:cs="Times New Roman"/>
            </w:rPr>
          </w:rPrChange>
        </w:rPr>
        <w:t xml:space="preserve">Data exchange template and management </w:t>
      </w:r>
    </w:p>
    <w:p w14:paraId="5EA2C733" w14:textId="1883494E" w:rsidR="00AD15C9" w:rsidRDefault="004F719C">
      <w:pPr>
        <w:spacing w:before="240" w:line="240" w:lineRule="auto"/>
        <w:jc w:val="both"/>
        <w:rPr>
          <w:ins w:id="906" w:author="1. BenMiled" w:date="2016-09-07T14:24:00Z"/>
          <w:rFonts w:ascii="Times New Roman" w:hAnsi="Times New Roman" w:cs="Times New Roman"/>
          <w:sz w:val="24"/>
          <w:szCs w:val="24"/>
        </w:rPr>
        <w:pPrChange w:id="907" w:author="1. BenMiled" w:date="2016-09-07T14:21:00Z">
          <w:pPr>
            <w:pStyle w:val="Caption"/>
            <w:jc w:val="both"/>
          </w:pPr>
        </w:pPrChange>
      </w:pPr>
      <w:ins w:id="908" w:author="1. BenMiled" w:date="2016-09-07T13:53:00Z">
        <w:r>
          <w:rPr>
            <w:rFonts w:ascii="Times New Roman" w:hAnsi="Times New Roman" w:cs="Times New Roman"/>
            <w:sz w:val="24"/>
            <w:szCs w:val="24"/>
          </w:rPr>
          <w:t xml:space="preserve">Data exchange in HP3D uses the </w:t>
        </w:r>
      </w:ins>
      <w:del w:id="909" w:author="1. BenMiled" w:date="2016-09-07T13:53:00Z">
        <w:r w:rsidR="00A74882" w:rsidRPr="00852E43" w:rsidDel="004F719C">
          <w:rPr>
            <w:rFonts w:ascii="Times New Roman" w:hAnsi="Times New Roman" w:cs="Times New Roman"/>
            <w:sz w:val="24"/>
            <w:szCs w:val="24"/>
          </w:rPr>
          <w:delText xml:space="preserve">SCV uses </w:delText>
        </w:r>
      </w:del>
      <w:r w:rsidR="00A74882" w:rsidRPr="00852E43">
        <w:rPr>
          <w:rFonts w:ascii="Times New Roman" w:hAnsi="Times New Roman" w:cs="Times New Roman"/>
          <w:sz w:val="24"/>
          <w:szCs w:val="24"/>
        </w:rPr>
        <w:t xml:space="preserve">JSON format </w:t>
      </w:r>
      <w:del w:id="910" w:author="1. BenMiled" w:date="2016-09-07T13:53:00Z">
        <w:r w:rsidR="00A74882" w:rsidRPr="00852E43" w:rsidDel="004F719C">
          <w:rPr>
            <w:rFonts w:ascii="Times New Roman" w:hAnsi="Times New Roman" w:cs="Times New Roman"/>
            <w:sz w:val="24"/>
            <w:szCs w:val="24"/>
          </w:rPr>
          <w:delText>to share shipment information</w:delText>
        </w:r>
      </w:del>
      <w:ins w:id="911" w:author="1. BenMiled" w:date="2016-09-07T13:53:00Z">
        <w:r>
          <w:rPr>
            <w:rFonts w:ascii="Times New Roman" w:hAnsi="Times New Roman" w:cs="Times New Roman"/>
            <w:sz w:val="24"/>
            <w:szCs w:val="24"/>
          </w:rPr>
          <w:t>[ref]</w:t>
        </w:r>
      </w:ins>
      <w:r w:rsidR="00A74882" w:rsidRPr="00852E43">
        <w:rPr>
          <w:rFonts w:ascii="Times New Roman" w:hAnsi="Times New Roman" w:cs="Times New Roman"/>
          <w:sz w:val="24"/>
          <w:szCs w:val="24"/>
        </w:rPr>
        <w:t>.</w:t>
      </w:r>
      <w:r w:rsidR="00055A7A" w:rsidRPr="00852E43">
        <w:rPr>
          <w:rFonts w:ascii="Times New Roman" w:hAnsi="Times New Roman" w:cs="Times New Roman"/>
          <w:sz w:val="24"/>
          <w:szCs w:val="24"/>
        </w:rPr>
        <w:t xml:space="preserve"> </w:t>
      </w:r>
      <w:del w:id="912" w:author="1. BenMiled" w:date="2016-09-07T13:54:00Z">
        <w:r w:rsidR="00055A7A" w:rsidRPr="00852E43" w:rsidDel="004F719C">
          <w:rPr>
            <w:rFonts w:ascii="Times New Roman" w:hAnsi="Times New Roman" w:cs="Times New Roman"/>
            <w:sz w:val="24"/>
            <w:szCs w:val="24"/>
          </w:rPr>
          <w:delText>We could choose data format between JSON and XML. XML is good for document transfer</w:delText>
        </w:r>
        <w:r w:rsidR="00AF73B8" w:rsidRPr="00852E43" w:rsidDel="004F719C">
          <w:rPr>
            <w:rFonts w:ascii="Times New Roman" w:hAnsi="Times New Roman" w:cs="Times New Roman"/>
            <w:sz w:val="24"/>
            <w:szCs w:val="24"/>
          </w:rPr>
          <w:delText xml:space="preserve"> and it is easy to interoperate. In comparison with XML, JSON has more advantages. First</w:delText>
        </w:r>
        <w:r w:rsidR="008249B9" w:rsidRPr="00852E43" w:rsidDel="004F719C">
          <w:rPr>
            <w:rFonts w:ascii="Times New Roman" w:hAnsi="Times New Roman" w:cs="Times New Roman"/>
            <w:sz w:val="24"/>
            <w:szCs w:val="24"/>
          </w:rPr>
          <w:delText>ly</w:delText>
        </w:r>
        <w:r w:rsidR="004F0A47" w:rsidRPr="00852E43" w:rsidDel="004F719C">
          <w:rPr>
            <w:rFonts w:ascii="Times New Roman" w:hAnsi="Times New Roman" w:cs="Times New Roman"/>
            <w:sz w:val="24"/>
            <w:szCs w:val="24"/>
          </w:rPr>
          <w:delText>,</w:delText>
        </w:r>
        <w:r w:rsidR="008249B9" w:rsidRPr="00852E43" w:rsidDel="004F719C">
          <w:rPr>
            <w:rFonts w:ascii="Times New Roman" w:hAnsi="Times New Roman" w:cs="Times New Roman"/>
            <w:sz w:val="24"/>
            <w:szCs w:val="24"/>
          </w:rPr>
          <w:delText xml:space="preserve"> JSON is at least easy to interoperate as XML. Secondly</w:delText>
        </w:r>
        <w:r w:rsidR="004F0A47" w:rsidRPr="00852E43" w:rsidDel="004F719C">
          <w:rPr>
            <w:rFonts w:ascii="Times New Roman" w:hAnsi="Times New Roman" w:cs="Times New Roman"/>
            <w:sz w:val="24"/>
            <w:szCs w:val="24"/>
          </w:rPr>
          <w:delText>,</w:delText>
        </w:r>
        <w:r w:rsidR="008249B9" w:rsidRPr="00852E43" w:rsidDel="004F719C">
          <w:rPr>
            <w:rFonts w:ascii="Times New Roman" w:hAnsi="Times New Roman" w:cs="Times New Roman"/>
            <w:sz w:val="24"/>
            <w:szCs w:val="24"/>
          </w:rPr>
          <w:delText xml:space="preserve"> XML is simpler than some other markup languages, but JSON has a much smaller grammar and maps more directly onto the data structure used in modern programing languages.</w:delText>
        </w:r>
      </w:del>
      <w:ins w:id="913" w:author="1. BenMiled" w:date="2016-09-07T13:58:00Z">
        <w:r>
          <w:rPr>
            <w:rFonts w:ascii="Times New Roman" w:hAnsi="Times New Roman" w:cs="Times New Roman"/>
            <w:sz w:val="24"/>
            <w:szCs w:val="24"/>
          </w:rPr>
          <w:t xml:space="preserve">This format is </w:t>
        </w:r>
      </w:ins>
      <w:ins w:id="914" w:author="1. BenMiled" w:date="2016-09-07T14:18:00Z">
        <w:r w:rsidR="00AD15C9">
          <w:rPr>
            <w:rFonts w:ascii="Times New Roman" w:hAnsi="Times New Roman" w:cs="Times New Roman"/>
            <w:sz w:val="24"/>
            <w:szCs w:val="24"/>
          </w:rPr>
          <w:t xml:space="preserve">also </w:t>
        </w:r>
      </w:ins>
      <w:ins w:id="915" w:author="1. BenMiled" w:date="2016-09-07T13:58:00Z">
        <w:r>
          <w:rPr>
            <w:rFonts w:ascii="Times New Roman" w:hAnsi="Times New Roman" w:cs="Times New Roman"/>
            <w:sz w:val="24"/>
            <w:szCs w:val="24"/>
          </w:rPr>
          <w:t xml:space="preserve">used by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which makes parsing, inserting and retrieving information from the database </w:t>
        </w:r>
      </w:ins>
      <w:ins w:id="916" w:author="1. BenMiled" w:date="2016-09-07T13:59:00Z">
        <w:r>
          <w:rPr>
            <w:rFonts w:ascii="Times New Roman" w:hAnsi="Times New Roman" w:cs="Times New Roman"/>
            <w:sz w:val="24"/>
            <w:szCs w:val="24"/>
          </w:rPr>
          <w:t>straightforward</w:t>
        </w:r>
      </w:ins>
      <w:ins w:id="917" w:author="1. BenMiled" w:date="2016-09-07T13:58:00Z">
        <w:r>
          <w:rPr>
            <w:rFonts w:ascii="Times New Roman" w:hAnsi="Times New Roman" w:cs="Times New Roman"/>
            <w:sz w:val="24"/>
            <w:szCs w:val="24"/>
          </w:rPr>
          <w:t>.</w:t>
        </w:r>
      </w:ins>
      <w:ins w:id="918" w:author="1. BenMiled" w:date="2016-09-07T13:59:00Z">
        <w:r>
          <w:rPr>
            <w:rFonts w:ascii="Times New Roman" w:hAnsi="Times New Roman" w:cs="Times New Roman"/>
            <w:sz w:val="24"/>
            <w:szCs w:val="24"/>
          </w:rPr>
          <w:t xml:space="preserve"> </w:t>
        </w:r>
      </w:ins>
      <w:ins w:id="919" w:author="1. BenMiled" w:date="2016-09-07T14:00:00Z">
        <w:r w:rsidR="00F962A4">
          <w:rPr>
            <w:rFonts w:ascii="Times New Roman" w:hAnsi="Times New Roman" w:cs="Times New Roman"/>
            <w:sz w:val="24"/>
            <w:szCs w:val="24"/>
          </w:rPr>
          <w:t xml:space="preserve">HP3D handles two types of templates: basic information and </w:t>
        </w:r>
      </w:ins>
      <w:ins w:id="920" w:author="1. BenMiled" w:date="2016-09-07T21:26:00Z">
        <w:r w:rsidR="00B301B5">
          <w:rPr>
            <w:rFonts w:ascii="Times New Roman" w:hAnsi="Times New Roman" w:cs="Times New Roman"/>
            <w:sz w:val="24"/>
            <w:szCs w:val="24"/>
          </w:rPr>
          <w:t>order</w:t>
        </w:r>
      </w:ins>
      <w:ins w:id="921" w:author="1. BenMiled" w:date="2016-09-07T14:00:00Z">
        <w:r w:rsidR="00F962A4">
          <w:rPr>
            <w:rFonts w:ascii="Times New Roman" w:hAnsi="Times New Roman" w:cs="Times New Roman"/>
            <w:sz w:val="24"/>
            <w:szCs w:val="24"/>
          </w:rPr>
          <w:t xml:space="preserve"> information. </w:t>
        </w:r>
      </w:ins>
    </w:p>
    <w:p w14:paraId="17DC4D5D" w14:textId="76D286AE" w:rsidR="00AD15C9" w:rsidRDefault="00F962A4">
      <w:pPr>
        <w:spacing w:before="240" w:line="240" w:lineRule="auto"/>
        <w:jc w:val="both"/>
        <w:rPr>
          <w:ins w:id="922" w:author="1. BenMiled" w:date="2016-09-07T14:24:00Z"/>
          <w:rFonts w:ascii="Times New Roman" w:hAnsi="Times New Roman" w:cs="Times New Roman"/>
          <w:sz w:val="24"/>
          <w:szCs w:val="24"/>
        </w:rPr>
        <w:pPrChange w:id="923" w:author="1. BenMiled" w:date="2016-09-07T14:21:00Z">
          <w:pPr>
            <w:pStyle w:val="Caption"/>
            <w:jc w:val="both"/>
          </w:pPr>
        </w:pPrChange>
      </w:pPr>
      <w:commentRangeStart w:id="924"/>
      <w:ins w:id="925" w:author="1. BenMiled" w:date="2016-09-07T14:00:00Z">
        <w:r>
          <w:rPr>
            <w:rFonts w:ascii="Times New Roman" w:hAnsi="Times New Roman" w:cs="Times New Roman"/>
            <w:sz w:val="24"/>
            <w:szCs w:val="24"/>
          </w:rPr>
          <w:t>Basic information is required for each client to register on the index server.</w:t>
        </w:r>
      </w:ins>
      <w:commentRangeEnd w:id="924"/>
      <w:ins w:id="926" w:author="1. BenMiled" w:date="2016-09-07T14:24:00Z">
        <w:r w:rsidR="00AD15C9">
          <w:rPr>
            <w:rStyle w:val="CommentReference"/>
          </w:rPr>
          <w:commentReference w:id="924"/>
        </w:r>
      </w:ins>
      <w:ins w:id="927" w:author="1. BenMiled" w:date="2016-09-07T14:00:00Z">
        <w:r>
          <w:rPr>
            <w:rFonts w:ascii="Times New Roman" w:hAnsi="Times New Roman" w:cs="Times New Roman"/>
            <w:sz w:val="24"/>
            <w:szCs w:val="24"/>
          </w:rPr>
          <w:t xml:space="preserve"> </w:t>
        </w:r>
      </w:ins>
      <w:ins w:id="928" w:author="1. BenMiled" w:date="2016-09-07T14:25:00Z">
        <w:r w:rsidR="00AD15C9">
          <w:rPr>
            <w:rFonts w:ascii="Times New Roman" w:hAnsi="Times New Roman" w:cs="Times New Roman"/>
            <w:sz w:val="24"/>
            <w:szCs w:val="24"/>
          </w:rPr>
          <w:t xml:space="preserve">This information consists of the customer ID, name and current IP. </w:t>
        </w:r>
      </w:ins>
      <w:ins w:id="929" w:author="1. BenMiled" w:date="2016-09-07T14:24:00Z">
        <w:r w:rsidR="00AD15C9">
          <w:rPr>
            <w:rFonts w:ascii="Times New Roman" w:hAnsi="Times New Roman" w:cs="Times New Roman"/>
            <w:sz w:val="24"/>
            <w:szCs w:val="24"/>
          </w:rPr>
          <w:t>????</w:t>
        </w:r>
      </w:ins>
    </w:p>
    <w:p w14:paraId="638DB3BD" w14:textId="701A62D1" w:rsidR="0078761E" w:rsidRPr="00852E43" w:rsidDel="004F719C" w:rsidRDefault="00B301B5">
      <w:pPr>
        <w:spacing w:before="240" w:line="240" w:lineRule="auto"/>
        <w:jc w:val="both"/>
        <w:rPr>
          <w:del w:id="930" w:author="1. BenMiled" w:date="2016-09-07T13:58:00Z"/>
          <w:rFonts w:ascii="Times New Roman" w:hAnsi="Times New Roman" w:cs="Times New Roman"/>
          <w:sz w:val="24"/>
          <w:szCs w:val="24"/>
        </w:rPr>
        <w:pPrChange w:id="931" w:author="1. BenMiled" w:date="2016-09-07T13:53:00Z">
          <w:pPr>
            <w:spacing w:line="240" w:lineRule="auto"/>
            <w:jc w:val="both"/>
          </w:pPr>
        </w:pPrChange>
      </w:pPr>
      <w:ins w:id="932" w:author="1. BenMiled" w:date="2016-09-01T23:23:00Z">
        <w:r w:rsidRPr="003C4371">
          <w:rPr>
            <w:rFonts w:ascii="Times New Roman" w:hAnsi="Times New Roman" w:cs="Times New Roman"/>
            <w:noProof/>
            <w:sz w:val="24"/>
            <w:szCs w:val="24"/>
            <w:lang w:eastAsia="en-US"/>
          </w:rPr>
          <mc:AlternateContent>
            <mc:Choice Requires="wps">
              <w:drawing>
                <wp:anchor distT="45720" distB="45720" distL="114300" distR="114300" simplePos="0" relativeHeight="251681792" behindDoc="0" locked="0" layoutInCell="1" allowOverlap="1" wp14:anchorId="57AF3A06" wp14:editId="4C655F0E">
                  <wp:simplePos x="0" y="0"/>
                  <wp:positionH relativeFrom="column">
                    <wp:posOffset>2773680</wp:posOffset>
                  </wp:positionH>
                  <wp:positionV relativeFrom="paragraph">
                    <wp:posOffset>12700</wp:posOffset>
                  </wp:positionV>
                  <wp:extent cx="3223260" cy="3665220"/>
                  <wp:effectExtent l="0" t="0" r="1524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665220"/>
                          </a:xfrm>
                          <a:prstGeom prst="rect">
                            <a:avLst/>
                          </a:prstGeom>
                          <a:solidFill>
                            <a:srgbClr val="FFFFFF"/>
                          </a:solidFill>
                          <a:ln w="9525">
                            <a:solidFill>
                              <a:srgbClr val="000000"/>
                            </a:solidFill>
                            <a:miter lim="800000"/>
                            <a:headEnd/>
                            <a:tailEnd/>
                          </a:ln>
                        </wps:spPr>
                        <wps:txbx>
                          <w:txbxContent>
                            <w:p w14:paraId="4FCA9E68" w14:textId="7AF20BA7" w:rsidR="003C4371" w:rsidRDefault="003C4371">
                              <w:pPr>
                                <w:rPr>
                                  <w:ins w:id="933" w:author="1. BenMiled" w:date="2016-09-01T23:23:00Z"/>
                                </w:rPr>
                              </w:pPr>
                              <w:ins w:id="934" w:author="1. BenMiled" w:date="2016-09-01T23:23:00Z">
                                <w:r>
                                  <w:rPr>
                                    <w:noProof/>
                                    <w:lang w:eastAsia="en-US"/>
                                  </w:rPr>
                                  <w:drawing>
                                    <wp:inline distT="0" distB="0" distL="0" distR="0" wp14:anchorId="0627B93E" wp14:editId="5378CFAA">
                                      <wp:extent cx="2948940" cy="2407920"/>
                                      <wp:effectExtent l="0" t="0" r="3810" b="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8940" cy="2407920"/>
                                              </a:xfrm>
                                              <a:prstGeom prst="rect">
                                                <a:avLst/>
                                              </a:prstGeom>
                                            </pic:spPr>
                                          </pic:pic>
                                        </a:graphicData>
                                      </a:graphic>
                                    </wp:inline>
                                  </w:drawing>
                                </w:r>
                              </w:ins>
                            </w:p>
                            <w:p w14:paraId="01F5A956" w14:textId="67FC69DC" w:rsidR="003C4371" w:rsidRPr="003C4371" w:rsidRDefault="00AD15C9">
                              <w:pPr>
                                <w:pStyle w:val="Caption"/>
                                <w:rPr>
                                  <w:rFonts w:ascii="Times New Roman" w:hAnsi="Times New Roman" w:cs="Times New Roman"/>
                                  <w:noProof/>
                                  <w:rPrChange w:id="935" w:author="1. BenMiled" w:date="2016-09-01T23:23:00Z">
                                    <w:rPr/>
                                  </w:rPrChange>
                                </w:rPr>
                                <w:pPrChange w:id="936" w:author="1. BenMiled" w:date="2016-09-01T23:23:00Z">
                                  <w:pPr/>
                                </w:pPrChange>
                              </w:pPr>
                              <w:ins w:id="937" w:author="1. BenMiled" w:date="2016-09-07T14:19:00Z">
                                <w:r>
                                  <w:t xml:space="preserve">Figure 3, remove the index server structure and show the data exchange template in </w:t>
                                </w:r>
                              </w:ins>
                              <w:proofErr w:type="spellStart"/>
                              <w:ins w:id="938" w:author="1. BenMiled" w:date="2016-09-07T14:20:00Z">
                                <w:r>
                                  <w:t>Json</w:t>
                                </w:r>
                                <w:proofErr w:type="spellEnd"/>
                                <w:r>
                                  <w:t xml:space="preserve"> format. </w:t>
                                </w:r>
                              </w:ins>
                              <w:ins w:id="939" w:author="1. BenMiled" w:date="2016-09-07T21:27:00Z">
                                <w:r w:rsidR="00B301B5">
                                  <w:t xml:space="preserve">Do you check for each product if it was </w:t>
                                </w:r>
                                <w:proofErr w:type="gramStart"/>
                                <w:r w:rsidR="00B301B5">
                                  <w:t>delivered .</w:t>
                                </w:r>
                                <w:proofErr w:type="gramEnd"/>
                                <w:r w:rsidR="00B301B5">
                                  <w:t xml:space="preserve"> You can then consider an extension to be included</w:t>
                                </w:r>
                              </w:ins>
                              <w:ins w:id="940" w:author="1. BenMiled" w:date="2016-09-07T21:28:00Z">
                                <w:r w:rsidR="00B301B5">
                                  <w:t xml:space="preserve"> in the future work that will allow your system to work at the product level. Assume that each product has an RFID tags this can be done.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F3A06" id="_x0000_t202" coordsize="21600,21600" o:spt="202" path="m,l,21600r21600,l21600,xe">
                  <v:stroke joinstyle="miter"/>
                  <v:path gradientshapeok="t" o:connecttype="rect"/>
                </v:shapetype>
                <v:shape id="_x0000_s1030" type="#_x0000_t202" style="position:absolute;left:0;text-align:left;margin-left:218.4pt;margin-top:1pt;width:253.8pt;height:288.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5AJwIAAE0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">
                  <v:textbox>
                    <w:txbxContent>
                      <w:p w14:paraId="4FCA9E68" w14:textId="7AF20BA7" w:rsidR="003C4371" w:rsidRDefault="003C4371">
                        <w:pPr>
                          <w:rPr>
                            <w:ins w:id="941" w:author="1. BenMiled" w:date="2016-09-01T23:23:00Z"/>
                          </w:rPr>
                        </w:pPr>
                        <w:ins w:id="942" w:author="1. BenMiled" w:date="2016-09-01T23:23:00Z">
                          <w:r>
                            <w:rPr>
                              <w:noProof/>
                              <w:lang w:eastAsia="en-US"/>
                            </w:rPr>
                            <w:drawing>
                              <wp:inline distT="0" distB="0" distL="0" distR="0" wp14:anchorId="0627B93E" wp14:editId="5378CFAA">
                                <wp:extent cx="2948940" cy="2407920"/>
                                <wp:effectExtent l="0" t="0" r="3810" b="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8940" cy="2407920"/>
                                        </a:xfrm>
                                        <a:prstGeom prst="rect">
                                          <a:avLst/>
                                        </a:prstGeom>
                                      </pic:spPr>
                                    </pic:pic>
                                  </a:graphicData>
                                </a:graphic>
                              </wp:inline>
                            </w:drawing>
                          </w:r>
                        </w:ins>
                      </w:p>
                      <w:p w14:paraId="01F5A956" w14:textId="67FC69DC" w:rsidR="003C4371" w:rsidRPr="003C4371" w:rsidRDefault="00AD15C9">
                        <w:pPr>
                          <w:pStyle w:val="Caption"/>
                          <w:rPr>
                            <w:rFonts w:ascii="Times New Roman" w:hAnsi="Times New Roman" w:cs="Times New Roman"/>
                            <w:noProof/>
                            <w:rPrChange w:id="943" w:author="1. BenMiled" w:date="2016-09-01T23:23:00Z">
                              <w:rPr/>
                            </w:rPrChange>
                          </w:rPr>
                          <w:pPrChange w:id="944" w:author="1. BenMiled" w:date="2016-09-01T23:23:00Z">
                            <w:pPr/>
                          </w:pPrChange>
                        </w:pPr>
                        <w:ins w:id="945" w:author="1. BenMiled" w:date="2016-09-07T14:19:00Z">
                          <w:r>
                            <w:t xml:space="preserve">Figure 3, remove the index server structure and show the data exchange template in </w:t>
                          </w:r>
                        </w:ins>
                        <w:proofErr w:type="spellStart"/>
                        <w:ins w:id="946" w:author="1. BenMiled" w:date="2016-09-07T14:20:00Z">
                          <w:r>
                            <w:t>Json</w:t>
                          </w:r>
                          <w:proofErr w:type="spellEnd"/>
                          <w:r>
                            <w:t xml:space="preserve"> format. </w:t>
                          </w:r>
                        </w:ins>
                        <w:ins w:id="947" w:author="1. BenMiled" w:date="2016-09-07T21:27:00Z">
                          <w:r w:rsidR="00B301B5">
                            <w:t xml:space="preserve">Do you check for each product if it was </w:t>
                          </w:r>
                          <w:proofErr w:type="gramStart"/>
                          <w:r w:rsidR="00B301B5">
                            <w:t>delivered .</w:t>
                          </w:r>
                          <w:proofErr w:type="gramEnd"/>
                          <w:r w:rsidR="00B301B5">
                            <w:t xml:space="preserve"> You can then consider an extension to be included</w:t>
                          </w:r>
                        </w:ins>
                        <w:ins w:id="948" w:author="1. BenMiled" w:date="2016-09-07T21:28:00Z">
                          <w:r w:rsidR="00B301B5">
                            <w:t xml:space="preserve"> in the future work that will allow your system to work at the product level. Assume that each product has an RFID tags this can be done. </w:t>
                          </w:r>
                        </w:ins>
                      </w:p>
                    </w:txbxContent>
                  </v:textbox>
                  <w10:wrap type="square"/>
                </v:shape>
              </w:pict>
            </mc:Fallback>
          </mc:AlternateContent>
        </w:r>
      </w:ins>
      <w:ins w:id="949" w:author="1. BenMiled" w:date="2016-09-07T14:00:00Z">
        <w:r w:rsidR="00F962A4">
          <w:rPr>
            <w:rFonts w:ascii="Times New Roman" w:hAnsi="Times New Roman" w:cs="Times New Roman"/>
            <w:sz w:val="24"/>
            <w:szCs w:val="24"/>
          </w:rPr>
          <w:t>T</w:t>
        </w:r>
        <w:commentRangeStart w:id="950"/>
        <w:r w:rsidR="00F962A4">
          <w:rPr>
            <w:rFonts w:ascii="Times New Roman" w:hAnsi="Times New Roman" w:cs="Times New Roman"/>
            <w:sz w:val="24"/>
            <w:szCs w:val="24"/>
          </w:rPr>
          <w:t xml:space="preserve">he </w:t>
        </w:r>
      </w:ins>
      <w:ins w:id="951" w:author="1. BenMiled" w:date="2016-09-07T21:26:00Z">
        <w:r>
          <w:rPr>
            <w:rFonts w:ascii="Times New Roman" w:hAnsi="Times New Roman" w:cs="Times New Roman"/>
            <w:sz w:val="24"/>
            <w:szCs w:val="24"/>
          </w:rPr>
          <w:t>order</w:t>
        </w:r>
      </w:ins>
      <w:ins w:id="952" w:author="1. BenMiled" w:date="2016-09-07T14:00:00Z">
        <w:r w:rsidR="00F962A4">
          <w:rPr>
            <w:rFonts w:ascii="Times New Roman" w:hAnsi="Times New Roman" w:cs="Times New Roman"/>
            <w:sz w:val="24"/>
            <w:szCs w:val="24"/>
          </w:rPr>
          <w:t xml:space="preserve"> information template </w:t>
        </w:r>
      </w:ins>
      <w:ins w:id="953" w:author="1. BenMiled" w:date="2016-09-07T14:21:00Z">
        <w:r w:rsidR="00AD15C9">
          <w:rPr>
            <w:rFonts w:ascii="Times New Roman" w:hAnsi="Times New Roman" w:cs="Times New Roman"/>
            <w:sz w:val="24"/>
            <w:szCs w:val="24"/>
          </w:rPr>
          <w:t xml:space="preserve">(Figure 3) </w:t>
        </w:r>
      </w:ins>
      <w:ins w:id="954" w:author="1. BenMiled" w:date="2016-09-07T14:00:00Z">
        <w:r>
          <w:rPr>
            <w:rFonts w:ascii="Times New Roman" w:hAnsi="Times New Roman" w:cs="Times New Roman"/>
            <w:sz w:val="24"/>
            <w:szCs w:val="24"/>
          </w:rPr>
          <w:t>is used</w:t>
        </w:r>
      </w:ins>
      <w:del w:id="955" w:author="1. BenMiled" w:date="2016-09-07T13:58:00Z">
        <w:r w:rsidR="008249B9" w:rsidRPr="00852E43" w:rsidDel="004F719C">
          <w:rPr>
            <w:rFonts w:ascii="Times New Roman" w:hAnsi="Times New Roman" w:cs="Times New Roman"/>
            <w:sz w:val="24"/>
            <w:szCs w:val="24"/>
          </w:rPr>
          <w:delText xml:space="preserve"> </w:delText>
        </w:r>
        <w:r w:rsidR="00A93BAF" w:rsidRPr="00852E43" w:rsidDel="004F719C">
          <w:rPr>
            <w:rFonts w:ascii="Times New Roman" w:hAnsi="Times New Roman" w:cs="Times New Roman"/>
            <w:sz w:val="24"/>
            <w:szCs w:val="24"/>
          </w:rPr>
          <w:delText xml:space="preserve"> </w:delText>
        </w:r>
      </w:del>
    </w:p>
    <w:p w14:paraId="4E35445C" w14:textId="0AE5FE57" w:rsidR="00A93BAF" w:rsidRPr="00852E43" w:rsidDel="00AD15C9" w:rsidRDefault="00A93BAF">
      <w:pPr>
        <w:spacing w:before="240" w:line="240" w:lineRule="auto"/>
        <w:jc w:val="both"/>
        <w:rPr>
          <w:del w:id="956" w:author="1. BenMiled" w:date="2016-09-07T14:21:00Z"/>
          <w:rFonts w:ascii="Times New Roman" w:hAnsi="Times New Roman" w:cs="Times New Roman"/>
          <w:sz w:val="24"/>
          <w:szCs w:val="24"/>
        </w:rPr>
        <w:pPrChange w:id="957" w:author="1. BenMiled" w:date="2016-09-07T14:21:00Z">
          <w:pPr>
            <w:spacing w:line="240" w:lineRule="auto"/>
            <w:jc w:val="both"/>
          </w:pPr>
        </w:pPrChange>
      </w:pPr>
      <w:del w:id="958" w:author="1. BenMiled" w:date="2016-09-07T13:58:00Z">
        <w:r w:rsidRPr="00852E43" w:rsidDel="004F719C">
          <w:rPr>
            <w:rFonts w:ascii="Times New Roman" w:hAnsi="Times New Roman" w:cs="Times New Roman"/>
            <w:sz w:val="24"/>
            <w:szCs w:val="24"/>
          </w:rPr>
          <w:delText xml:space="preserve">MongoDB is the database </w:delText>
        </w:r>
        <w:r w:rsidR="004F0A47" w:rsidRPr="00852E43" w:rsidDel="004F719C">
          <w:rPr>
            <w:rFonts w:ascii="Times New Roman" w:hAnsi="Times New Roman" w:cs="Times New Roman"/>
            <w:sz w:val="24"/>
            <w:szCs w:val="24"/>
          </w:rPr>
          <w:delText>has been used</w:delText>
        </w:r>
        <w:r w:rsidRPr="00852E43" w:rsidDel="004F719C">
          <w:rPr>
            <w:rFonts w:ascii="Times New Roman" w:hAnsi="Times New Roman" w:cs="Times New Roman"/>
            <w:sz w:val="24"/>
            <w:szCs w:val="24"/>
          </w:rPr>
          <w:delText xml:space="preserve"> in SC</w:delText>
        </w:r>
        <w:r w:rsidR="00FC2F3D" w:rsidRPr="00852E43" w:rsidDel="004F719C">
          <w:rPr>
            <w:rFonts w:ascii="Times New Roman" w:hAnsi="Times New Roman" w:cs="Times New Roman"/>
            <w:sz w:val="24"/>
            <w:szCs w:val="24"/>
          </w:rPr>
          <w:delText xml:space="preserve">V. </w:delText>
        </w:r>
        <w:r w:rsidR="00274944" w:rsidRPr="00852E43" w:rsidDel="004F719C">
          <w:rPr>
            <w:rFonts w:ascii="Times New Roman" w:hAnsi="Times New Roman" w:cs="Times New Roman"/>
            <w:sz w:val="24"/>
            <w:szCs w:val="24"/>
          </w:rPr>
          <w:delText>It</w:delText>
        </w:r>
        <w:r w:rsidR="00FC2F3D" w:rsidRPr="00852E43" w:rsidDel="004F719C">
          <w:rPr>
            <w:rFonts w:ascii="Times New Roman" w:hAnsi="Times New Roman" w:cs="Times New Roman"/>
            <w:sz w:val="24"/>
            <w:szCs w:val="24"/>
          </w:rPr>
          <w:delText xml:space="preserve"> is a no-SQL database. In comparison with SQL database</w:delText>
        </w:r>
        <w:r w:rsidR="004F0A47" w:rsidRPr="00852E43" w:rsidDel="004F719C">
          <w:rPr>
            <w:rFonts w:ascii="Times New Roman" w:hAnsi="Times New Roman" w:cs="Times New Roman"/>
            <w:sz w:val="24"/>
            <w:szCs w:val="24"/>
          </w:rPr>
          <w:delText>,</w:delText>
        </w:r>
        <w:r w:rsidR="00FC2F3D" w:rsidRPr="00852E43" w:rsidDel="004F719C">
          <w:rPr>
            <w:rFonts w:ascii="Times New Roman" w:hAnsi="Times New Roman" w:cs="Times New Roman"/>
            <w:sz w:val="24"/>
            <w:szCs w:val="24"/>
          </w:rPr>
          <w:delText xml:space="preserve"> mongodb </w:delText>
        </w:r>
        <w:r w:rsidR="004F0A47" w:rsidRPr="00852E43" w:rsidDel="004F719C">
          <w:rPr>
            <w:rFonts w:ascii="Times New Roman" w:hAnsi="Times New Roman" w:cs="Times New Roman"/>
            <w:sz w:val="24"/>
            <w:szCs w:val="24"/>
          </w:rPr>
          <w:delText xml:space="preserve">has </w:delText>
        </w:r>
        <w:r w:rsidR="00FC2F3D" w:rsidRPr="00852E43" w:rsidDel="004F719C">
          <w:rPr>
            <w:rFonts w:ascii="Times New Roman" w:hAnsi="Times New Roman" w:cs="Times New Roman"/>
            <w:sz w:val="24"/>
            <w:szCs w:val="24"/>
          </w:rPr>
          <w:delText xml:space="preserve">simpler </w:delText>
        </w:r>
        <w:r w:rsidR="00274944" w:rsidRPr="00852E43" w:rsidDel="004F719C">
          <w:rPr>
            <w:rFonts w:ascii="Times New Roman" w:hAnsi="Times New Roman" w:cs="Times New Roman"/>
            <w:sz w:val="24"/>
            <w:szCs w:val="24"/>
          </w:rPr>
          <w:delText>structure</w:delText>
        </w:r>
        <w:r w:rsidR="00FC2F3D" w:rsidRPr="00852E43" w:rsidDel="004F719C">
          <w:rPr>
            <w:rFonts w:ascii="Times New Roman" w:hAnsi="Times New Roman" w:cs="Times New Roman"/>
            <w:sz w:val="24"/>
            <w:szCs w:val="24"/>
          </w:rPr>
          <w:delText xml:space="preserve">. Instead of using </w:delText>
        </w:r>
        <w:r w:rsidR="00BF0175" w:rsidRPr="00852E43" w:rsidDel="004F719C">
          <w:rPr>
            <w:rFonts w:ascii="Times New Roman" w:hAnsi="Times New Roman" w:cs="Times New Roman"/>
            <w:sz w:val="24"/>
            <w:szCs w:val="24"/>
            <w:shd w:val="clear" w:color="auto" w:fill="FFFFFF"/>
          </w:rPr>
          <w:delText>two dimensional table structures</w:delText>
        </w:r>
        <w:r w:rsidR="00FC2F3D" w:rsidRPr="00852E43" w:rsidDel="004F719C">
          <w:rPr>
            <w:rFonts w:ascii="Times New Roman" w:hAnsi="Times New Roman" w:cs="Times New Roman"/>
            <w:sz w:val="24"/>
            <w:szCs w:val="24"/>
          </w:rPr>
          <w:delText xml:space="preserve">, </w:delText>
        </w:r>
        <w:r w:rsidR="00D70B51" w:rsidRPr="00852E43" w:rsidDel="004F719C">
          <w:rPr>
            <w:rFonts w:ascii="Times New Roman" w:hAnsi="Times New Roman" w:cs="Times New Roman"/>
            <w:sz w:val="24"/>
            <w:szCs w:val="24"/>
          </w:rPr>
          <w:delText>it</w:delText>
        </w:r>
        <w:r w:rsidR="00FC2F3D" w:rsidRPr="00852E43" w:rsidDel="004F719C">
          <w:rPr>
            <w:rFonts w:ascii="Times New Roman" w:hAnsi="Times New Roman" w:cs="Times New Roman"/>
            <w:sz w:val="24"/>
            <w:szCs w:val="24"/>
          </w:rPr>
          <w:delText xml:space="preserve"> uses document based system. Each colle</w:delText>
        </w:r>
        <w:r w:rsidR="00703DB0" w:rsidRPr="00852E43" w:rsidDel="004F719C">
          <w:rPr>
            <w:rFonts w:ascii="Times New Roman" w:hAnsi="Times New Roman" w:cs="Times New Roman"/>
            <w:sz w:val="24"/>
            <w:szCs w:val="24"/>
          </w:rPr>
          <w:delText>ction holds different document. [9]</w:delText>
        </w:r>
        <w:r w:rsidR="00FC2F3D" w:rsidRPr="00852E43" w:rsidDel="004F719C">
          <w:rPr>
            <w:rFonts w:ascii="Times New Roman" w:hAnsi="Times New Roman" w:cs="Times New Roman"/>
            <w:sz w:val="24"/>
            <w:szCs w:val="24"/>
          </w:rPr>
          <w:delText xml:space="preserve"> Numbers of fields and size of documents can be differed from one to the other. </w:delText>
        </w:r>
      </w:del>
      <w:del w:id="959" w:author="1. BenMiled" w:date="2016-09-07T14:21:00Z">
        <w:r w:rsidR="00B73A1C" w:rsidRPr="00852E43" w:rsidDel="00AD15C9">
          <w:rPr>
            <w:rFonts w:ascii="Times New Roman" w:hAnsi="Times New Roman" w:cs="Times New Roman"/>
            <w:sz w:val="24"/>
            <w:szCs w:val="24"/>
          </w:rPr>
          <w:delText>Every document in mongodb uses</w:delText>
        </w:r>
        <w:r w:rsidR="00B638EC" w:rsidRPr="00852E43" w:rsidDel="00AD15C9">
          <w:rPr>
            <w:rFonts w:ascii="Times New Roman" w:hAnsi="Times New Roman" w:cs="Times New Roman"/>
            <w:sz w:val="24"/>
            <w:szCs w:val="24"/>
          </w:rPr>
          <w:delText xml:space="preserve"> </w:delText>
        </w:r>
        <w:r w:rsidR="00B73A1C" w:rsidRPr="00852E43" w:rsidDel="00AD15C9">
          <w:rPr>
            <w:rFonts w:ascii="Times New Roman" w:hAnsi="Times New Roman" w:cs="Times New Roman"/>
            <w:sz w:val="24"/>
            <w:szCs w:val="24"/>
          </w:rPr>
          <w:delText xml:space="preserve">JSON format as well, which means that we can easily parse data from/to </w:delText>
        </w:r>
        <w:r w:rsidR="0018269F" w:rsidRPr="00852E43" w:rsidDel="00AD15C9">
          <w:rPr>
            <w:rFonts w:ascii="Times New Roman" w:hAnsi="Times New Roman" w:cs="Times New Roman"/>
            <w:sz w:val="24"/>
            <w:szCs w:val="24"/>
          </w:rPr>
          <w:delText xml:space="preserve">database without any extra </w:delText>
        </w:r>
        <w:r w:rsidR="008D4C8E" w:rsidRPr="00852E43" w:rsidDel="00AD15C9">
          <w:rPr>
            <w:rFonts w:ascii="Times New Roman" w:hAnsi="Times New Roman" w:cs="Times New Roman"/>
            <w:sz w:val="24"/>
            <w:szCs w:val="24"/>
          </w:rPr>
          <w:delText>work.</w:delText>
        </w:r>
      </w:del>
    </w:p>
    <w:p w14:paraId="66A49635" w14:textId="20A78490" w:rsidR="003C4371" w:rsidRPr="00852E43" w:rsidDel="003C4371" w:rsidRDefault="00781F0E">
      <w:pPr>
        <w:spacing w:before="240" w:line="240" w:lineRule="auto"/>
        <w:jc w:val="both"/>
        <w:rPr>
          <w:del w:id="960" w:author="1. BenMiled" w:date="2016-09-01T23:23:00Z"/>
          <w:rFonts w:ascii="Times New Roman" w:hAnsi="Times New Roman" w:cs="Times New Roman"/>
          <w:sz w:val="24"/>
          <w:szCs w:val="24"/>
        </w:rPr>
        <w:pPrChange w:id="961" w:author="1. BenMiled" w:date="2016-09-07T14:21:00Z">
          <w:pPr>
            <w:keepNext/>
            <w:spacing w:line="240" w:lineRule="auto"/>
            <w:jc w:val="both"/>
          </w:pPr>
        </w:pPrChange>
      </w:pPr>
      <w:del w:id="962" w:author="1. BenMiled" w:date="2016-09-01T23:23:00Z">
        <w:r w:rsidRPr="00852E43" w:rsidDel="003C4371">
          <w:rPr>
            <w:rFonts w:ascii="Times New Roman" w:hAnsi="Times New Roman" w:cs="Times New Roman"/>
            <w:noProof/>
            <w:sz w:val="24"/>
            <w:szCs w:val="24"/>
            <w:lang w:eastAsia="en-US"/>
          </w:rPr>
          <mc:AlternateContent>
            <mc:Choice Requires="wps">
              <w:drawing>
                <wp:anchor distT="0" distB="0" distL="114300" distR="114300" simplePos="0" relativeHeight="251671552" behindDoc="1" locked="0" layoutInCell="1" allowOverlap="1" wp14:anchorId="19386850" wp14:editId="544B86C7">
                  <wp:simplePos x="0" y="0"/>
                  <wp:positionH relativeFrom="column">
                    <wp:posOffset>-635</wp:posOffset>
                  </wp:positionH>
                  <wp:positionV relativeFrom="paragraph">
                    <wp:posOffset>2328545</wp:posOffset>
                  </wp:positionV>
                  <wp:extent cx="21818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81860" cy="635"/>
                          </a:xfrm>
                          <a:prstGeom prst="rect">
                            <a:avLst/>
                          </a:prstGeom>
                          <a:solidFill>
                            <a:prstClr val="white"/>
                          </a:solidFill>
                          <a:ln>
                            <a:noFill/>
                          </a:ln>
                          <a:effectLst/>
                        </wps:spPr>
                        <wps:txbx>
                          <w:txbxContent>
                            <w:p w14:paraId="1B341602" w14:textId="73206845" w:rsidR="00781F0E" w:rsidRPr="00325B64" w:rsidRDefault="00781F0E" w:rsidP="00781F0E">
                              <w:pPr>
                                <w:pStyle w:val="Caption"/>
                                <w:rPr>
                                  <w:rFonts w:ascii="Times New Roman" w:hAnsi="Times New Roman" w:cs="Times New Roman"/>
                                  <w:noProof/>
                                </w:rPr>
                              </w:pPr>
                              <w:r>
                                <w:t xml:space="preserve">Figure </w:t>
                              </w:r>
                              <w:fldSimple w:instr=" SEQ Figure \* ARABIC ">
                                <w:r w:rsidR="00C875D1">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86850" id="Text Box 1" o:spid="_x0000_s1030" type="#_x0000_t202" style="position:absolute;left:0;text-align:left;margin-left:-.05pt;margin-top:183.35pt;width:171.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" stroked="f">
                  <v:textbox style="mso-fit-shape-to-text:t" inset="0,0,0,0">
                    <w:txbxContent>
                      <w:p w14:paraId="1B341602" w14:textId="73206845" w:rsidR="00781F0E" w:rsidRPr="00325B64" w:rsidRDefault="00781F0E" w:rsidP="00781F0E">
                        <w:pPr>
                          <w:pStyle w:val="Caption"/>
                          <w:rPr>
                            <w:rFonts w:ascii="Times New Roman" w:hAnsi="Times New Roman" w:cs="Times New Roman"/>
                            <w:noProof/>
                          </w:rPr>
                        </w:pPr>
                        <w:r>
                          <w:t xml:space="preserve">Figure </w:t>
                        </w:r>
                        <w:r w:rsidR="007B539E">
                          <w:fldChar w:fldCharType="begin"/>
                        </w:r>
                        <w:r w:rsidR="007B539E">
                          <w:instrText xml:space="preserve"> SEQ Figure \* ARABIC </w:instrText>
                        </w:r>
                        <w:r w:rsidR="007B539E">
                          <w:fldChar w:fldCharType="separate"/>
                        </w:r>
                        <w:r w:rsidR="00C875D1">
                          <w:rPr>
                            <w:noProof/>
                          </w:rPr>
                          <w:t>5</w:t>
                        </w:r>
                        <w:r w:rsidR="007B539E">
                          <w:rPr>
                            <w:noProof/>
                          </w:rPr>
                          <w:fldChar w:fldCharType="end"/>
                        </w:r>
                      </w:p>
                    </w:txbxContent>
                  </v:textbox>
                  <w10:wrap type="tight"/>
                </v:shape>
              </w:pict>
            </mc:Fallback>
          </mc:AlternateContent>
        </w:r>
        <w:r w:rsidRPr="00852E43" w:rsidDel="003C4371">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579174B9" wp14:editId="5667CC67">
              <wp:simplePos x="0" y="0"/>
              <wp:positionH relativeFrom="margin">
                <wp:posOffset>-635</wp:posOffset>
              </wp:positionH>
              <wp:positionV relativeFrom="paragraph">
                <wp:posOffset>528320</wp:posOffset>
              </wp:positionV>
              <wp:extent cx="2181860" cy="1743075"/>
              <wp:effectExtent l="0" t="0" r="8890" b="9525"/>
              <wp:wrapTight wrapText="bothSides">
                <wp:wrapPolygon edited="0">
                  <wp:start x="0" y="0"/>
                  <wp:lineTo x="0" y="21482"/>
                  <wp:lineTo x="21499" y="21482"/>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8-30 at 3.57.32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1860" cy="1743075"/>
                      </a:xfrm>
                      <a:prstGeom prst="rect">
                        <a:avLst/>
                      </a:prstGeom>
                    </pic:spPr>
                  </pic:pic>
                </a:graphicData>
              </a:graphic>
            </wp:anchor>
          </w:drawing>
        </w:r>
      </w:del>
      <w:del w:id="963" w:author="1. BenMiled" w:date="2016-09-07T14:21:00Z">
        <w:r w:rsidR="00353AFF" w:rsidRPr="00852E43" w:rsidDel="00AD15C9">
          <w:rPr>
            <w:rFonts w:ascii="Times New Roman" w:hAnsi="Times New Roman" w:cs="Times New Roman"/>
            <w:sz w:val="24"/>
            <w:szCs w:val="24"/>
          </w:rPr>
          <w:delText>The data exchange template we use</w:delText>
        </w:r>
        <w:r w:rsidR="004F0A47" w:rsidRPr="00852E43" w:rsidDel="00AD15C9">
          <w:rPr>
            <w:rFonts w:ascii="Times New Roman" w:hAnsi="Times New Roman" w:cs="Times New Roman"/>
            <w:sz w:val="24"/>
            <w:szCs w:val="24"/>
          </w:rPr>
          <w:delText>d</w:delText>
        </w:r>
        <w:r w:rsidR="00353AFF" w:rsidRPr="00852E43" w:rsidDel="00AD15C9">
          <w:rPr>
            <w:rFonts w:ascii="Times New Roman" w:hAnsi="Times New Roman" w:cs="Times New Roman"/>
            <w:sz w:val="24"/>
            <w:szCs w:val="24"/>
          </w:rPr>
          <w:delText xml:space="preserve"> is fairly simple. </w:delText>
        </w:r>
        <w:r w:rsidR="00D54847" w:rsidRPr="00852E43" w:rsidDel="00AD15C9">
          <w:rPr>
            <w:rFonts w:ascii="Times New Roman" w:hAnsi="Times New Roman" w:cs="Times New Roman"/>
            <w:sz w:val="24"/>
            <w:szCs w:val="24"/>
          </w:rPr>
          <w:delText xml:space="preserve">There are mainly two kinds of information that we need to store in SCV, the shipment information </w:delText>
        </w:r>
        <w:r w:rsidR="00864729" w:rsidRPr="00852E43" w:rsidDel="00AD15C9">
          <w:rPr>
            <w:rFonts w:ascii="Times New Roman" w:hAnsi="Times New Roman" w:cs="Times New Roman"/>
            <w:sz w:val="24"/>
            <w:szCs w:val="24"/>
          </w:rPr>
          <w:delText>and the clients’</w:delText>
        </w:r>
        <w:r w:rsidR="00F01A8B" w:rsidRPr="00852E43" w:rsidDel="00AD15C9">
          <w:rPr>
            <w:rFonts w:ascii="Times New Roman" w:hAnsi="Times New Roman" w:cs="Times New Roman"/>
            <w:sz w:val="24"/>
            <w:szCs w:val="24"/>
          </w:rPr>
          <w:delText xml:space="preserve"> information. </w:delText>
        </w:r>
        <w:r w:rsidR="004F0A47" w:rsidRPr="00852E43" w:rsidDel="00AD15C9">
          <w:rPr>
            <w:rFonts w:ascii="Times New Roman" w:hAnsi="Times New Roman" w:cs="Times New Roman"/>
            <w:sz w:val="24"/>
            <w:szCs w:val="24"/>
          </w:rPr>
          <w:delText>These information templets are</w:delText>
        </w:r>
        <w:r w:rsidR="00384B4B" w:rsidRPr="00852E43" w:rsidDel="00AD15C9">
          <w:rPr>
            <w:rFonts w:ascii="Times New Roman" w:hAnsi="Times New Roman" w:cs="Times New Roman"/>
            <w:sz w:val="24"/>
            <w:szCs w:val="24"/>
          </w:rPr>
          <w:delText xml:space="preserve"> shown the graph below</w:delText>
        </w:r>
        <w:r w:rsidR="004F0A47" w:rsidRPr="00852E43" w:rsidDel="00AD15C9">
          <w:rPr>
            <w:rFonts w:ascii="Times New Roman" w:hAnsi="Times New Roman" w:cs="Times New Roman"/>
            <w:sz w:val="24"/>
            <w:szCs w:val="24"/>
          </w:rPr>
          <w:delText xml:space="preserve"> in figure 4</w:delText>
        </w:r>
        <w:r w:rsidR="00384B4B" w:rsidRPr="00852E43" w:rsidDel="00AD15C9">
          <w:rPr>
            <w:rFonts w:ascii="Times New Roman" w:hAnsi="Times New Roman" w:cs="Times New Roman"/>
            <w:sz w:val="24"/>
            <w:szCs w:val="24"/>
          </w:rPr>
          <w:delText>.</w:delText>
        </w:r>
      </w:del>
      <w:r w:rsidR="00384B4B" w:rsidRPr="00852E43">
        <w:rPr>
          <w:rFonts w:ascii="Times New Roman" w:hAnsi="Times New Roman" w:cs="Times New Roman"/>
          <w:sz w:val="24"/>
          <w:szCs w:val="24"/>
        </w:rPr>
        <w:t xml:space="preserve"> </w:t>
      </w:r>
      <w:proofErr w:type="gramStart"/>
      <w:ins w:id="964" w:author="1. BenMiled" w:date="2016-09-07T14:21:00Z">
        <w:r w:rsidR="00AD15C9">
          <w:rPr>
            <w:rFonts w:ascii="Times New Roman" w:hAnsi="Times New Roman" w:cs="Times New Roman"/>
            <w:sz w:val="24"/>
            <w:szCs w:val="24"/>
          </w:rPr>
          <w:t>to</w:t>
        </w:r>
        <w:proofErr w:type="gramEnd"/>
        <w:r w:rsidR="00AD15C9">
          <w:rPr>
            <w:rFonts w:ascii="Times New Roman" w:hAnsi="Times New Roman" w:cs="Times New Roman"/>
            <w:sz w:val="24"/>
            <w:szCs w:val="24"/>
          </w:rPr>
          <w:t xml:space="preserve"> track the shipment</w:t>
        </w:r>
      </w:ins>
      <w:commentRangeEnd w:id="950"/>
      <w:ins w:id="965" w:author="1. BenMiled" w:date="2016-09-07T14:22:00Z">
        <w:r w:rsidR="00AD15C9">
          <w:rPr>
            <w:rStyle w:val="CommentReference"/>
          </w:rPr>
          <w:commentReference w:id="950"/>
        </w:r>
      </w:ins>
      <w:ins w:id="966" w:author="1. BenMiled" w:date="2016-09-07T14:21:00Z">
        <w:r w:rsidR="00AD15C9">
          <w:rPr>
            <w:rFonts w:ascii="Times New Roman" w:hAnsi="Times New Roman" w:cs="Times New Roman"/>
            <w:sz w:val="24"/>
            <w:szCs w:val="24"/>
          </w:rPr>
          <w:t xml:space="preserve">. </w:t>
        </w:r>
      </w:ins>
      <w:ins w:id="967" w:author="1. BenMiled" w:date="2016-09-07T21:27:00Z">
        <w:r w:rsidR="00B301B5">
          <w:rPr>
            <w:rFonts w:ascii="Times New Roman" w:hAnsi="Times New Roman" w:cs="Times New Roman"/>
            <w:sz w:val="24"/>
            <w:szCs w:val="24"/>
          </w:rPr>
          <w:t>Each order includes three main sections</w:t>
        </w:r>
      </w:ins>
      <w:ins w:id="968" w:author="1. BenMiled" w:date="2016-09-07T21:29:00Z">
        <w:r w:rsidR="00B301B5">
          <w:rPr>
            <w:rFonts w:ascii="Times New Roman" w:hAnsi="Times New Roman" w:cs="Times New Roman"/>
            <w:sz w:val="24"/>
            <w:szCs w:val="24"/>
          </w:rPr>
          <w:t xml:space="preserve">. </w:t>
        </w:r>
      </w:ins>
    </w:p>
    <w:p w14:paraId="1F24EA82" w14:textId="72A17840" w:rsidR="00062F3B" w:rsidRPr="00852E43" w:rsidDel="003C4371" w:rsidRDefault="00062F3B">
      <w:pPr>
        <w:spacing w:before="240" w:line="240" w:lineRule="auto"/>
        <w:jc w:val="both"/>
        <w:rPr>
          <w:del w:id="969" w:author="1. BenMiled" w:date="2016-09-01T23:23:00Z"/>
          <w:rFonts w:ascii="Times New Roman" w:hAnsi="Times New Roman" w:cs="Times New Roman"/>
          <w:sz w:val="24"/>
          <w:szCs w:val="24"/>
        </w:rPr>
        <w:pPrChange w:id="970" w:author="1. BenMiled" w:date="2016-09-07T14:21:00Z">
          <w:pPr>
            <w:keepNext/>
            <w:spacing w:line="240" w:lineRule="auto"/>
            <w:jc w:val="both"/>
          </w:pPr>
        </w:pPrChange>
      </w:pPr>
    </w:p>
    <w:p w14:paraId="6C8C4A12" w14:textId="4C2BB196" w:rsidR="00FA61B3" w:rsidRPr="00852E43" w:rsidDel="00B301B5" w:rsidRDefault="00FA61B3">
      <w:pPr>
        <w:spacing w:before="240" w:line="240" w:lineRule="auto"/>
        <w:jc w:val="both"/>
        <w:rPr>
          <w:del w:id="971" w:author="1. BenMiled" w:date="2016-09-07T21:26:00Z"/>
          <w:rFonts w:ascii="Times New Roman" w:hAnsi="Times New Roman" w:cs="Times New Roman"/>
          <w:sz w:val="24"/>
          <w:szCs w:val="24"/>
        </w:rPr>
        <w:pPrChange w:id="972" w:author="1. BenMiled" w:date="2016-09-07T14:21:00Z">
          <w:pPr>
            <w:pStyle w:val="Caption"/>
            <w:jc w:val="both"/>
          </w:pPr>
        </w:pPrChange>
      </w:pPr>
    </w:p>
    <w:p w14:paraId="7642A3A5" w14:textId="2F95F6C2" w:rsidR="00EE13DE" w:rsidRDefault="001805C1" w:rsidP="00852E43">
      <w:pPr>
        <w:spacing w:line="240" w:lineRule="auto"/>
        <w:jc w:val="both"/>
        <w:rPr>
          <w:ins w:id="973" w:author="1. BenMiled" w:date="2016-09-07T21:34:00Z"/>
          <w:rFonts w:ascii="Times New Roman" w:hAnsi="Times New Roman" w:cs="Times New Roman"/>
          <w:sz w:val="24"/>
          <w:szCs w:val="24"/>
        </w:rPr>
      </w:pPr>
      <w:del w:id="974" w:author="1. BenMiled" w:date="2016-09-07T21:25:00Z">
        <w:r w:rsidRPr="00852E43" w:rsidDel="00B301B5">
          <w:rPr>
            <w:rFonts w:ascii="Times New Roman" w:hAnsi="Times New Roman" w:cs="Times New Roman"/>
            <w:sz w:val="24"/>
            <w:szCs w:val="24"/>
          </w:rPr>
          <w:delText xml:space="preserve">As shown in the graph. You can see that order struct consists of few different smaller structs and fields. </w:delText>
        </w:r>
      </w:del>
      <w:ins w:id="975" w:author="1. BenMiled" w:date="2016-09-07T21:25:00Z">
        <w:r w:rsidR="00B301B5">
          <w:rPr>
            <w:rFonts w:ascii="Times New Roman" w:hAnsi="Times New Roman" w:cs="Times New Roman"/>
            <w:sz w:val="24"/>
            <w:szCs w:val="24"/>
          </w:rPr>
          <w:t xml:space="preserve">The </w:t>
        </w:r>
      </w:ins>
      <w:r w:rsidRPr="00852E43">
        <w:rPr>
          <w:rFonts w:ascii="Times New Roman" w:hAnsi="Times New Roman" w:cs="Times New Roman"/>
          <w:sz w:val="24"/>
          <w:szCs w:val="24"/>
        </w:rPr>
        <w:t xml:space="preserve">First </w:t>
      </w:r>
      <w:del w:id="976" w:author="1. BenMiled" w:date="2016-09-07T21:29:00Z">
        <w:r w:rsidRPr="00852E43" w:rsidDel="00B301B5">
          <w:rPr>
            <w:rFonts w:ascii="Times New Roman" w:hAnsi="Times New Roman" w:cs="Times New Roman"/>
            <w:sz w:val="24"/>
            <w:szCs w:val="24"/>
          </w:rPr>
          <w:delText xml:space="preserve">there </w:delText>
        </w:r>
      </w:del>
      <w:ins w:id="977" w:author="1. BenMiled" w:date="2016-09-07T21:29:00Z">
        <w:r w:rsidR="00B301B5">
          <w:rPr>
            <w:rFonts w:ascii="Times New Roman" w:hAnsi="Times New Roman" w:cs="Times New Roman"/>
            <w:sz w:val="24"/>
            <w:szCs w:val="24"/>
          </w:rPr>
          <w:t xml:space="preserve">section consists </w:t>
        </w:r>
      </w:ins>
      <w:del w:id="978" w:author="1. BenMiled" w:date="2016-09-07T21:29:00Z">
        <w:r w:rsidRPr="00852E43" w:rsidDel="00B301B5">
          <w:rPr>
            <w:rFonts w:ascii="Times New Roman" w:hAnsi="Times New Roman" w:cs="Times New Roman"/>
            <w:sz w:val="24"/>
            <w:szCs w:val="24"/>
          </w:rPr>
          <w:delText xml:space="preserve">are some </w:delText>
        </w:r>
      </w:del>
      <w:r w:rsidRPr="00852E43">
        <w:rPr>
          <w:rFonts w:ascii="Times New Roman" w:hAnsi="Times New Roman" w:cs="Times New Roman"/>
          <w:sz w:val="24"/>
          <w:szCs w:val="24"/>
        </w:rPr>
        <w:t xml:space="preserve">information </w:t>
      </w:r>
      <w:r w:rsidR="004F0A47" w:rsidRPr="00852E43">
        <w:rPr>
          <w:rFonts w:ascii="Times New Roman" w:hAnsi="Times New Roman" w:cs="Times New Roman"/>
          <w:sz w:val="24"/>
          <w:szCs w:val="24"/>
        </w:rPr>
        <w:t>about</w:t>
      </w:r>
      <w:r w:rsidRPr="00852E43">
        <w:rPr>
          <w:rFonts w:ascii="Times New Roman" w:hAnsi="Times New Roman" w:cs="Times New Roman"/>
          <w:sz w:val="24"/>
          <w:szCs w:val="24"/>
        </w:rPr>
        <w:t xml:space="preserve"> the </w:t>
      </w:r>
      <w:del w:id="979" w:author="1. BenMiled" w:date="2016-09-07T21:30:00Z">
        <w:r w:rsidRPr="00852E43" w:rsidDel="00B301B5">
          <w:rPr>
            <w:rFonts w:ascii="Times New Roman" w:hAnsi="Times New Roman" w:cs="Times New Roman"/>
            <w:sz w:val="24"/>
            <w:szCs w:val="24"/>
          </w:rPr>
          <w:delText>stakeholders included in a shipment</w:delText>
        </w:r>
      </w:del>
      <w:ins w:id="980" w:author="1. BenMiled" w:date="2016-09-07T21:30:00Z">
        <w:r w:rsidR="00B301B5">
          <w:rPr>
            <w:rFonts w:ascii="Times New Roman" w:hAnsi="Times New Roman" w:cs="Times New Roman"/>
            <w:sz w:val="24"/>
            <w:szCs w:val="24"/>
          </w:rPr>
          <w:t xml:space="preserve">participants </w:t>
        </w:r>
        <w:commentRangeStart w:id="981"/>
        <w:r w:rsidR="00B301B5">
          <w:rPr>
            <w:rFonts w:ascii="Times New Roman" w:hAnsi="Times New Roman" w:cs="Times New Roman"/>
            <w:sz w:val="24"/>
            <w:szCs w:val="24"/>
          </w:rPr>
          <w:t>(i.e. Customer, Supplier, and Carrier</w:t>
        </w:r>
      </w:ins>
      <w:ins w:id="982" w:author="1. BenMiled" w:date="2016-09-07T21:37:00Z">
        <w:r w:rsidR="00EE13DE">
          <w:rPr>
            <w:rFonts w:ascii="Times New Roman" w:hAnsi="Times New Roman" w:cs="Times New Roman"/>
            <w:sz w:val="24"/>
            <w:szCs w:val="24"/>
          </w:rPr>
          <w:t xml:space="preserve"> names, codes and IP addresses</w:t>
        </w:r>
      </w:ins>
      <w:ins w:id="983" w:author="1. BenMiled" w:date="2016-09-07T21:30:00Z">
        <w:r w:rsidR="00B301B5">
          <w:rPr>
            <w:rFonts w:ascii="Times New Roman" w:hAnsi="Times New Roman" w:cs="Times New Roman"/>
            <w:sz w:val="24"/>
            <w:szCs w:val="24"/>
          </w:rPr>
          <w:t>)</w:t>
        </w:r>
        <w:commentRangeEnd w:id="981"/>
        <w:r w:rsidR="00B301B5">
          <w:rPr>
            <w:rStyle w:val="CommentReference"/>
          </w:rPr>
          <w:commentReference w:id="981"/>
        </w:r>
      </w:ins>
      <w:r w:rsidRPr="00852E43">
        <w:rPr>
          <w:rFonts w:ascii="Times New Roman" w:hAnsi="Times New Roman" w:cs="Times New Roman"/>
          <w:sz w:val="24"/>
          <w:szCs w:val="24"/>
        </w:rPr>
        <w:t xml:space="preserve">. </w:t>
      </w:r>
      <w:ins w:id="984" w:author="1. BenMiled" w:date="2016-09-07T21:32:00Z">
        <w:r w:rsidR="00EE13DE">
          <w:rPr>
            <w:rFonts w:ascii="Times New Roman" w:hAnsi="Times New Roman" w:cs="Times New Roman"/>
            <w:sz w:val="24"/>
            <w:szCs w:val="24"/>
          </w:rPr>
          <w:t xml:space="preserve">As soon as these participants are identified, their corresponding </w:t>
        </w:r>
        <w:commentRangeStart w:id="985"/>
        <w:r w:rsidR="00EE13DE">
          <w:rPr>
            <w:rFonts w:ascii="Times New Roman" w:hAnsi="Times New Roman" w:cs="Times New Roman"/>
            <w:sz w:val="24"/>
            <w:szCs w:val="24"/>
          </w:rPr>
          <w:t>IP address</w:t>
        </w:r>
      </w:ins>
      <w:commentRangeEnd w:id="985"/>
      <w:ins w:id="986" w:author="1. BenMiled" w:date="2016-09-07T21:36:00Z">
        <w:r w:rsidR="00EE13DE">
          <w:rPr>
            <w:rStyle w:val="CommentReference"/>
          </w:rPr>
          <w:commentReference w:id="985"/>
        </w:r>
      </w:ins>
      <w:ins w:id="987" w:author="1. BenMiled" w:date="2016-09-07T21:32:00Z">
        <w:r w:rsidR="00EE13DE">
          <w:rPr>
            <w:rFonts w:ascii="Times New Roman" w:hAnsi="Times New Roman" w:cs="Times New Roman"/>
            <w:sz w:val="24"/>
            <w:szCs w:val="24"/>
          </w:rPr>
          <w:t xml:space="preserve"> is </w:t>
        </w:r>
      </w:ins>
      <w:ins w:id="988" w:author="1. BenMiled" w:date="2016-09-07T21:33:00Z">
        <w:r w:rsidR="00EE13DE">
          <w:rPr>
            <w:rFonts w:ascii="Times New Roman" w:hAnsi="Times New Roman" w:cs="Times New Roman"/>
            <w:sz w:val="24"/>
            <w:szCs w:val="24"/>
          </w:rPr>
          <w:t>retrieved</w:t>
        </w:r>
      </w:ins>
      <w:ins w:id="989" w:author="1. BenMiled" w:date="2016-09-07T21:32:00Z">
        <w:r w:rsidR="00EE13DE">
          <w:rPr>
            <w:rFonts w:ascii="Times New Roman" w:hAnsi="Times New Roman" w:cs="Times New Roman"/>
            <w:sz w:val="24"/>
            <w:szCs w:val="24"/>
          </w:rPr>
          <w:t xml:space="preserve"> </w:t>
        </w:r>
      </w:ins>
      <w:ins w:id="990" w:author="1. BenMiled" w:date="2016-09-07T21:33:00Z">
        <w:r w:rsidR="00EE13DE">
          <w:rPr>
            <w:rFonts w:ascii="Times New Roman" w:hAnsi="Times New Roman" w:cs="Times New Roman"/>
            <w:sz w:val="24"/>
            <w:szCs w:val="24"/>
          </w:rPr>
          <w:t>from the</w:t>
        </w:r>
      </w:ins>
      <w:del w:id="991" w:author="1. BenMiled" w:date="2016-09-07T21:33:00Z">
        <w:r w:rsidRPr="00852E43" w:rsidDel="00EE13DE">
          <w:rPr>
            <w:rFonts w:ascii="Times New Roman" w:hAnsi="Times New Roman" w:cs="Times New Roman"/>
            <w:sz w:val="24"/>
            <w:szCs w:val="24"/>
          </w:rPr>
          <w:delText xml:space="preserve">The reason of </w:delText>
        </w:r>
        <w:r w:rsidR="004F0A47" w:rsidRPr="00852E43" w:rsidDel="00EE13DE">
          <w:rPr>
            <w:rFonts w:ascii="Times New Roman" w:hAnsi="Times New Roman" w:cs="Times New Roman"/>
            <w:sz w:val="24"/>
            <w:szCs w:val="24"/>
          </w:rPr>
          <w:delText>grouping</w:delText>
        </w:r>
        <w:r w:rsidRPr="00852E43" w:rsidDel="00EE13DE">
          <w:rPr>
            <w:rFonts w:ascii="Times New Roman" w:hAnsi="Times New Roman" w:cs="Times New Roman"/>
            <w:sz w:val="24"/>
            <w:szCs w:val="24"/>
          </w:rPr>
          <w:delText xml:space="preserve"> these fields is to find the IP address </w:delText>
        </w:r>
        <w:r w:rsidR="00602740" w:rsidRPr="00852E43" w:rsidDel="00EE13DE">
          <w:rPr>
            <w:rFonts w:ascii="Times New Roman" w:hAnsi="Times New Roman" w:cs="Times New Roman"/>
            <w:sz w:val="24"/>
            <w:szCs w:val="24"/>
          </w:rPr>
          <w:delText>from</w:delText>
        </w:r>
      </w:del>
      <w:r w:rsidR="00602740" w:rsidRPr="00852E43">
        <w:rPr>
          <w:rFonts w:ascii="Times New Roman" w:hAnsi="Times New Roman" w:cs="Times New Roman"/>
          <w:sz w:val="24"/>
          <w:szCs w:val="24"/>
        </w:rPr>
        <w:t xml:space="preserve"> index server</w:t>
      </w:r>
      <w:ins w:id="992" w:author="1. BenMiled" w:date="2016-09-07T21:33:00Z">
        <w:r w:rsidR="00EE13DE">
          <w:rPr>
            <w:rFonts w:ascii="Times New Roman" w:hAnsi="Times New Roman" w:cs="Times New Roman"/>
            <w:sz w:val="24"/>
            <w:szCs w:val="24"/>
          </w:rPr>
          <w:t xml:space="preserve"> and it will be continuously updated during the route. </w:t>
        </w:r>
      </w:ins>
      <w:del w:id="993" w:author="1. BenMiled" w:date="2016-09-07T21:34:00Z">
        <w:r w:rsidR="00602740" w:rsidRPr="00852E43" w:rsidDel="00EE13DE">
          <w:rPr>
            <w:rFonts w:ascii="Times New Roman" w:hAnsi="Times New Roman" w:cs="Times New Roman"/>
            <w:sz w:val="24"/>
            <w:szCs w:val="24"/>
          </w:rPr>
          <w:delText>, since we assumed that the IP address is going to be dynamically assigned to each client.</w:delText>
        </w:r>
      </w:del>
      <w:ins w:id="994" w:author="1. BenMiled" w:date="2016-09-07T21:34:00Z">
        <w:r w:rsidR="00EE13DE">
          <w:rPr>
            <w:rFonts w:ascii="Times New Roman" w:hAnsi="Times New Roman" w:cs="Times New Roman"/>
            <w:sz w:val="24"/>
            <w:szCs w:val="24"/>
          </w:rPr>
          <w:t>This capability is important as some of participants may be accessing the proposed system through mobile devices.</w:t>
        </w:r>
        <w:commentRangeStart w:id="995"/>
        <w:r w:rsidR="00EE13DE">
          <w:rPr>
            <w:rFonts w:ascii="Times New Roman" w:hAnsi="Times New Roman" w:cs="Times New Roman"/>
            <w:sz w:val="24"/>
            <w:szCs w:val="24"/>
          </w:rPr>
          <w:t xml:space="preserve"> </w:t>
        </w:r>
      </w:ins>
      <w:ins w:id="996" w:author="1. BenMiled" w:date="2016-09-07T21:37:00Z">
        <w:r w:rsidR="00EE13DE">
          <w:rPr>
            <w:rFonts w:ascii="Times New Roman" w:hAnsi="Times New Roman" w:cs="Times New Roman"/>
            <w:sz w:val="24"/>
            <w:szCs w:val="24"/>
          </w:rPr>
          <w:t>In addition, this section includes the information about the order including the origin, destination, order date, pickup time and estimated time of arrival.</w:t>
        </w:r>
      </w:ins>
      <w:commentRangeEnd w:id="995"/>
      <w:ins w:id="997" w:author="1. BenMiled" w:date="2016-09-07T21:39:00Z">
        <w:r w:rsidR="00EE13DE">
          <w:rPr>
            <w:rStyle w:val="CommentReference"/>
          </w:rPr>
          <w:commentReference w:id="995"/>
        </w:r>
      </w:ins>
    </w:p>
    <w:p w14:paraId="3B03FC38" w14:textId="54B1FA59" w:rsidR="00EE13DE" w:rsidRDefault="00EE13DE" w:rsidP="00852E43">
      <w:pPr>
        <w:spacing w:line="240" w:lineRule="auto"/>
        <w:jc w:val="both"/>
        <w:rPr>
          <w:ins w:id="998" w:author="1. BenMiled" w:date="2016-09-07T21:40:00Z"/>
          <w:rFonts w:ascii="Times New Roman" w:hAnsi="Times New Roman" w:cs="Times New Roman"/>
          <w:sz w:val="24"/>
          <w:szCs w:val="24"/>
        </w:rPr>
      </w:pPr>
      <w:ins w:id="999" w:author="1. BenMiled" w:date="2016-09-07T21:34:00Z">
        <w:r>
          <w:rPr>
            <w:rFonts w:ascii="Times New Roman" w:hAnsi="Times New Roman" w:cs="Times New Roman"/>
            <w:sz w:val="24"/>
            <w:szCs w:val="24"/>
          </w:rPr>
          <w:t xml:space="preserve">The second section is the Order Status. This section includes </w:t>
        </w:r>
      </w:ins>
      <w:ins w:id="1000" w:author="1. BenMiled" w:date="2016-09-07T21:40:00Z">
        <w:r w:rsidRPr="00852E43">
          <w:rPr>
            <w:rFonts w:ascii="Times New Roman" w:hAnsi="Times New Roman" w:cs="Times New Roman"/>
            <w:sz w:val="24"/>
            <w:szCs w:val="24"/>
          </w:rPr>
          <w:t xml:space="preserve">the </w:t>
        </w:r>
      </w:ins>
      <w:ins w:id="1001" w:author="1. BenMiled" w:date="2016-09-07T21:41:00Z">
        <w:r>
          <w:rPr>
            <w:rFonts w:ascii="Times New Roman" w:hAnsi="Times New Roman" w:cs="Times New Roman"/>
            <w:sz w:val="24"/>
            <w:szCs w:val="24"/>
          </w:rPr>
          <w:t xml:space="preserve">real time </w:t>
        </w:r>
      </w:ins>
      <w:ins w:id="1002" w:author="1. BenMiled" w:date="2016-09-07T21:40:00Z">
        <w:r w:rsidRPr="00852E43">
          <w:rPr>
            <w:rFonts w:ascii="Times New Roman" w:hAnsi="Times New Roman" w:cs="Times New Roman"/>
            <w:sz w:val="24"/>
            <w:szCs w:val="24"/>
          </w:rPr>
          <w:t xml:space="preserve">status information of a particular order including </w:t>
        </w:r>
        <w:commentRangeStart w:id="1003"/>
        <w:r w:rsidRPr="00852E43">
          <w:rPr>
            <w:rFonts w:ascii="Times New Roman" w:hAnsi="Times New Roman" w:cs="Times New Roman"/>
            <w:sz w:val="24"/>
            <w:szCs w:val="24"/>
          </w:rPr>
          <w:t>geolocation</w:t>
        </w:r>
      </w:ins>
      <w:ins w:id="1004" w:author="1. BenMiled" w:date="2016-09-07T21:41:00Z">
        <w:r w:rsidR="0026508A">
          <w:rPr>
            <w:rFonts w:ascii="Times New Roman" w:hAnsi="Times New Roman" w:cs="Times New Roman"/>
            <w:sz w:val="24"/>
            <w:szCs w:val="24"/>
          </w:rPr>
          <w:t xml:space="preserve"> information</w:t>
        </w:r>
      </w:ins>
      <w:commentRangeEnd w:id="1003"/>
      <w:ins w:id="1005" w:author="1. BenMiled" w:date="2016-09-07T21:42:00Z">
        <w:r w:rsidR="0026508A">
          <w:rPr>
            <w:rStyle w:val="CommentReference"/>
          </w:rPr>
          <w:commentReference w:id="1003"/>
        </w:r>
      </w:ins>
      <w:ins w:id="1006" w:author="1. BenMiled" w:date="2016-09-07T21:41:00Z">
        <w:r w:rsidR="0026508A">
          <w:rPr>
            <w:rFonts w:ascii="Times New Roman" w:hAnsi="Times New Roman" w:cs="Times New Roman"/>
            <w:sz w:val="24"/>
            <w:szCs w:val="24"/>
          </w:rPr>
          <w:t>, if available,</w:t>
        </w:r>
      </w:ins>
      <w:ins w:id="1007" w:author="1. BenMiled" w:date="2016-09-07T21:40:00Z">
        <w:r w:rsidRPr="00852E43">
          <w:rPr>
            <w:rFonts w:ascii="Times New Roman" w:hAnsi="Times New Roman" w:cs="Times New Roman"/>
            <w:sz w:val="24"/>
            <w:szCs w:val="24"/>
          </w:rPr>
          <w:t xml:space="preserve"> and the status description.</w:t>
        </w:r>
      </w:ins>
      <w:ins w:id="1008" w:author="1. BenMiled" w:date="2016-09-07T21:44:00Z">
        <w:r w:rsidR="0026508A">
          <w:rPr>
            <w:rFonts w:ascii="Times New Roman" w:hAnsi="Times New Roman" w:cs="Times New Roman"/>
            <w:sz w:val="24"/>
            <w:szCs w:val="24"/>
          </w:rPr>
          <w:t xml:space="preserve"> The status description …..</w:t>
        </w:r>
      </w:ins>
      <w:del w:id="1009" w:author="1. BenMiled" w:date="2016-09-07T21:40:00Z">
        <w:r w:rsidR="00602740" w:rsidRPr="00852E43" w:rsidDel="00EE13DE">
          <w:rPr>
            <w:rFonts w:ascii="Times New Roman" w:hAnsi="Times New Roman" w:cs="Times New Roman"/>
            <w:sz w:val="24"/>
            <w:szCs w:val="24"/>
          </w:rPr>
          <w:delText xml:space="preserve"> </w:delText>
        </w:r>
        <w:r w:rsidR="00CD0F9F" w:rsidRPr="00852E43" w:rsidDel="00EE13DE">
          <w:rPr>
            <w:rFonts w:ascii="Times New Roman" w:hAnsi="Times New Roman" w:cs="Times New Roman"/>
            <w:sz w:val="24"/>
            <w:szCs w:val="24"/>
          </w:rPr>
          <w:delText>Secondly</w:delText>
        </w:r>
        <w:r w:rsidR="00627AEF" w:rsidRPr="00852E43" w:rsidDel="00EE13DE">
          <w:rPr>
            <w:rFonts w:ascii="Times New Roman" w:hAnsi="Times New Roman" w:cs="Times New Roman"/>
            <w:sz w:val="24"/>
            <w:szCs w:val="24"/>
          </w:rPr>
          <w:delText>,</w:delText>
        </w:r>
        <w:r w:rsidR="00CD0F9F" w:rsidRPr="00852E43" w:rsidDel="00EE13DE">
          <w:rPr>
            <w:rFonts w:ascii="Times New Roman" w:hAnsi="Times New Roman" w:cs="Times New Roman"/>
            <w:sz w:val="24"/>
            <w:szCs w:val="24"/>
          </w:rPr>
          <w:delText xml:space="preserve"> </w:delText>
        </w:r>
      </w:del>
    </w:p>
    <w:p w14:paraId="4605BADF" w14:textId="21E536E6" w:rsidR="001805C1" w:rsidRPr="00852E43" w:rsidRDefault="00CD0F9F" w:rsidP="00852E43">
      <w:pPr>
        <w:spacing w:line="240" w:lineRule="auto"/>
        <w:jc w:val="both"/>
        <w:rPr>
          <w:rFonts w:ascii="Times New Roman" w:hAnsi="Times New Roman" w:cs="Times New Roman"/>
          <w:sz w:val="24"/>
          <w:szCs w:val="24"/>
        </w:rPr>
      </w:pPr>
      <w:commentRangeStart w:id="1010"/>
      <w:del w:id="1011" w:author="1. BenMiled" w:date="2016-09-07T21:45:00Z">
        <w:r w:rsidRPr="0026508A" w:rsidDel="0026508A">
          <w:rPr>
            <w:rFonts w:ascii="Times New Roman" w:hAnsi="Times New Roman" w:cs="Times New Roman"/>
            <w:sz w:val="24"/>
            <w:szCs w:val="24"/>
            <w:highlight w:val="yellow"/>
            <w:rPrChange w:id="1012" w:author="1. BenMiled" w:date="2016-09-07T21:45:00Z">
              <w:rPr>
                <w:rFonts w:ascii="Times New Roman" w:hAnsi="Times New Roman" w:cs="Times New Roman"/>
                <w:sz w:val="24"/>
                <w:szCs w:val="24"/>
              </w:rPr>
            </w:rPrChange>
          </w:rPr>
          <w:delText xml:space="preserve">some production information </w:delText>
        </w:r>
        <w:r w:rsidR="00627AEF" w:rsidRPr="0026508A" w:rsidDel="0026508A">
          <w:rPr>
            <w:rFonts w:ascii="Times New Roman" w:hAnsi="Times New Roman" w:cs="Times New Roman"/>
            <w:sz w:val="24"/>
            <w:szCs w:val="24"/>
            <w:highlight w:val="yellow"/>
            <w:rPrChange w:id="1013" w:author="1. BenMiled" w:date="2016-09-07T21:45:00Z">
              <w:rPr>
                <w:rFonts w:ascii="Times New Roman" w:hAnsi="Times New Roman" w:cs="Times New Roman"/>
                <w:sz w:val="24"/>
                <w:szCs w:val="24"/>
              </w:rPr>
            </w:rPrChange>
          </w:rPr>
          <w:delText>is</w:delText>
        </w:r>
        <w:r w:rsidR="003A2297" w:rsidRPr="0026508A" w:rsidDel="0026508A">
          <w:rPr>
            <w:rFonts w:ascii="Times New Roman" w:hAnsi="Times New Roman" w:cs="Times New Roman"/>
            <w:sz w:val="24"/>
            <w:szCs w:val="24"/>
            <w:highlight w:val="yellow"/>
            <w:rPrChange w:id="1014" w:author="1. BenMiled" w:date="2016-09-07T21:45:00Z">
              <w:rPr>
                <w:rFonts w:ascii="Times New Roman" w:hAnsi="Times New Roman" w:cs="Times New Roman"/>
                <w:sz w:val="24"/>
                <w:szCs w:val="24"/>
              </w:rPr>
            </w:rPrChange>
          </w:rPr>
          <w:delText xml:space="preserve"> included</w:delText>
        </w:r>
        <w:r w:rsidR="002D0475" w:rsidRPr="0026508A" w:rsidDel="0026508A">
          <w:rPr>
            <w:rFonts w:ascii="Times New Roman" w:hAnsi="Times New Roman" w:cs="Times New Roman"/>
            <w:sz w:val="24"/>
            <w:szCs w:val="24"/>
            <w:highlight w:val="yellow"/>
            <w:rPrChange w:id="1015" w:author="1. BenMiled" w:date="2016-09-07T21:45:00Z">
              <w:rPr>
                <w:rFonts w:ascii="Times New Roman" w:hAnsi="Times New Roman" w:cs="Times New Roman"/>
                <w:sz w:val="24"/>
                <w:szCs w:val="24"/>
              </w:rPr>
            </w:rPrChange>
          </w:rPr>
          <w:delText>.</w:delText>
        </w:r>
        <w:r w:rsidR="00B32DE8" w:rsidRPr="0026508A" w:rsidDel="0026508A">
          <w:rPr>
            <w:rFonts w:ascii="Times New Roman" w:hAnsi="Times New Roman" w:cs="Times New Roman"/>
            <w:sz w:val="24"/>
            <w:szCs w:val="24"/>
            <w:highlight w:val="yellow"/>
            <w:rPrChange w:id="1016" w:author="1. BenMiled" w:date="2016-09-07T21:45:00Z">
              <w:rPr>
                <w:rFonts w:ascii="Times New Roman" w:hAnsi="Times New Roman" w:cs="Times New Roman"/>
                <w:sz w:val="24"/>
                <w:szCs w:val="24"/>
              </w:rPr>
            </w:rPrChange>
          </w:rPr>
          <w:delText xml:space="preserve"> Thirdly</w:delText>
        </w:r>
        <w:r w:rsidR="00627AEF" w:rsidRPr="0026508A" w:rsidDel="0026508A">
          <w:rPr>
            <w:rFonts w:ascii="Times New Roman" w:hAnsi="Times New Roman" w:cs="Times New Roman"/>
            <w:sz w:val="24"/>
            <w:szCs w:val="24"/>
            <w:highlight w:val="yellow"/>
            <w:rPrChange w:id="1017" w:author="1. BenMiled" w:date="2016-09-07T21:45:00Z">
              <w:rPr>
                <w:rFonts w:ascii="Times New Roman" w:hAnsi="Times New Roman" w:cs="Times New Roman"/>
                <w:sz w:val="24"/>
                <w:szCs w:val="24"/>
              </w:rPr>
            </w:rPrChange>
          </w:rPr>
          <w:delText>,</w:delText>
        </w:r>
        <w:r w:rsidR="00B32DE8" w:rsidRPr="0026508A" w:rsidDel="0026508A">
          <w:rPr>
            <w:rFonts w:ascii="Times New Roman" w:hAnsi="Times New Roman" w:cs="Times New Roman"/>
            <w:sz w:val="24"/>
            <w:szCs w:val="24"/>
            <w:highlight w:val="yellow"/>
            <w:rPrChange w:id="1018" w:author="1. BenMiled" w:date="2016-09-07T21:45:00Z">
              <w:rPr>
                <w:rFonts w:ascii="Times New Roman" w:hAnsi="Times New Roman" w:cs="Times New Roman"/>
                <w:sz w:val="24"/>
                <w:szCs w:val="24"/>
              </w:rPr>
            </w:rPrChange>
          </w:rPr>
          <w:delText xml:space="preserve"> </w:delText>
        </w:r>
        <w:r w:rsidR="00380C7D" w:rsidRPr="0026508A" w:rsidDel="0026508A">
          <w:rPr>
            <w:rFonts w:ascii="Times New Roman" w:hAnsi="Times New Roman" w:cs="Times New Roman"/>
            <w:sz w:val="24"/>
            <w:szCs w:val="24"/>
            <w:highlight w:val="yellow"/>
            <w:rPrChange w:id="1019" w:author="1. BenMiled" w:date="2016-09-07T21:45:00Z">
              <w:rPr>
                <w:rFonts w:ascii="Times New Roman" w:hAnsi="Times New Roman" w:cs="Times New Roman"/>
                <w:sz w:val="24"/>
                <w:szCs w:val="24"/>
              </w:rPr>
            </w:rPrChange>
          </w:rPr>
          <w:delText>there</w:delText>
        </w:r>
        <w:r w:rsidR="002D0475" w:rsidRPr="0026508A" w:rsidDel="0026508A">
          <w:rPr>
            <w:rFonts w:ascii="Times New Roman" w:hAnsi="Times New Roman" w:cs="Times New Roman"/>
            <w:sz w:val="24"/>
            <w:szCs w:val="24"/>
            <w:highlight w:val="yellow"/>
            <w:rPrChange w:id="1020" w:author="1. BenMiled" w:date="2016-09-07T21:45:00Z">
              <w:rPr>
                <w:rFonts w:ascii="Times New Roman" w:hAnsi="Times New Roman" w:cs="Times New Roman"/>
                <w:sz w:val="24"/>
                <w:szCs w:val="24"/>
              </w:rPr>
            </w:rPrChange>
          </w:rPr>
          <w:delText xml:space="preserve"> is as small struct called </w:delText>
        </w:r>
        <w:r w:rsidR="0026221A" w:rsidRPr="0026508A" w:rsidDel="0026508A">
          <w:rPr>
            <w:rFonts w:ascii="Times New Roman" w:hAnsi="Times New Roman" w:cs="Times New Roman"/>
            <w:sz w:val="24"/>
            <w:szCs w:val="24"/>
            <w:highlight w:val="yellow"/>
            <w:rPrChange w:id="1021" w:author="1. BenMiled" w:date="2016-09-07T21:45:00Z">
              <w:rPr>
                <w:rFonts w:ascii="Times New Roman" w:hAnsi="Times New Roman" w:cs="Times New Roman"/>
                <w:sz w:val="24"/>
                <w:szCs w:val="24"/>
              </w:rPr>
            </w:rPrChange>
          </w:rPr>
          <w:delText>"</w:delText>
        </w:r>
        <w:r w:rsidR="002D0475" w:rsidRPr="0026508A" w:rsidDel="0026508A">
          <w:rPr>
            <w:rFonts w:ascii="Times New Roman" w:hAnsi="Times New Roman" w:cs="Times New Roman"/>
            <w:sz w:val="24"/>
            <w:szCs w:val="24"/>
            <w:highlight w:val="yellow"/>
            <w:rPrChange w:id="1022" w:author="1. BenMiled" w:date="2016-09-07T21:45:00Z">
              <w:rPr>
                <w:rFonts w:ascii="Times New Roman" w:hAnsi="Times New Roman" w:cs="Times New Roman"/>
                <w:sz w:val="24"/>
                <w:szCs w:val="24"/>
              </w:rPr>
            </w:rPrChange>
          </w:rPr>
          <w:delText>OrderStatus</w:delText>
        </w:r>
        <w:r w:rsidR="0026221A" w:rsidRPr="0026508A" w:rsidDel="0026508A">
          <w:rPr>
            <w:rFonts w:ascii="Times New Roman" w:hAnsi="Times New Roman" w:cs="Times New Roman"/>
            <w:sz w:val="24"/>
            <w:szCs w:val="24"/>
            <w:highlight w:val="yellow"/>
            <w:rPrChange w:id="1023" w:author="1. BenMiled" w:date="2016-09-07T21:45:00Z">
              <w:rPr>
                <w:rFonts w:ascii="Times New Roman" w:hAnsi="Times New Roman" w:cs="Times New Roman"/>
                <w:sz w:val="24"/>
                <w:szCs w:val="24"/>
              </w:rPr>
            </w:rPrChange>
          </w:rPr>
          <w:delText>"</w:delText>
        </w:r>
        <w:r w:rsidR="00215928" w:rsidRPr="0026508A" w:rsidDel="0026508A">
          <w:rPr>
            <w:rFonts w:ascii="Times New Roman" w:hAnsi="Times New Roman" w:cs="Times New Roman"/>
            <w:sz w:val="24"/>
            <w:szCs w:val="24"/>
            <w:highlight w:val="yellow"/>
            <w:rPrChange w:id="1024" w:author="1. BenMiled" w:date="2016-09-07T21:45:00Z">
              <w:rPr>
                <w:rFonts w:ascii="Times New Roman" w:hAnsi="Times New Roman" w:cs="Times New Roman"/>
                <w:sz w:val="24"/>
                <w:szCs w:val="24"/>
              </w:rPr>
            </w:rPrChange>
          </w:rPr>
          <w:delText>. This struct contains the status information of a particula</w:delText>
        </w:r>
        <w:r w:rsidR="00196EFC" w:rsidRPr="0026508A" w:rsidDel="0026508A">
          <w:rPr>
            <w:rFonts w:ascii="Times New Roman" w:hAnsi="Times New Roman" w:cs="Times New Roman"/>
            <w:sz w:val="24"/>
            <w:szCs w:val="24"/>
            <w:highlight w:val="yellow"/>
            <w:rPrChange w:id="1025" w:author="1. BenMiled" w:date="2016-09-07T21:45:00Z">
              <w:rPr>
                <w:rFonts w:ascii="Times New Roman" w:hAnsi="Times New Roman" w:cs="Times New Roman"/>
                <w:sz w:val="24"/>
                <w:szCs w:val="24"/>
              </w:rPr>
            </w:rPrChange>
          </w:rPr>
          <w:delText>r order</w:delText>
        </w:r>
        <w:r w:rsidR="00C911B6" w:rsidRPr="0026508A" w:rsidDel="0026508A">
          <w:rPr>
            <w:rFonts w:ascii="Times New Roman" w:hAnsi="Times New Roman" w:cs="Times New Roman"/>
            <w:sz w:val="24"/>
            <w:szCs w:val="24"/>
            <w:highlight w:val="yellow"/>
            <w:rPrChange w:id="1026" w:author="1. BenMiled" w:date="2016-09-07T21:45:00Z">
              <w:rPr>
                <w:rFonts w:ascii="Times New Roman" w:hAnsi="Times New Roman" w:cs="Times New Roman"/>
                <w:sz w:val="24"/>
                <w:szCs w:val="24"/>
              </w:rPr>
            </w:rPrChange>
          </w:rPr>
          <w:delText xml:space="preserve"> including</w:delText>
        </w:r>
        <w:r w:rsidR="00D77614" w:rsidRPr="0026508A" w:rsidDel="0026508A">
          <w:rPr>
            <w:rFonts w:ascii="Times New Roman" w:hAnsi="Times New Roman" w:cs="Times New Roman"/>
            <w:sz w:val="24"/>
            <w:szCs w:val="24"/>
            <w:highlight w:val="yellow"/>
            <w:rPrChange w:id="1027" w:author="1. BenMiled" w:date="2016-09-07T21:45:00Z">
              <w:rPr>
                <w:rFonts w:ascii="Times New Roman" w:hAnsi="Times New Roman" w:cs="Times New Roman"/>
                <w:sz w:val="24"/>
                <w:szCs w:val="24"/>
              </w:rPr>
            </w:rPrChange>
          </w:rPr>
          <w:delText xml:space="preserve"> geolocation information and the status description</w:delText>
        </w:r>
        <w:r w:rsidR="00402842" w:rsidRPr="0026508A" w:rsidDel="0026508A">
          <w:rPr>
            <w:rFonts w:ascii="Times New Roman" w:hAnsi="Times New Roman" w:cs="Times New Roman"/>
            <w:sz w:val="24"/>
            <w:szCs w:val="24"/>
            <w:highlight w:val="yellow"/>
            <w:rPrChange w:id="1028" w:author="1. BenMiled" w:date="2016-09-07T21:45:00Z">
              <w:rPr>
                <w:rFonts w:ascii="Times New Roman" w:hAnsi="Times New Roman" w:cs="Times New Roman"/>
                <w:sz w:val="24"/>
                <w:szCs w:val="24"/>
              </w:rPr>
            </w:rPrChange>
          </w:rPr>
          <w:delText xml:space="preserve">. The status </w:delText>
        </w:r>
        <w:r w:rsidR="00EC2CAA" w:rsidRPr="0026508A" w:rsidDel="0026508A">
          <w:rPr>
            <w:rFonts w:ascii="Times New Roman" w:hAnsi="Times New Roman" w:cs="Times New Roman"/>
            <w:sz w:val="24"/>
            <w:szCs w:val="24"/>
            <w:highlight w:val="yellow"/>
            <w:rPrChange w:id="1029" w:author="1. BenMiled" w:date="2016-09-07T21:45:00Z">
              <w:rPr>
                <w:rFonts w:ascii="Times New Roman" w:hAnsi="Times New Roman" w:cs="Times New Roman"/>
                <w:sz w:val="24"/>
                <w:szCs w:val="24"/>
              </w:rPr>
            </w:rPrChange>
          </w:rPr>
          <w:delText>description is</w:delText>
        </w:r>
        <w:r w:rsidR="00402842" w:rsidRPr="0026508A" w:rsidDel="0026508A">
          <w:rPr>
            <w:rFonts w:ascii="Times New Roman" w:hAnsi="Times New Roman" w:cs="Times New Roman"/>
            <w:sz w:val="24"/>
            <w:szCs w:val="24"/>
            <w:highlight w:val="yellow"/>
            <w:rPrChange w:id="1030" w:author="1. BenMiled" w:date="2016-09-07T21:45:00Z">
              <w:rPr>
                <w:rFonts w:ascii="Times New Roman" w:hAnsi="Times New Roman" w:cs="Times New Roman"/>
                <w:sz w:val="24"/>
                <w:szCs w:val="24"/>
              </w:rPr>
            </w:rPrChange>
          </w:rPr>
          <w:delText xml:space="preserve"> o</w:delText>
        </w:r>
        <w:r w:rsidR="00EC2CAA" w:rsidRPr="0026508A" w:rsidDel="0026508A">
          <w:rPr>
            <w:rFonts w:ascii="Times New Roman" w:hAnsi="Times New Roman" w:cs="Times New Roman"/>
            <w:sz w:val="24"/>
            <w:szCs w:val="24"/>
            <w:highlight w:val="yellow"/>
            <w:rPrChange w:id="1031" w:author="1. BenMiled" w:date="2016-09-07T21:45:00Z">
              <w:rPr>
                <w:rFonts w:ascii="Times New Roman" w:hAnsi="Times New Roman" w:cs="Times New Roman"/>
                <w:sz w:val="24"/>
                <w:szCs w:val="24"/>
              </w:rPr>
            </w:rPrChange>
          </w:rPr>
          <w:delText xml:space="preserve">nly written for testing purpose. It will be </w:delText>
        </w:r>
        <w:r w:rsidR="00317F4C" w:rsidRPr="0026508A" w:rsidDel="0026508A">
          <w:rPr>
            <w:rFonts w:ascii="Times New Roman" w:hAnsi="Times New Roman" w:cs="Times New Roman"/>
            <w:sz w:val="24"/>
            <w:szCs w:val="24"/>
            <w:highlight w:val="yellow"/>
            <w:rPrChange w:id="1032" w:author="1. BenMiled" w:date="2016-09-07T21:45:00Z">
              <w:rPr>
                <w:rFonts w:ascii="Times New Roman" w:hAnsi="Times New Roman" w:cs="Times New Roman"/>
                <w:sz w:val="24"/>
                <w:szCs w:val="24"/>
              </w:rPr>
            </w:rPrChange>
          </w:rPr>
          <w:delText>re-</w:delText>
        </w:r>
        <w:r w:rsidR="00C66BB3" w:rsidRPr="0026508A" w:rsidDel="0026508A">
          <w:rPr>
            <w:rFonts w:ascii="Times New Roman" w:hAnsi="Times New Roman" w:cs="Times New Roman"/>
            <w:sz w:val="24"/>
            <w:szCs w:val="24"/>
            <w:highlight w:val="yellow"/>
            <w:rPrChange w:id="1033" w:author="1. BenMiled" w:date="2016-09-07T21:45:00Z">
              <w:rPr>
                <w:rFonts w:ascii="Times New Roman" w:hAnsi="Times New Roman" w:cs="Times New Roman"/>
                <w:sz w:val="24"/>
                <w:szCs w:val="24"/>
              </w:rPr>
            </w:rPrChange>
          </w:rPr>
          <w:delText xml:space="preserve">implemented </w:delText>
        </w:r>
        <w:r w:rsidR="00761A77" w:rsidRPr="0026508A" w:rsidDel="0026508A">
          <w:rPr>
            <w:rFonts w:ascii="Times New Roman" w:hAnsi="Times New Roman" w:cs="Times New Roman"/>
            <w:sz w:val="24"/>
            <w:szCs w:val="24"/>
            <w:highlight w:val="yellow"/>
            <w:rPrChange w:id="1034" w:author="1. BenMiled" w:date="2016-09-07T21:45:00Z">
              <w:rPr>
                <w:rFonts w:ascii="Times New Roman" w:hAnsi="Times New Roman" w:cs="Times New Roman"/>
                <w:sz w:val="24"/>
                <w:szCs w:val="24"/>
              </w:rPr>
            </w:rPrChange>
          </w:rPr>
          <w:delText>with more detail</w:delText>
        </w:r>
        <w:r w:rsidR="00B332FD" w:rsidRPr="0026508A" w:rsidDel="0026508A">
          <w:rPr>
            <w:rFonts w:ascii="Times New Roman" w:hAnsi="Times New Roman" w:cs="Times New Roman"/>
            <w:sz w:val="24"/>
            <w:szCs w:val="24"/>
            <w:highlight w:val="yellow"/>
            <w:rPrChange w:id="1035" w:author="1. BenMiled" w:date="2016-09-07T21:45:00Z">
              <w:rPr>
                <w:rFonts w:ascii="Times New Roman" w:hAnsi="Times New Roman" w:cs="Times New Roman"/>
                <w:sz w:val="24"/>
                <w:szCs w:val="24"/>
              </w:rPr>
            </w:rPrChange>
          </w:rPr>
          <w:delText xml:space="preserve"> in the future development. </w:delText>
        </w:r>
        <w:r w:rsidR="00380C7D" w:rsidRPr="0026508A" w:rsidDel="0026508A">
          <w:rPr>
            <w:rFonts w:ascii="Times New Roman" w:hAnsi="Times New Roman" w:cs="Times New Roman"/>
            <w:sz w:val="24"/>
            <w:szCs w:val="24"/>
            <w:highlight w:val="yellow"/>
            <w:rPrChange w:id="1036" w:author="1. BenMiled" w:date="2016-09-07T21:45:00Z">
              <w:rPr>
                <w:rFonts w:ascii="Times New Roman" w:hAnsi="Times New Roman" w:cs="Times New Roman"/>
                <w:sz w:val="24"/>
                <w:szCs w:val="24"/>
              </w:rPr>
            </w:rPrChange>
          </w:rPr>
          <w:delText>Finally</w:delText>
        </w:r>
        <w:r w:rsidR="00627AEF" w:rsidRPr="0026508A" w:rsidDel="0026508A">
          <w:rPr>
            <w:rFonts w:ascii="Times New Roman" w:hAnsi="Times New Roman" w:cs="Times New Roman"/>
            <w:sz w:val="24"/>
            <w:szCs w:val="24"/>
            <w:highlight w:val="yellow"/>
            <w:rPrChange w:id="1037" w:author="1. BenMiled" w:date="2016-09-07T21:45:00Z">
              <w:rPr>
                <w:rFonts w:ascii="Times New Roman" w:hAnsi="Times New Roman" w:cs="Times New Roman"/>
                <w:sz w:val="24"/>
                <w:szCs w:val="24"/>
              </w:rPr>
            </w:rPrChange>
          </w:rPr>
          <w:delText>,</w:delText>
        </w:r>
        <w:r w:rsidR="00380C7D" w:rsidRPr="0026508A" w:rsidDel="0026508A">
          <w:rPr>
            <w:rFonts w:ascii="Times New Roman" w:hAnsi="Times New Roman" w:cs="Times New Roman"/>
            <w:sz w:val="24"/>
            <w:szCs w:val="24"/>
            <w:highlight w:val="yellow"/>
            <w:rPrChange w:id="1038" w:author="1. BenMiled" w:date="2016-09-07T21:45:00Z">
              <w:rPr>
                <w:rFonts w:ascii="Times New Roman" w:hAnsi="Times New Roman" w:cs="Times New Roman"/>
                <w:sz w:val="24"/>
                <w:szCs w:val="24"/>
              </w:rPr>
            </w:rPrChange>
          </w:rPr>
          <w:delText xml:space="preserve"> </w:delText>
        </w:r>
        <w:r w:rsidR="00627AEF" w:rsidRPr="0026508A" w:rsidDel="0026508A">
          <w:rPr>
            <w:rFonts w:ascii="Times New Roman" w:hAnsi="Times New Roman" w:cs="Times New Roman"/>
            <w:sz w:val="24"/>
            <w:szCs w:val="24"/>
            <w:highlight w:val="yellow"/>
            <w:rPrChange w:id="1039" w:author="1. BenMiled" w:date="2016-09-07T21:45:00Z">
              <w:rPr>
                <w:rFonts w:ascii="Times New Roman" w:hAnsi="Times New Roman" w:cs="Times New Roman"/>
                <w:sz w:val="24"/>
                <w:szCs w:val="24"/>
              </w:rPr>
            </w:rPrChange>
          </w:rPr>
          <w:delText xml:space="preserve">we talk about </w:delText>
        </w:r>
      </w:del>
      <w:proofErr w:type="gramStart"/>
      <w:r w:rsidR="00380C7D" w:rsidRPr="0026508A">
        <w:rPr>
          <w:rFonts w:ascii="Times New Roman" w:hAnsi="Times New Roman" w:cs="Times New Roman"/>
          <w:sz w:val="24"/>
          <w:szCs w:val="24"/>
          <w:highlight w:val="yellow"/>
          <w:rPrChange w:id="1040" w:author="1. BenMiled" w:date="2016-09-07T21:45:00Z">
            <w:rPr>
              <w:rFonts w:ascii="Times New Roman" w:hAnsi="Times New Roman" w:cs="Times New Roman"/>
              <w:sz w:val="24"/>
              <w:szCs w:val="24"/>
            </w:rPr>
          </w:rPrChange>
        </w:rPr>
        <w:t>the</w:t>
      </w:r>
      <w:proofErr w:type="gramEnd"/>
      <w:r w:rsidR="00380C7D" w:rsidRPr="0026508A">
        <w:rPr>
          <w:rFonts w:ascii="Times New Roman" w:hAnsi="Times New Roman" w:cs="Times New Roman"/>
          <w:sz w:val="24"/>
          <w:szCs w:val="24"/>
          <w:highlight w:val="yellow"/>
          <w:rPrChange w:id="1041" w:author="1. BenMiled" w:date="2016-09-07T21:45:00Z">
            <w:rPr>
              <w:rFonts w:ascii="Times New Roman" w:hAnsi="Times New Roman" w:cs="Times New Roman"/>
              <w:sz w:val="24"/>
              <w:szCs w:val="24"/>
            </w:rPr>
          </w:rPrChange>
        </w:rPr>
        <w:t xml:space="preserve"> order code</w:t>
      </w:r>
      <w:r w:rsidR="00627AEF" w:rsidRPr="0026508A">
        <w:rPr>
          <w:rFonts w:ascii="Times New Roman" w:hAnsi="Times New Roman" w:cs="Times New Roman"/>
          <w:sz w:val="24"/>
          <w:szCs w:val="24"/>
          <w:highlight w:val="yellow"/>
          <w:rPrChange w:id="1042" w:author="1. BenMiled" w:date="2016-09-07T21:45:00Z">
            <w:rPr>
              <w:rFonts w:ascii="Times New Roman" w:hAnsi="Times New Roman" w:cs="Times New Roman"/>
              <w:sz w:val="24"/>
              <w:szCs w:val="24"/>
            </w:rPr>
          </w:rPrChange>
        </w:rPr>
        <w:t xml:space="preserve">, which </w:t>
      </w:r>
      <w:r w:rsidR="002F2452" w:rsidRPr="0026508A">
        <w:rPr>
          <w:rFonts w:ascii="Times New Roman" w:hAnsi="Times New Roman" w:cs="Times New Roman"/>
          <w:sz w:val="24"/>
          <w:szCs w:val="24"/>
          <w:highlight w:val="yellow"/>
          <w:rPrChange w:id="1043" w:author="1. BenMiled" w:date="2016-09-07T21:45:00Z">
            <w:rPr>
              <w:rFonts w:ascii="Times New Roman" w:hAnsi="Times New Roman" w:cs="Times New Roman"/>
              <w:sz w:val="24"/>
              <w:szCs w:val="24"/>
            </w:rPr>
          </w:rPrChange>
        </w:rPr>
        <w:t>distinguishes one from another. For the sake of simplicity</w:t>
      </w:r>
      <w:r w:rsidR="00627AEF" w:rsidRPr="0026508A">
        <w:rPr>
          <w:rFonts w:ascii="Times New Roman" w:hAnsi="Times New Roman" w:cs="Times New Roman"/>
          <w:sz w:val="24"/>
          <w:szCs w:val="24"/>
          <w:highlight w:val="yellow"/>
          <w:rPrChange w:id="1044" w:author="1. BenMiled" w:date="2016-09-07T21:45:00Z">
            <w:rPr>
              <w:rFonts w:ascii="Times New Roman" w:hAnsi="Times New Roman" w:cs="Times New Roman"/>
              <w:sz w:val="24"/>
              <w:szCs w:val="24"/>
            </w:rPr>
          </w:rPrChange>
        </w:rPr>
        <w:t>,</w:t>
      </w:r>
      <w:r w:rsidR="002F2452" w:rsidRPr="0026508A">
        <w:rPr>
          <w:rFonts w:ascii="Times New Roman" w:hAnsi="Times New Roman" w:cs="Times New Roman"/>
          <w:sz w:val="24"/>
          <w:szCs w:val="24"/>
          <w:highlight w:val="yellow"/>
          <w:rPrChange w:id="1045" w:author="1. BenMiled" w:date="2016-09-07T21:45:00Z">
            <w:rPr>
              <w:rFonts w:ascii="Times New Roman" w:hAnsi="Times New Roman" w:cs="Times New Roman"/>
              <w:sz w:val="24"/>
              <w:szCs w:val="24"/>
            </w:rPr>
          </w:rPrChange>
        </w:rPr>
        <w:t xml:space="preserve"> </w:t>
      </w:r>
      <w:r w:rsidR="001E2202" w:rsidRPr="0026508A">
        <w:rPr>
          <w:rFonts w:ascii="Times New Roman" w:hAnsi="Times New Roman" w:cs="Times New Roman"/>
          <w:sz w:val="24"/>
          <w:szCs w:val="24"/>
          <w:highlight w:val="yellow"/>
          <w:rPrChange w:id="1046" w:author="1. BenMiled" w:date="2016-09-07T21:45:00Z">
            <w:rPr>
              <w:rFonts w:ascii="Times New Roman" w:hAnsi="Times New Roman" w:cs="Times New Roman"/>
              <w:sz w:val="24"/>
              <w:szCs w:val="24"/>
            </w:rPr>
          </w:rPrChange>
        </w:rPr>
        <w:t xml:space="preserve">we used the object code generated by </w:t>
      </w:r>
      <w:proofErr w:type="spellStart"/>
      <w:r w:rsidR="001E2202" w:rsidRPr="0026508A">
        <w:rPr>
          <w:rFonts w:ascii="Times New Roman" w:hAnsi="Times New Roman" w:cs="Times New Roman"/>
          <w:sz w:val="24"/>
          <w:szCs w:val="24"/>
          <w:highlight w:val="yellow"/>
          <w:rPrChange w:id="1047" w:author="1. BenMiled" w:date="2016-09-07T21:45:00Z">
            <w:rPr>
              <w:rFonts w:ascii="Times New Roman" w:hAnsi="Times New Roman" w:cs="Times New Roman"/>
              <w:sz w:val="24"/>
              <w:szCs w:val="24"/>
            </w:rPr>
          </w:rPrChange>
        </w:rPr>
        <w:t>mongod</w:t>
      </w:r>
      <w:r w:rsidR="00D47217" w:rsidRPr="0026508A">
        <w:rPr>
          <w:rFonts w:ascii="Times New Roman" w:hAnsi="Times New Roman" w:cs="Times New Roman"/>
          <w:sz w:val="24"/>
          <w:szCs w:val="24"/>
          <w:highlight w:val="yellow"/>
          <w:rPrChange w:id="1048" w:author="1. BenMiled" w:date="2016-09-07T21:45:00Z">
            <w:rPr>
              <w:rFonts w:ascii="Times New Roman" w:hAnsi="Times New Roman" w:cs="Times New Roman"/>
              <w:sz w:val="24"/>
              <w:szCs w:val="24"/>
            </w:rPr>
          </w:rPrChange>
        </w:rPr>
        <w:t>b</w:t>
      </w:r>
      <w:proofErr w:type="spellEnd"/>
      <w:r w:rsidR="00D47217" w:rsidRPr="00852E43">
        <w:rPr>
          <w:rFonts w:ascii="Times New Roman" w:hAnsi="Times New Roman" w:cs="Times New Roman"/>
          <w:sz w:val="24"/>
          <w:szCs w:val="24"/>
        </w:rPr>
        <w:t>.</w:t>
      </w:r>
      <w:commentRangeEnd w:id="1010"/>
      <w:r w:rsidR="0026508A">
        <w:rPr>
          <w:rStyle w:val="CommentReference"/>
        </w:rPr>
        <w:commentReference w:id="1010"/>
      </w:r>
      <w:r w:rsidR="00196EFC" w:rsidRPr="00852E43">
        <w:rPr>
          <w:rFonts w:ascii="Times New Roman" w:hAnsi="Times New Roman" w:cs="Times New Roman"/>
          <w:sz w:val="24"/>
          <w:szCs w:val="24"/>
        </w:rPr>
        <w:t xml:space="preserve"> </w:t>
      </w:r>
    </w:p>
    <w:p w14:paraId="7178A02E" w14:textId="77777777" w:rsidR="0026508A" w:rsidRDefault="0026508A" w:rsidP="00852E43">
      <w:pPr>
        <w:pStyle w:val="Heading2"/>
        <w:spacing w:line="240" w:lineRule="auto"/>
        <w:rPr>
          <w:ins w:id="1049" w:author="1. BenMiled" w:date="2016-09-07T21:49:00Z"/>
          <w:rFonts w:ascii="Times New Roman" w:eastAsiaTheme="minorEastAsia" w:hAnsi="Times New Roman" w:cs="Times New Roman"/>
          <w:color w:val="auto"/>
          <w:sz w:val="24"/>
          <w:szCs w:val="24"/>
        </w:rPr>
      </w:pPr>
      <w:ins w:id="1050" w:author="1. BenMiled" w:date="2016-09-07T21:45:00Z">
        <w:r w:rsidRPr="0026508A">
          <w:rPr>
            <w:rFonts w:ascii="Times New Roman" w:eastAsiaTheme="minorEastAsia" w:hAnsi="Times New Roman" w:cs="Times New Roman"/>
            <w:color w:val="auto"/>
            <w:sz w:val="24"/>
            <w:szCs w:val="24"/>
            <w:rPrChange w:id="1051" w:author="1. BenMiled" w:date="2016-09-07T21:45:00Z">
              <w:rPr>
                <w:rFonts w:ascii="Times New Roman" w:hAnsi="Times New Roman" w:cs="Times New Roman"/>
                <w:sz w:val="24"/>
                <w:szCs w:val="24"/>
              </w:rPr>
            </w:rPrChange>
          </w:rPr>
          <w:t>The thi</w:t>
        </w:r>
        <w:r>
          <w:rPr>
            <w:rFonts w:ascii="Times New Roman" w:eastAsiaTheme="minorEastAsia" w:hAnsi="Times New Roman" w:cs="Times New Roman"/>
            <w:color w:val="auto"/>
            <w:sz w:val="24"/>
            <w:szCs w:val="24"/>
          </w:rPr>
          <w:t xml:space="preserve">rd section is the </w:t>
        </w:r>
      </w:ins>
      <w:ins w:id="1052" w:author="1. BenMiled" w:date="2016-09-07T21:48:00Z">
        <w:r w:rsidRPr="0026508A">
          <w:rPr>
            <w:rFonts w:ascii="Times New Roman" w:eastAsiaTheme="minorEastAsia" w:hAnsi="Times New Roman" w:cs="Times New Roman"/>
            <w:color w:val="auto"/>
            <w:sz w:val="24"/>
            <w:szCs w:val="24"/>
            <w:highlight w:val="yellow"/>
            <w:rPrChange w:id="1053" w:author="1. BenMiled" w:date="2016-09-07T21:48:00Z">
              <w:rPr>
                <w:rFonts w:ascii="Times New Roman" w:eastAsiaTheme="minorEastAsia" w:hAnsi="Times New Roman" w:cs="Times New Roman"/>
                <w:color w:val="auto"/>
                <w:sz w:val="24"/>
                <w:szCs w:val="24"/>
              </w:rPr>
            </w:rPrChange>
          </w:rPr>
          <w:t>packing</w:t>
        </w:r>
      </w:ins>
      <w:ins w:id="1054" w:author="1. BenMiled" w:date="2016-09-07T21:45:00Z">
        <w:r>
          <w:rPr>
            <w:rFonts w:ascii="Times New Roman" w:eastAsiaTheme="minorEastAsia" w:hAnsi="Times New Roman" w:cs="Times New Roman"/>
            <w:color w:val="auto"/>
            <w:sz w:val="24"/>
            <w:szCs w:val="24"/>
          </w:rPr>
          <w:t xml:space="preserve"> list which includes the product name, product code, (what is </w:t>
        </w:r>
        <w:proofErr w:type="gramStart"/>
        <w:r>
          <w:rPr>
            <w:rFonts w:ascii="Times New Roman" w:eastAsiaTheme="minorEastAsia" w:hAnsi="Times New Roman" w:cs="Times New Roman"/>
            <w:color w:val="auto"/>
            <w:sz w:val="24"/>
            <w:szCs w:val="24"/>
          </w:rPr>
          <w:t>state ???</w:t>
        </w:r>
        <w:proofErr w:type="gramEnd"/>
        <w:r>
          <w:rPr>
            <w:rFonts w:ascii="Times New Roman" w:eastAsiaTheme="minorEastAsia" w:hAnsi="Times New Roman" w:cs="Times New Roman"/>
            <w:color w:val="auto"/>
            <w:sz w:val="24"/>
            <w:szCs w:val="24"/>
          </w:rPr>
          <w:t>), unit measu</w:t>
        </w:r>
        <w:commentRangeStart w:id="1055"/>
        <w:r>
          <w:rPr>
            <w:rFonts w:ascii="Times New Roman" w:eastAsiaTheme="minorEastAsia" w:hAnsi="Times New Roman" w:cs="Times New Roman"/>
            <w:color w:val="auto"/>
            <w:sz w:val="24"/>
            <w:szCs w:val="24"/>
          </w:rPr>
          <w:t>re and quantity</w:t>
        </w:r>
      </w:ins>
      <w:commentRangeEnd w:id="1055"/>
      <w:ins w:id="1056" w:author="1. BenMiled" w:date="2016-09-07T21:46:00Z">
        <w:r>
          <w:rPr>
            <w:rStyle w:val="CommentReference"/>
            <w:rFonts w:asciiTheme="minorHAnsi" w:eastAsiaTheme="minorEastAsia" w:hAnsiTheme="minorHAnsi" w:cstheme="minorBidi"/>
            <w:color w:val="auto"/>
          </w:rPr>
          <w:commentReference w:id="1055"/>
        </w:r>
      </w:ins>
      <w:ins w:id="1057" w:author="1. BenMiled" w:date="2016-09-07T21:45:00Z">
        <w:r>
          <w:rPr>
            <w:rFonts w:ascii="Times New Roman" w:eastAsiaTheme="minorEastAsia" w:hAnsi="Times New Roman" w:cs="Times New Roman"/>
            <w:color w:val="auto"/>
            <w:sz w:val="24"/>
            <w:szCs w:val="24"/>
          </w:rPr>
          <w:t xml:space="preserve">. </w:t>
        </w:r>
        <w:commentRangeStart w:id="1058"/>
        <w:r>
          <w:rPr>
            <w:rFonts w:ascii="Times New Roman" w:eastAsiaTheme="minorEastAsia" w:hAnsi="Times New Roman" w:cs="Times New Roman"/>
            <w:color w:val="auto"/>
            <w:sz w:val="24"/>
            <w:szCs w:val="24"/>
          </w:rPr>
          <w:t xml:space="preserve">This information </w:t>
        </w:r>
      </w:ins>
      <w:ins w:id="1059" w:author="1. BenMiled" w:date="2016-09-07T21:47:00Z">
        <w:r>
          <w:rPr>
            <w:rFonts w:ascii="Times New Roman" w:eastAsiaTheme="minorEastAsia" w:hAnsi="Times New Roman" w:cs="Times New Roman"/>
            <w:color w:val="auto"/>
            <w:sz w:val="24"/>
            <w:szCs w:val="24"/>
          </w:rPr>
          <w:t xml:space="preserve">is </w:t>
        </w:r>
      </w:ins>
      <w:ins w:id="1060" w:author="1. BenMiled" w:date="2016-09-07T21:49:00Z">
        <w:r>
          <w:rPr>
            <w:rFonts w:ascii="Times New Roman" w:eastAsiaTheme="minorEastAsia" w:hAnsi="Times New Roman" w:cs="Times New Roman"/>
            <w:color w:val="auto"/>
            <w:sz w:val="24"/>
            <w:szCs w:val="24"/>
          </w:rPr>
          <w:t>issued by the supplier</w:t>
        </w:r>
      </w:ins>
      <w:ins w:id="1061" w:author="1. BenMiled" w:date="2016-09-07T21:47:00Z">
        <w:r>
          <w:rPr>
            <w:rFonts w:ascii="Times New Roman" w:eastAsiaTheme="minorEastAsia" w:hAnsi="Times New Roman" w:cs="Times New Roman"/>
            <w:color w:val="auto"/>
            <w:sz w:val="24"/>
            <w:szCs w:val="24"/>
          </w:rPr>
          <w:t>.</w:t>
        </w:r>
      </w:ins>
      <w:commentRangeEnd w:id="1058"/>
      <w:ins w:id="1062" w:author="1. BenMiled" w:date="2016-09-07T21:49:00Z">
        <w:r>
          <w:rPr>
            <w:rStyle w:val="CommentReference"/>
            <w:rFonts w:asciiTheme="minorHAnsi" w:eastAsiaTheme="minorEastAsia" w:hAnsiTheme="minorHAnsi" w:cstheme="minorBidi"/>
            <w:color w:val="auto"/>
          </w:rPr>
          <w:commentReference w:id="1058"/>
        </w:r>
      </w:ins>
      <w:ins w:id="1063" w:author="1. BenMiled" w:date="2016-09-07T21:47:00Z">
        <w:r>
          <w:rPr>
            <w:rFonts w:ascii="Times New Roman" w:eastAsiaTheme="minorEastAsia" w:hAnsi="Times New Roman" w:cs="Times New Roman"/>
            <w:color w:val="auto"/>
            <w:sz w:val="24"/>
            <w:szCs w:val="24"/>
          </w:rPr>
          <w:t xml:space="preserve"> </w:t>
        </w:r>
      </w:ins>
      <w:ins w:id="1064" w:author="1. BenMiled" w:date="2016-09-07T21:49:00Z">
        <w:r>
          <w:rPr>
            <w:rFonts w:ascii="Times New Roman" w:eastAsiaTheme="minorEastAsia" w:hAnsi="Times New Roman" w:cs="Times New Roman"/>
            <w:color w:val="auto"/>
            <w:sz w:val="24"/>
            <w:szCs w:val="24"/>
          </w:rPr>
          <w:t>…</w:t>
        </w:r>
      </w:ins>
    </w:p>
    <w:p w14:paraId="7441FE42" w14:textId="3BA5FEC5" w:rsidR="00EE13DE" w:rsidRPr="0026508A" w:rsidRDefault="0026508A" w:rsidP="00852E43">
      <w:pPr>
        <w:pStyle w:val="Heading2"/>
        <w:spacing w:line="240" w:lineRule="auto"/>
        <w:rPr>
          <w:ins w:id="1065" w:author="1. BenMiled" w:date="2016-09-07T21:39:00Z"/>
          <w:rFonts w:ascii="Times New Roman" w:eastAsiaTheme="minorEastAsia" w:hAnsi="Times New Roman" w:cs="Times New Roman"/>
          <w:color w:val="auto"/>
          <w:sz w:val="24"/>
          <w:szCs w:val="24"/>
          <w:rPrChange w:id="1066" w:author="1. BenMiled" w:date="2016-09-07T21:45:00Z">
            <w:rPr>
              <w:ins w:id="1067" w:author="1. BenMiled" w:date="2016-09-07T21:39:00Z"/>
              <w:rFonts w:ascii="Times New Roman" w:hAnsi="Times New Roman" w:cs="Times New Roman"/>
              <w:sz w:val="24"/>
              <w:szCs w:val="24"/>
            </w:rPr>
          </w:rPrChange>
        </w:rPr>
      </w:pPr>
      <w:ins w:id="1068" w:author="1. BenMiled" w:date="2016-09-07T21:47:00Z">
        <w:r>
          <w:rPr>
            <w:rFonts w:ascii="Times New Roman" w:eastAsiaTheme="minorEastAsia" w:hAnsi="Times New Roman" w:cs="Times New Roman"/>
            <w:color w:val="auto"/>
            <w:sz w:val="24"/>
            <w:szCs w:val="24"/>
          </w:rPr>
          <w:t xml:space="preserve"> </w:t>
        </w:r>
      </w:ins>
    </w:p>
    <w:p w14:paraId="30BEB6C9" w14:textId="4A8EA038" w:rsidR="0026508A" w:rsidRDefault="0026508A" w:rsidP="0026508A">
      <w:pPr>
        <w:pStyle w:val="Heading2"/>
        <w:numPr>
          <w:ilvl w:val="0"/>
          <w:numId w:val="12"/>
        </w:numPr>
        <w:spacing w:line="240" w:lineRule="auto"/>
        <w:rPr>
          <w:ins w:id="1069" w:author="1. BenMiled" w:date="2016-09-07T21:50:00Z"/>
          <w:rFonts w:ascii="Times New Roman" w:hAnsi="Times New Roman" w:cs="Times New Roman"/>
          <w:b/>
          <w:i/>
          <w:color w:val="auto"/>
          <w:sz w:val="24"/>
          <w:szCs w:val="24"/>
        </w:rPr>
        <w:pPrChange w:id="1070" w:author="1. BenMiled" w:date="2016-09-07T21:51:00Z">
          <w:pPr>
            <w:pStyle w:val="Heading2"/>
            <w:spacing w:line="240" w:lineRule="auto"/>
          </w:pPr>
        </w:pPrChange>
      </w:pPr>
      <w:ins w:id="1071" w:author="1. BenMiled" w:date="2016-09-07T21:51:00Z">
        <w:r>
          <w:rPr>
            <w:rFonts w:ascii="Times New Roman" w:hAnsi="Times New Roman" w:cs="Times New Roman"/>
            <w:b/>
            <w:i/>
            <w:color w:val="auto"/>
            <w:sz w:val="24"/>
            <w:szCs w:val="24"/>
          </w:rPr>
          <w:t>Example Scenario</w:t>
        </w:r>
      </w:ins>
    </w:p>
    <w:p w14:paraId="64DEE3F6" w14:textId="1F77142A" w:rsidR="0050362D" w:rsidRPr="00852E43" w:rsidDel="00EE13DE" w:rsidRDefault="0050362D" w:rsidP="00852E43">
      <w:pPr>
        <w:spacing w:line="240" w:lineRule="auto"/>
        <w:jc w:val="both"/>
        <w:rPr>
          <w:del w:id="1072" w:author="1. BenMiled" w:date="2016-09-07T21:39:00Z"/>
          <w:rFonts w:ascii="Times New Roman" w:hAnsi="Times New Roman" w:cs="Times New Roman"/>
          <w:sz w:val="24"/>
          <w:szCs w:val="24"/>
        </w:rPr>
      </w:pPr>
      <w:commentRangeStart w:id="1073"/>
      <w:del w:id="1074" w:author="1. BenMiled" w:date="2016-09-07T21:39:00Z">
        <w:r w:rsidRPr="00852E43" w:rsidDel="00EE13DE">
          <w:rPr>
            <w:rFonts w:ascii="Times New Roman" w:hAnsi="Times New Roman" w:cs="Times New Roman"/>
            <w:sz w:val="24"/>
            <w:szCs w:val="24"/>
          </w:rPr>
          <w:delText>The client information stored in index server is si</w:delText>
        </w:r>
        <w:r w:rsidR="000E2782" w:rsidRPr="00852E43" w:rsidDel="00EE13DE">
          <w:rPr>
            <w:rFonts w:ascii="Times New Roman" w:hAnsi="Times New Roman" w:cs="Times New Roman"/>
            <w:sz w:val="24"/>
            <w:szCs w:val="24"/>
          </w:rPr>
          <w:delText>mpler than shipment information. It only contains three fields</w:delText>
        </w:r>
        <w:r w:rsidR="00627AEF" w:rsidRPr="00852E43" w:rsidDel="00EE13DE">
          <w:rPr>
            <w:rFonts w:ascii="Times New Roman" w:hAnsi="Times New Roman" w:cs="Times New Roman"/>
            <w:sz w:val="24"/>
            <w:szCs w:val="24"/>
          </w:rPr>
          <w:delText>,</w:delText>
        </w:r>
        <w:r w:rsidR="000E2782" w:rsidRPr="00852E43" w:rsidDel="00EE13DE">
          <w:rPr>
            <w:rFonts w:ascii="Times New Roman" w:hAnsi="Times New Roman" w:cs="Times New Roman"/>
            <w:sz w:val="24"/>
            <w:szCs w:val="24"/>
          </w:rPr>
          <w:delText xml:space="preserve"> ID, name and IP</w:delText>
        </w:r>
        <w:r w:rsidR="00627AEF" w:rsidRPr="00852E43" w:rsidDel="00EE13DE">
          <w:rPr>
            <w:rFonts w:ascii="Times New Roman" w:hAnsi="Times New Roman" w:cs="Times New Roman"/>
            <w:sz w:val="24"/>
            <w:szCs w:val="24"/>
          </w:rPr>
          <w:delText xml:space="preserve"> address. Clients will</w:delText>
        </w:r>
        <w:r w:rsidR="00EF5141" w:rsidRPr="00852E43" w:rsidDel="00EE13DE">
          <w:rPr>
            <w:rFonts w:ascii="Times New Roman" w:hAnsi="Times New Roman" w:cs="Times New Roman"/>
            <w:sz w:val="24"/>
            <w:szCs w:val="24"/>
          </w:rPr>
          <w:delText xml:space="preserve"> update</w:delText>
        </w:r>
        <w:r w:rsidR="000E2782" w:rsidRPr="00852E43" w:rsidDel="00EE13DE">
          <w:rPr>
            <w:rFonts w:ascii="Times New Roman" w:hAnsi="Times New Roman" w:cs="Times New Roman"/>
            <w:sz w:val="24"/>
            <w:szCs w:val="24"/>
          </w:rPr>
          <w:delText xml:space="preserve"> their IP address </w:delText>
        </w:r>
        <w:r w:rsidR="000B7450" w:rsidRPr="00852E43" w:rsidDel="00EE13DE">
          <w:rPr>
            <w:rFonts w:ascii="Times New Roman" w:hAnsi="Times New Roman" w:cs="Times New Roman"/>
            <w:sz w:val="24"/>
            <w:szCs w:val="24"/>
          </w:rPr>
          <w:delText>with</w:delText>
        </w:r>
        <w:r w:rsidR="00C46673" w:rsidRPr="00852E43" w:rsidDel="00EE13DE">
          <w:rPr>
            <w:rFonts w:ascii="Times New Roman" w:hAnsi="Times New Roman" w:cs="Times New Roman"/>
            <w:sz w:val="24"/>
            <w:szCs w:val="24"/>
          </w:rPr>
          <w:delText xml:space="preserve"> their name and ID.</w:delText>
        </w:r>
      </w:del>
    </w:p>
    <w:p w14:paraId="13ABBDD7" w14:textId="52625CFB" w:rsidR="00AD4762" w:rsidRPr="00852E43" w:rsidDel="0026508A" w:rsidRDefault="00AD4762" w:rsidP="00852E43">
      <w:pPr>
        <w:pStyle w:val="Heading2"/>
        <w:spacing w:line="240" w:lineRule="auto"/>
        <w:rPr>
          <w:del w:id="1075" w:author="1. BenMiled" w:date="2016-09-07T21:51:00Z"/>
          <w:rFonts w:ascii="Times New Roman" w:hAnsi="Times New Roman" w:cs="Times New Roman"/>
          <w:color w:val="auto"/>
          <w:sz w:val="24"/>
          <w:szCs w:val="24"/>
        </w:rPr>
      </w:pPr>
      <w:del w:id="1076" w:author="1. BenMiled" w:date="2016-09-07T21:51:00Z">
        <w:r w:rsidRPr="00852E43" w:rsidDel="0026508A">
          <w:rPr>
            <w:rFonts w:ascii="Times New Roman" w:hAnsi="Times New Roman" w:cs="Times New Roman"/>
            <w:color w:val="auto"/>
            <w:sz w:val="24"/>
            <w:szCs w:val="24"/>
          </w:rPr>
          <w:delText>Example Scenario</w:delText>
        </w:r>
      </w:del>
    </w:p>
    <w:p w14:paraId="7E3292E7" w14:textId="1D3EB1B4" w:rsidR="00835D47" w:rsidRDefault="008E14E2" w:rsidP="0026508A">
      <w:pPr>
        <w:spacing w:before="240" w:line="240" w:lineRule="auto"/>
        <w:jc w:val="both"/>
        <w:rPr>
          <w:ins w:id="1077" w:author="1. BenMiled" w:date="2016-09-07T14:23:00Z"/>
          <w:rFonts w:ascii="Times New Roman" w:hAnsi="Times New Roman" w:cs="Times New Roman"/>
          <w:sz w:val="24"/>
          <w:szCs w:val="24"/>
        </w:rPr>
        <w:pPrChange w:id="1078" w:author="1. BenMiled" w:date="2016-09-07T21:51:00Z">
          <w:pPr>
            <w:spacing w:line="240" w:lineRule="auto"/>
            <w:jc w:val="both"/>
          </w:pPr>
        </w:pPrChange>
      </w:pPr>
      <w:r w:rsidRPr="00852E43">
        <w:rPr>
          <w:rFonts w:ascii="Times New Roman" w:hAnsi="Times New Roman" w:cs="Times New Roman"/>
          <w:sz w:val="24"/>
          <w:szCs w:val="24"/>
        </w:rPr>
        <w:t>In order to test SCV</w:t>
      </w:r>
      <w:r w:rsidR="00627AEF" w:rsidRPr="00852E43">
        <w:rPr>
          <w:rFonts w:ascii="Times New Roman" w:hAnsi="Times New Roman" w:cs="Times New Roman"/>
          <w:sz w:val="24"/>
          <w:szCs w:val="24"/>
        </w:rPr>
        <w:t>,</w:t>
      </w:r>
      <w:r w:rsidRPr="00852E43">
        <w:rPr>
          <w:rFonts w:ascii="Times New Roman" w:hAnsi="Times New Roman" w:cs="Times New Roman"/>
          <w:sz w:val="24"/>
          <w:szCs w:val="24"/>
        </w:rPr>
        <w:t xml:space="preserve"> we set up a simple scenario. First we assume that the order has already been committed by those stakeh</w:t>
      </w:r>
      <w:r w:rsidR="00546659" w:rsidRPr="00852E43">
        <w:rPr>
          <w:rFonts w:ascii="Times New Roman" w:hAnsi="Times New Roman" w:cs="Times New Roman"/>
          <w:sz w:val="24"/>
          <w:szCs w:val="24"/>
        </w:rPr>
        <w:t xml:space="preserve">olders included in the shipment. </w:t>
      </w:r>
      <w:r w:rsidR="003D0673" w:rsidRPr="00852E43">
        <w:rPr>
          <w:rFonts w:ascii="Times New Roman" w:hAnsi="Times New Roman" w:cs="Times New Roman"/>
          <w:sz w:val="24"/>
          <w:szCs w:val="24"/>
        </w:rPr>
        <w:t xml:space="preserve">SCV comes </w:t>
      </w:r>
      <w:r w:rsidR="00627AEF" w:rsidRPr="00852E43">
        <w:rPr>
          <w:rFonts w:ascii="Times New Roman" w:hAnsi="Times New Roman" w:cs="Times New Roman"/>
          <w:sz w:val="24"/>
          <w:szCs w:val="24"/>
        </w:rPr>
        <w:t>out</w:t>
      </w:r>
      <w:r w:rsidR="003D0673" w:rsidRPr="00852E43">
        <w:rPr>
          <w:rFonts w:ascii="Times New Roman" w:hAnsi="Times New Roman" w:cs="Times New Roman"/>
          <w:sz w:val="24"/>
          <w:szCs w:val="24"/>
        </w:rPr>
        <w:t xml:space="preserve"> </w:t>
      </w:r>
      <w:r w:rsidR="00627AEF" w:rsidRPr="00852E43">
        <w:rPr>
          <w:rFonts w:ascii="Times New Roman" w:hAnsi="Times New Roman" w:cs="Times New Roman"/>
          <w:sz w:val="24"/>
          <w:szCs w:val="24"/>
        </w:rPr>
        <w:t>at</w:t>
      </w:r>
      <w:r w:rsidR="003D0673" w:rsidRPr="00852E43">
        <w:rPr>
          <w:rFonts w:ascii="Times New Roman" w:hAnsi="Times New Roman" w:cs="Times New Roman"/>
          <w:sz w:val="24"/>
          <w:szCs w:val="24"/>
        </w:rPr>
        <w:t xml:space="preserve"> the beginning of physical distribution</w:t>
      </w:r>
      <w:r w:rsidR="005E0479" w:rsidRPr="00852E43">
        <w:rPr>
          <w:rFonts w:ascii="Times New Roman" w:hAnsi="Times New Roman" w:cs="Times New Roman"/>
          <w:sz w:val="24"/>
          <w:szCs w:val="24"/>
        </w:rPr>
        <w:t>. The suppl</w:t>
      </w:r>
      <w:r w:rsidR="00C071A7" w:rsidRPr="00852E43">
        <w:rPr>
          <w:rFonts w:ascii="Times New Roman" w:hAnsi="Times New Roman" w:cs="Times New Roman"/>
          <w:sz w:val="24"/>
          <w:szCs w:val="24"/>
        </w:rPr>
        <w:t>ier initiate</w:t>
      </w:r>
      <w:r w:rsidR="00627AEF" w:rsidRPr="00852E43">
        <w:rPr>
          <w:rFonts w:ascii="Times New Roman" w:hAnsi="Times New Roman" w:cs="Times New Roman"/>
          <w:sz w:val="24"/>
          <w:szCs w:val="24"/>
        </w:rPr>
        <w:t>s</w:t>
      </w:r>
      <w:r w:rsidR="00C071A7" w:rsidRPr="00852E43">
        <w:rPr>
          <w:rFonts w:ascii="Times New Roman" w:hAnsi="Times New Roman" w:cs="Times New Roman"/>
          <w:sz w:val="24"/>
          <w:szCs w:val="24"/>
        </w:rPr>
        <w:t xml:space="preserve"> the entire process by announcing the status of the preparation of the shipment. In our test we descript it as </w:t>
      </w:r>
      <w:r w:rsidR="00FF1A45" w:rsidRPr="00852E43">
        <w:rPr>
          <w:rFonts w:ascii="Times New Roman" w:hAnsi="Times New Roman" w:cs="Times New Roman"/>
          <w:sz w:val="24"/>
          <w:szCs w:val="24"/>
        </w:rPr>
        <w:t>five</w:t>
      </w:r>
      <w:r w:rsidR="00C071A7" w:rsidRPr="00852E43">
        <w:rPr>
          <w:rFonts w:ascii="Times New Roman" w:hAnsi="Times New Roman" w:cs="Times New Roman"/>
          <w:sz w:val="24"/>
          <w:szCs w:val="24"/>
        </w:rPr>
        <w:t xml:space="preserve"> stages</w:t>
      </w:r>
      <w:r w:rsidR="00603830" w:rsidRPr="00852E43">
        <w:rPr>
          <w:rFonts w:ascii="Times New Roman" w:hAnsi="Times New Roman" w:cs="Times New Roman"/>
          <w:sz w:val="24"/>
          <w:szCs w:val="24"/>
        </w:rPr>
        <w:t>” "on the ship", "off the ship", "on the dock",</w:t>
      </w:r>
      <w:r w:rsidR="007F77F9" w:rsidRPr="00852E43">
        <w:rPr>
          <w:rFonts w:ascii="Times New Roman" w:hAnsi="Times New Roman" w:cs="Times New Roman"/>
          <w:sz w:val="24"/>
          <w:szCs w:val="24"/>
        </w:rPr>
        <w:t xml:space="preserve"> and</w:t>
      </w:r>
      <w:r w:rsidR="00603830" w:rsidRPr="00852E43">
        <w:rPr>
          <w:rFonts w:ascii="Times New Roman" w:hAnsi="Times New Roman" w:cs="Times New Roman"/>
          <w:sz w:val="24"/>
          <w:szCs w:val="24"/>
        </w:rPr>
        <w:t xml:space="preserve"> "in the storage”</w:t>
      </w:r>
      <w:r w:rsidR="005C4403" w:rsidRPr="00852E43">
        <w:rPr>
          <w:rFonts w:ascii="Times New Roman" w:hAnsi="Times New Roman" w:cs="Times New Roman"/>
          <w:sz w:val="24"/>
          <w:szCs w:val="24"/>
        </w:rPr>
        <w:t xml:space="preserve"> </w:t>
      </w:r>
      <w:r w:rsidR="006D31D1" w:rsidRPr="00852E43">
        <w:rPr>
          <w:rFonts w:ascii="Times New Roman" w:hAnsi="Times New Roman" w:cs="Times New Roman"/>
          <w:sz w:val="24"/>
          <w:szCs w:val="24"/>
        </w:rPr>
        <w:t xml:space="preserve">"getting ready", "ready for pickup" </w:t>
      </w:r>
      <w:r w:rsidR="005C4403" w:rsidRPr="00852E43">
        <w:rPr>
          <w:rFonts w:ascii="Times New Roman" w:hAnsi="Times New Roman" w:cs="Times New Roman"/>
          <w:sz w:val="24"/>
          <w:szCs w:val="24"/>
        </w:rPr>
        <w:t>(</w:t>
      </w:r>
      <w:r w:rsidR="00E0724B" w:rsidRPr="00852E43">
        <w:rPr>
          <w:rFonts w:ascii="Times New Roman" w:hAnsi="Times New Roman" w:cs="Times New Roman"/>
          <w:sz w:val="24"/>
          <w:szCs w:val="24"/>
        </w:rPr>
        <w:t xml:space="preserve">we assumed that the goods </w:t>
      </w:r>
      <w:r w:rsidR="00E0724B" w:rsidRPr="00852E43">
        <w:rPr>
          <w:rFonts w:ascii="Times New Roman" w:hAnsi="Times New Roman" w:cs="Times New Roman"/>
          <w:sz w:val="24"/>
          <w:szCs w:val="24"/>
        </w:rPr>
        <w:lastRenderedPageBreak/>
        <w:t>is coming from a ship</w:t>
      </w:r>
      <w:r w:rsidR="005C4403" w:rsidRPr="00852E43">
        <w:rPr>
          <w:rFonts w:ascii="Times New Roman" w:hAnsi="Times New Roman" w:cs="Times New Roman"/>
          <w:sz w:val="24"/>
          <w:szCs w:val="24"/>
        </w:rPr>
        <w:t>)</w:t>
      </w:r>
      <w:r w:rsidR="00A034DE" w:rsidRPr="00852E43">
        <w:rPr>
          <w:rFonts w:ascii="Times New Roman" w:hAnsi="Times New Roman" w:cs="Times New Roman"/>
          <w:sz w:val="24"/>
          <w:szCs w:val="24"/>
        </w:rPr>
        <w:t>.</w:t>
      </w:r>
      <w:r w:rsidR="00835D47" w:rsidRPr="00852E43">
        <w:rPr>
          <w:rFonts w:ascii="Times New Roman" w:hAnsi="Times New Roman" w:cs="Times New Roman"/>
          <w:sz w:val="24"/>
          <w:szCs w:val="24"/>
        </w:rPr>
        <w:t xml:space="preserve"> The supplier side SCV listens to any incoming signal. A new event is triggered</w:t>
      </w:r>
      <w:r w:rsidR="00627AEF" w:rsidRPr="00852E43">
        <w:rPr>
          <w:rFonts w:ascii="Times New Roman" w:hAnsi="Times New Roman" w:cs="Times New Roman"/>
          <w:sz w:val="24"/>
          <w:szCs w:val="24"/>
        </w:rPr>
        <w:t>,</w:t>
      </w:r>
      <w:r w:rsidR="00835D47" w:rsidRPr="00852E43">
        <w:rPr>
          <w:rFonts w:ascii="Times New Roman" w:hAnsi="Times New Roman" w:cs="Times New Roman"/>
          <w:sz w:val="24"/>
          <w:szCs w:val="24"/>
        </w:rPr>
        <w:t xml:space="preserve"> once a new signal is received from sensor aggregation. The supplier will update its own database and broadcast the newest information to other stakeholders </w:t>
      </w:r>
      <w:r w:rsidR="00627AEF" w:rsidRPr="00852E43">
        <w:rPr>
          <w:rFonts w:ascii="Times New Roman" w:hAnsi="Times New Roman" w:cs="Times New Roman"/>
          <w:sz w:val="24"/>
          <w:szCs w:val="24"/>
        </w:rPr>
        <w:t>who</w:t>
      </w:r>
      <w:r w:rsidR="00835D47" w:rsidRPr="00852E43">
        <w:rPr>
          <w:rFonts w:ascii="Times New Roman" w:hAnsi="Times New Roman" w:cs="Times New Roman"/>
          <w:sz w:val="24"/>
          <w:szCs w:val="24"/>
        </w:rPr>
        <w:t xml:space="preserve"> are involved in the shipment. </w:t>
      </w:r>
      <w:r w:rsidR="00FF1A45" w:rsidRPr="00852E43">
        <w:rPr>
          <w:rFonts w:ascii="Times New Roman" w:hAnsi="Times New Roman" w:cs="Times New Roman"/>
          <w:sz w:val="24"/>
          <w:szCs w:val="24"/>
        </w:rPr>
        <w:t>The ca</w:t>
      </w:r>
      <w:r w:rsidR="00BE34BA" w:rsidRPr="00852E43">
        <w:rPr>
          <w:rFonts w:ascii="Times New Roman" w:hAnsi="Times New Roman" w:cs="Times New Roman"/>
          <w:sz w:val="24"/>
          <w:szCs w:val="24"/>
        </w:rPr>
        <w:t xml:space="preserve">rrier will </w:t>
      </w:r>
      <w:r w:rsidR="00627AEF" w:rsidRPr="00852E43">
        <w:rPr>
          <w:rFonts w:ascii="Times New Roman" w:hAnsi="Times New Roman" w:cs="Times New Roman"/>
          <w:sz w:val="24"/>
          <w:szCs w:val="24"/>
        </w:rPr>
        <w:t>arrange</w:t>
      </w:r>
      <w:r w:rsidR="00C54D31" w:rsidRPr="00852E43">
        <w:rPr>
          <w:rFonts w:ascii="Times New Roman" w:hAnsi="Times New Roman" w:cs="Times New Roman"/>
          <w:sz w:val="24"/>
          <w:szCs w:val="24"/>
        </w:rPr>
        <w:t xml:space="preserve"> a truck to pick up the shipment when it receives the "ready for pickup" signal from supplier. </w:t>
      </w:r>
      <w:r w:rsidR="00C840AA" w:rsidRPr="00852E43">
        <w:rPr>
          <w:rFonts w:ascii="Times New Roman" w:hAnsi="Times New Roman" w:cs="Times New Roman"/>
          <w:sz w:val="24"/>
          <w:szCs w:val="24"/>
        </w:rPr>
        <w:t>As soon as the truck picks up the goods</w:t>
      </w:r>
      <w:r w:rsidR="00627AEF" w:rsidRPr="00852E43">
        <w:rPr>
          <w:rFonts w:ascii="Times New Roman" w:hAnsi="Times New Roman" w:cs="Times New Roman"/>
          <w:sz w:val="24"/>
          <w:szCs w:val="24"/>
        </w:rPr>
        <w:t>,</w:t>
      </w:r>
      <w:r w:rsidR="00C840AA" w:rsidRPr="00852E43">
        <w:rPr>
          <w:rFonts w:ascii="Times New Roman" w:hAnsi="Times New Roman" w:cs="Times New Roman"/>
          <w:sz w:val="24"/>
          <w:szCs w:val="24"/>
        </w:rPr>
        <w:t xml:space="preserve"> a new </w:t>
      </w:r>
      <w:r w:rsidR="00E03BFC" w:rsidRPr="00852E43">
        <w:rPr>
          <w:rFonts w:ascii="Times New Roman" w:hAnsi="Times New Roman" w:cs="Times New Roman"/>
          <w:sz w:val="24"/>
          <w:szCs w:val="24"/>
        </w:rPr>
        <w:t>"picked up"</w:t>
      </w:r>
      <w:r w:rsidR="00630618" w:rsidRPr="00852E43">
        <w:rPr>
          <w:rFonts w:ascii="Times New Roman" w:hAnsi="Times New Roman" w:cs="Times New Roman"/>
          <w:sz w:val="24"/>
          <w:szCs w:val="24"/>
        </w:rPr>
        <w:t xml:space="preserve"> </w:t>
      </w:r>
      <w:r w:rsidR="00C840AA" w:rsidRPr="00852E43">
        <w:rPr>
          <w:rFonts w:ascii="Times New Roman" w:hAnsi="Times New Roman" w:cs="Times New Roman"/>
          <w:sz w:val="24"/>
          <w:szCs w:val="24"/>
        </w:rPr>
        <w:t>signal</w:t>
      </w:r>
      <w:r w:rsidR="00E03BFC" w:rsidRPr="00852E43">
        <w:rPr>
          <w:rFonts w:ascii="Times New Roman" w:hAnsi="Times New Roman" w:cs="Times New Roman"/>
          <w:sz w:val="24"/>
          <w:szCs w:val="24"/>
        </w:rPr>
        <w:t xml:space="preserve"> will be ge</w:t>
      </w:r>
      <w:r w:rsidR="00627AEF" w:rsidRPr="00852E43">
        <w:rPr>
          <w:rFonts w:ascii="Times New Roman" w:hAnsi="Times New Roman" w:cs="Times New Roman"/>
          <w:sz w:val="24"/>
          <w:szCs w:val="24"/>
        </w:rPr>
        <w:t xml:space="preserve">nerated by the truck and </w:t>
      </w:r>
      <w:r w:rsidR="00E03BFC" w:rsidRPr="00852E43">
        <w:rPr>
          <w:rFonts w:ascii="Times New Roman" w:hAnsi="Times New Roman" w:cs="Times New Roman"/>
          <w:sz w:val="24"/>
          <w:szCs w:val="24"/>
        </w:rPr>
        <w:t>sent to supplier and customer</w:t>
      </w:r>
      <w:r w:rsidR="00627AEF" w:rsidRPr="00852E43">
        <w:rPr>
          <w:rFonts w:ascii="Times New Roman" w:hAnsi="Times New Roman" w:cs="Times New Roman"/>
          <w:sz w:val="24"/>
          <w:szCs w:val="24"/>
        </w:rPr>
        <w:t xml:space="preserve"> both</w:t>
      </w:r>
      <w:r w:rsidR="00E03BFC" w:rsidRPr="00852E43">
        <w:rPr>
          <w:rFonts w:ascii="Times New Roman" w:hAnsi="Times New Roman" w:cs="Times New Roman"/>
          <w:sz w:val="24"/>
          <w:szCs w:val="24"/>
        </w:rPr>
        <w:t>.</w:t>
      </w:r>
      <w:r w:rsidR="00C840AA" w:rsidRPr="00852E43">
        <w:rPr>
          <w:rFonts w:ascii="Times New Roman" w:hAnsi="Times New Roman" w:cs="Times New Roman"/>
          <w:sz w:val="24"/>
          <w:szCs w:val="24"/>
        </w:rPr>
        <w:t xml:space="preserve"> </w:t>
      </w:r>
      <w:r w:rsidR="00C54D31" w:rsidRPr="00852E43">
        <w:rPr>
          <w:rFonts w:ascii="Times New Roman" w:hAnsi="Times New Roman" w:cs="Times New Roman"/>
          <w:sz w:val="24"/>
          <w:szCs w:val="24"/>
        </w:rPr>
        <w:t xml:space="preserve">We assumed </w:t>
      </w:r>
      <w:r w:rsidR="00627AEF" w:rsidRPr="00852E43">
        <w:rPr>
          <w:rFonts w:ascii="Times New Roman" w:hAnsi="Times New Roman" w:cs="Times New Roman"/>
          <w:sz w:val="24"/>
          <w:szCs w:val="24"/>
        </w:rPr>
        <w:t xml:space="preserve">that </w:t>
      </w:r>
      <w:r w:rsidR="00C54D31" w:rsidRPr="00852E43">
        <w:rPr>
          <w:rFonts w:ascii="Times New Roman" w:hAnsi="Times New Roman" w:cs="Times New Roman"/>
          <w:sz w:val="24"/>
          <w:szCs w:val="24"/>
        </w:rPr>
        <w:t>there</w:t>
      </w:r>
      <w:r w:rsidR="00263C40" w:rsidRPr="00852E43">
        <w:rPr>
          <w:rFonts w:ascii="Times New Roman" w:hAnsi="Times New Roman" w:cs="Times New Roman"/>
          <w:sz w:val="24"/>
          <w:szCs w:val="24"/>
        </w:rPr>
        <w:t xml:space="preserve"> is a GPS sensor installed on every carrier’</w:t>
      </w:r>
      <w:r w:rsidR="00627AEF" w:rsidRPr="00852E43">
        <w:rPr>
          <w:rFonts w:ascii="Times New Roman" w:hAnsi="Times New Roman" w:cs="Times New Roman"/>
          <w:sz w:val="24"/>
          <w:szCs w:val="24"/>
        </w:rPr>
        <w:t>s truck,</w:t>
      </w:r>
      <w:r w:rsidR="00FC5C29" w:rsidRPr="00852E43">
        <w:rPr>
          <w:rFonts w:ascii="Times New Roman" w:hAnsi="Times New Roman" w:cs="Times New Roman"/>
          <w:sz w:val="24"/>
          <w:szCs w:val="24"/>
        </w:rPr>
        <w:t xml:space="preserve"> </w:t>
      </w:r>
      <w:r w:rsidR="00627AEF" w:rsidRPr="00852E43">
        <w:rPr>
          <w:rFonts w:ascii="Times New Roman" w:hAnsi="Times New Roman" w:cs="Times New Roman"/>
          <w:sz w:val="24"/>
          <w:szCs w:val="24"/>
        </w:rPr>
        <w:t>and t</w:t>
      </w:r>
      <w:r w:rsidR="00FC5C29" w:rsidRPr="00852E43">
        <w:rPr>
          <w:rFonts w:ascii="Times New Roman" w:hAnsi="Times New Roman" w:cs="Times New Roman"/>
          <w:sz w:val="24"/>
          <w:szCs w:val="24"/>
        </w:rPr>
        <w:t xml:space="preserve">he truck will keep sending GPS signals to carrier and carrier will broadcast the signal to supplier and customer. </w:t>
      </w:r>
      <w:r w:rsidR="00C73F20" w:rsidRPr="00852E43">
        <w:rPr>
          <w:rFonts w:ascii="Times New Roman" w:hAnsi="Times New Roman" w:cs="Times New Roman"/>
          <w:sz w:val="24"/>
          <w:szCs w:val="24"/>
        </w:rPr>
        <w:t>We define</w:t>
      </w:r>
      <w:r w:rsidR="00627AEF" w:rsidRPr="00852E43">
        <w:rPr>
          <w:rFonts w:ascii="Times New Roman" w:hAnsi="Times New Roman" w:cs="Times New Roman"/>
          <w:sz w:val="24"/>
          <w:szCs w:val="24"/>
        </w:rPr>
        <w:t>d</w:t>
      </w:r>
      <w:r w:rsidR="00C73F20" w:rsidRPr="00852E43">
        <w:rPr>
          <w:rFonts w:ascii="Times New Roman" w:hAnsi="Times New Roman" w:cs="Times New Roman"/>
          <w:sz w:val="24"/>
          <w:szCs w:val="24"/>
        </w:rPr>
        <w:t xml:space="preserve"> this particular status as   "in transit"</w:t>
      </w:r>
      <w:r w:rsidR="000F3F71" w:rsidRPr="00852E43">
        <w:rPr>
          <w:rFonts w:ascii="Times New Roman" w:hAnsi="Times New Roman" w:cs="Times New Roman"/>
          <w:sz w:val="24"/>
          <w:szCs w:val="24"/>
        </w:rPr>
        <w:t>. The status wi</w:t>
      </w:r>
      <w:r w:rsidR="00800853" w:rsidRPr="00852E43">
        <w:rPr>
          <w:rFonts w:ascii="Times New Roman" w:hAnsi="Times New Roman" w:cs="Times New Roman"/>
          <w:sz w:val="24"/>
          <w:szCs w:val="24"/>
        </w:rPr>
        <w:t>ll not</w:t>
      </w:r>
      <w:r w:rsidR="000F3F71" w:rsidRPr="00852E43">
        <w:rPr>
          <w:rFonts w:ascii="Times New Roman" w:hAnsi="Times New Roman" w:cs="Times New Roman"/>
          <w:sz w:val="24"/>
          <w:szCs w:val="24"/>
        </w:rPr>
        <w:t xml:space="preserve"> be updated while the shipment is in tr</w:t>
      </w:r>
      <w:r w:rsidR="00972E99" w:rsidRPr="00852E43">
        <w:rPr>
          <w:rFonts w:ascii="Times New Roman" w:hAnsi="Times New Roman" w:cs="Times New Roman"/>
          <w:sz w:val="24"/>
          <w:szCs w:val="24"/>
        </w:rPr>
        <w:t>ansit, but the GPS information will be shared between all stakeholders</w:t>
      </w:r>
      <w:r w:rsidR="000F64B3" w:rsidRPr="00852E43">
        <w:rPr>
          <w:rFonts w:ascii="Times New Roman" w:hAnsi="Times New Roman" w:cs="Times New Roman"/>
          <w:sz w:val="24"/>
          <w:szCs w:val="24"/>
        </w:rPr>
        <w:t xml:space="preserve"> using the status </w:t>
      </w:r>
      <w:proofErr w:type="spellStart"/>
      <w:r w:rsidR="000F64B3" w:rsidRPr="00852E43">
        <w:rPr>
          <w:rFonts w:ascii="Times New Roman" w:hAnsi="Times New Roman" w:cs="Times New Roman"/>
          <w:sz w:val="24"/>
          <w:szCs w:val="24"/>
        </w:rPr>
        <w:t>struct</w:t>
      </w:r>
      <w:proofErr w:type="spellEnd"/>
      <w:r w:rsidR="000F64B3" w:rsidRPr="00852E43">
        <w:rPr>
          <w:rFonts w:ascii="Times New Roman" w:hAnsi="Times New Roman" w:cs="Times New Roman"/>
          <w:sz w:val="24"/>
          <w:szCs w:val="24"/>
        </w:rPr>
        <w:t xml:space="preserve"> defined</w:t>
      </w:r>
      <w:r w:rsidR="00972E99" w:rsidRPr="00852E43">
        <w:rPr>
          <w:rFonts w:ascii="Times New Roman" w:hAnsi="Times New Roman" w:cs="Times New Roman"/>
          <w:sz w:val="24"/>
          <w:szCs w:val="24"/>
        </w:rPr>
        <w:t>.</w:t>
      </w:r>
      <w:r w:rsidR="008E2A08" w:rsidRPr="00852E43">
        <w:rPr>
          <w:rFonts w:ascii="Times New Roman" w:hAnsi="Times New Roman" w:cs="Times New Roman"/>
          <w:sz w:val="24"/>
          <w:szCs w:val="24"/>
        </w:rPr>
        <w:t xml:space="preserve"> The carrier will send a delivery signal when the shipment is delivered to customer. The customer has to confirm the shipment manually. The reason is that customer needs to chec</w:t>
      </w:r>
      <w:r w:rsidR="005377EB" w:rsidRPr="00852E43">
        <w:rPr>
          <w:rFonts w:ascii="Times New Roman" w:hAnsi="Times New Roman" w:cs="Times New Roman"/>
          <w:sz w:val="24"/>
          <w:szCs w:val="24"/>
        </w:rPr>
        <w:t>k if the</w:t>
      </w:r>
      <w:r w:rsidR="00627AEF" w:rsidRPr="00852E43">
        <w:rPr>
          <w:rFonts w:ascii="Times New Roman" w:hAnsi="Times New Roman" w:cs="Times New Roman"/>
          <w:sz w:val="24"/>
          <w:szCs w:val="24"/>
        </w:rPr>
        <w:t xml:space="preserve"> goods under the </w:t>
      </w:r>
      <w:r w:rsidR="005377EB" w:rsidRPr="00852E43">
        <w:rPr>
          <w:rFonts w:ascii="Times New Roman" w:hAnsi="Times New Roman" w:cs="Times New Roman"/>
          <w:sz w:val="24"/>
          <w:szCs w:val="24"/>
        </w:rPr>
        <w:t xml:space="preserve">shipment is in acceptable condition. </w:t>
      </w:r>
      <w:r w:rsidR="002A4D3E" w:rsidRPr="00852E43">
        <w:rPr>
          <w:rFonts w:ascii="Times New Roman" w:hAnsi="Times New Roman" w:cs="Times New Roman"/>
          <w:sz w:val="24"/>
          <w:szCs w:val="24"/>
        </w:rPr>
        <w:t xml:space="preserve">The customer will accept/reject the shipment </w:t>
      </w:r>
      <w:r w:rsidR="00627AEF" w:rsidRPr="00852E43">
        <w:rPr>
          <w:rFonts w:ascii="Times New Roman" w:hAnsi="Times New Roman" w:cs="Times New Roman"/>
          <w:sz w:val="24"/>
          <w:szCs w:val="24"/>
        </w:rPr>
        <w:t>after</w:t>
      </w:r>
      <w:r w:rsidR="002A4D3E" w:rsidRPr="00852E43">
        <w:rPr>
          <w:rFonts w:ascii="Times New Roman" w:hAnsi="Times New Roman" w:cs="Times New Roman"/>
          <w:sz w:val="24"/>
          <w:szCs w:val="24"/>
        </w:rPr>
        <w:t xml:space="preserve"> they have checked it. Customer will manually confirm the status through SCV</w:t>
      </w:r>
      <w:r w:rsidR="00EC51CF" w:rsidRPr="00852E43">
        <w:rPr>
          <w:rFonts w:ascii="Times New Roman" w:hAnsi="Times New Roman" w:cs="Times New Roman"/>
          <w:sz w:val="24"/>
          <w:szCs w:val="24"/>
        </w:rPr>
        <w:t xml:space="preserve">. </w:t>
      </w:r>
      <w:r w:rsidR="005657F1" w:rsidRPr="00852E43">
        <w:rPr>
          <w:rFonts w:ascii="Times New Roman" w:hAnsi="Times New Roman" w:cs="Times New Roman"/>
          <w:sz w:val="24"/>
          <w:szCs w:val="24"/>
        </w:rPr>
        <w:t xml:space="preserve"> </w:t>
      </w:r>
      <w:r w:rsidR="00627AEF" w:rsidRPr="00852E43">
        <w:rPr>
          <w:rFonts w:ascii="Times New Roman" w:hAnsi="Times New Roman" w:cs="Times New Roman"/>
          <w:sz w:val="24"/>
          <w:szCs w:val="24"/>
        </w:rPr>
        <w:t>At</w:t>
      </w:r>
      <w:r w:rsidR="005657F1" w:rsidRPr="00852E43">
        <w:rPr>
          <w:rFonts w:ascii="Times New Roman" w:hAnsi="Times New Roman" w:cs="Times New Roman"/>
          <w:sz w:val="24"/>
          <w:szCs w:val="24"/>
        </w:rPr>
        <w:t xml:space="preserve"> the end the shipment</w:t>
      </w:r>
      <w:r w:rsidR="00627AEF" w:rsidRPr="00852E43">
        <w:rPr>
          <w:rFonts w:ascii="Times New Roman" w:hAnsi="Times New Roman" w:cs="Times New Roman"/>
          <w:sz w:val="24"/>
          <w:szCs w:val="24"/>
        </w:rPr>
        <w:t>,</w:t>
      </w:r>
      <w:r w:rsidR="005657F1" w:rsidRPr="00852E43">
        <w:rPr>
          <w:rFonts w:ascii="Times New Roman" w:hAnsi="Times New Roman" w:cs="Times New Roman"/>
          <w:sz w:val="24"/>
          <w:szCs w:val="24"/>
        </w:rPr>
        <w:t xml:space="preserve"> data will remain in all stakeholder’s database for future </w:t>
      </w:r>
      <w:r w:rsidR="00627AEF" w:rsidRPr="00852E43">
        <w:rPr>
          <w:rFonts w:ascii="Times New Roman" w:hAnsi="Times New Roman" w:cs="Times New Roman"/>
          <w:sz w:val="24"/>
          <w:szCs w:val="24"/>
        </w:rPr>
        <w:t>using</w:t>
      </w:r>
      <w:r w:rsidR="005657F1" w:rsidRPr="00852E43">
        <w:rPr>
          <w:rFonts w:ascii="Times New Roman" w:hAnsi="Times New Roman" w:cs="Times New Roman"/>
          <w:sz w:val="24"/>
          <w:szCs w:val="24"/>
        </w:rPr>
        <w:t>.</w:t>
      </w:r>
      <w:commentRangeEnd w:id="1073"/>
      <w:r w:rsidR="00530BC6">
        <w:rPr>
          <w:rStyle w:val="CommentReference"/>
        </w:rPr>
        <w:commentReference w:id="1073"/>
      </w:r>
      <w:r w:rsidR="005657F1" w:rsidRPr="00852E43">
        <w:rPr>
          <w:rFonts w:ascii="Times New Roman" w:hAnsi="Times New Roman" w:cs="Times New Roman"/>
          <w:sz w:val="24"/>
          <w:szCs w:val="24"/>
        </w:rPr>
        <w:t xml:space="preserve"> </w:t>
      </w:r>
    </w:p>
    <w:p w14:paraId="0E12F895" w14:textId="15206C02" w:rsidR="00AD15C9" w:rsidRPr="00852E43" w:rsidRDefault="00AD15C9" w:rsidP="00852E43">
      <w:pPr>
        <w:spacing w:line="240" w:lineRule="auto"/>
        <w:jc w:val="both"/>
        <w:rPr>
          <w:rFonts w:ascii="Times New Roman" w:hAnsi="Times New Roman" w:cs="Times New Roman"/>
          <w:sz w:val="24"/>
          <w:szCs w:val="24"/>
        </w:rPr>
      </w:pPr>
      <w:ins w:id="1080" w:author="1. BenMiled" w:date="2016-09-07T14:23:00Z">
        <w:r>
          <w:rPr>
            <w:rFonts w:ascii="Times New Roman" w:hAnsi="Times New Roman" w:cs="Times New Roman"/>
            <w:sz w:val="24"/>
            <w:szCs w:val="24"/>
          </w:rPr>
          <w:t>Authentication of users (</w:t>
        </w:r>
        <w:proofErr w:type="gramStart"/>
        <w:r>
          <w:rPr>
            <w:rFonts w:ascii="Times New Roman" w:hAnsi="Times New Roman" w:cs="Times New Roman"/>
            <w:sz w:val="24"/>
            <w:szCs w:val="24"/>
          </w:rPr>
          <w:t>how ?</w:t>
        </w:r>
        <w:proofErr w:type="gramEnd"/>
        <w:r>
          <w:rPr>
            <w:rFonts w:ascii="Times New Roman" w:hAnsi="Times New Roman" w:cs="Times New Roman"/>
            <w:sz w:val="24"/>
            <w:szCs w:val="24"/>
          </w:rPr>
          <w:t xml:space="preserve">), what </w:t>
        </w:r>
      </w:ins>
    </w:p>
    <w:p w14:paraId="19B3122A" w14:textId="7D1FA98E" w:rsidR="00AD4762" w:rsidRPr="00852E43" w:rsidDel="003C4371" w:rsidRDefault="00AD4762" w:rsidP="00852E43">
      <w:pPr>
        <w:pStyle w:val="Heading2"/>
        <w:spacing w:line="240" w:lineRule="auto"/>
        <w:rPr>
          <w:del w:id="1081" w:author="1. BenMiled" w:date="2016-09-01T23:25:00Z"/>
          <w:rFonts w:ascii="Times New Roman" w:hAnsi="Times New Roman" w:cs="Times New Roman"/>
          <w:color w:val="auto"/>
          <w:sz w:val="24"/>
          <w:szCs w:val="24"/>
        </w:rPr>
      </w:pPr>
      <w:del w:id="1082" w:author="1. BenMiled" w:date="2016-09-01T23:25:00Z">
        <w:r w:rsidRPr="00852E43" w:rsidDel="003C4371">
          <w:rPr>
            <w:rFonts w:ascii="Times New Roman" w:hAnsi="Times New Roman" w:cs="Times New Roman"/>
            <w:color w:val="auto"/>
            <w:sz w:val="24"/>
            <w:szCs w:val="24"/>
          </w:rPr>
          <w:delText>Conclusion</w:delText>
        </w:r>
      </w:del>
    </w:p>
    <w:p w14:paraId="62E6A652" w14:textId="1321CDB8" w:rsidR="00A2012E" w:rsidRPr="00852E43" w:rsidDel="003C4371" w:rsidRDefault="00A2012E" w:rsidP="00852E43">
      <w:pPr>
        <w:spacing w:line="240" w:lineRule="auto"/>
        <w:jc w:val="both"/>
        <w:rPr>
          <w:del w:id="1083" w:author="1. BenMiled" w:date="2016-09-01T23:25:00Z"/>
          <w:rFonts w:ascii="Times New Roman" w:hAnsi="Times New Roman" w:cs="Times New Roman"/>
          <w:sz w:val="24"/>
          <w:szCs w:val="24"/>
        </w:rPr>
      </w:pPr>
      <w:del w:id="1084" w:author="1. BenMiled" w:date="2016-09-01T23:25:00Z">
        <w:r w:rsidRPr="00852E43" w:rsidDel="003C4371">
          <w:rPr>
            <w:rFonts w:ascii="Times New Roman" w:hAnsi="Times New Roman" w:cs="Times New Roman"/>
            <w:sz w:val="24"/>
            <w:szCs w:val="24"/>
          </w:rPr>
          <w:delText>Overall</w:delText>
        </w:r>
        <w:r w:rsidR="00627AEF" w:rsidRPr="00852E43" w:rsidDel="003C4371">
          <w:rPr>
            <w:rFonts w:ascii="Times New Roman" w:hAnsi="Times New Roman" w:cs="Times New Roman"/>
            <w:sz w:val="24"/>
            <w:szCs w:val="24"/>
          </w:rPr>
          <w:delText>,</w:delText>
        </w:r>
        <w:r w:rsidRPr="00852E43" w:rsidDel="003C4371">
          <w:rPr>
            <w:rFonts w:ascii="Times New Roman" w:hAnsi="Times New Roman" w:cs="Times New Roman"/>
            <w:sz w:val="24"/>
            <w:szCs w:val="24"/>
          </w:rPr>
          <w:delText xml:space="preserve"> the current supply chain system</w:delText>
        </w:r>
        <w:r w:rsidR="00E55712" w:rsidRPr="00852E43" w:rsidDel="003C4371">
          <w:rPr>
            <w:rFonts w:ascii="Times New Roman" w:hAnsi="Times New Roman" w:cs="Times New Roman"/>
            <w:sz w:val="24"/>
            <w:szCs w:val="24"/>
          </w:rPr>
          <w:delText>s</w:delText>
        </w:r>
        <w:r w:rsidR="00395AA8" w:rsidRPr="00852E43" w:rsidDel="003C4371">
          <w:rPr>
            <w:rFonts w:ascii="Times New Roman" w:hAnsi="Times New Roman" w:cs="Times New Roman"/>
            <w:sz w:val="24"/>
            <w:szCs w:val="24"/>
          </w:rPr>
          <w:delText>,</w:delText>
        </w:r>
        <w:r w:rsidRPr="00852E43" w:rsidDel="003C4371">
          <w:rPr>
            <w:rFonts w:ascii="Times New Roman" w:hAnsi="Times New Roman" w:cs="Times New Roman"/>
            <w:sz w:val="24"/>
            <w:szCs w:val="24"/>
          </w:rPr>
          <w:delText xml:space="preserve"> which uses electronic data inte</w:delText>
        </w:r>
        <w:r w:rsidR="00E55712" w:rsidRPr="00852E43" w:rsidDel="003C4371">
          <w:rPr>
            <w:rFonts w:ascii="Times New Roman" w:hAnsi="Times New Roman" w:cs="Times New Roman"/>
            <w:sz w:val="24"/>
            <w:szCs w:val="24"/>
          </w:rPr>
          <w:delText>rchange and value added network</w:delText>
        </w:r>
        <w:r w:rsidR="00395AA8" w:rsidRPr="00852E43" w:rsidDel="003C4371">
          <w:rPr>
            <w:rFonts w:ascii="Times New Roman" w:hAnsi="Times New Roman" w:cs="Times New Roman"/>
            <w:sz w:val="24"/>
            <w:szCs w:val="24"/>
          </w:rPr>
          <w:delText>,</w:delText>
        </w:r>
        <w:r w:rsidR="00E55712" w:rsidRPr="00852E43" w:rsidDel="003C4371">
          <w:rPr>
            <w:rFonts w:ascii="Times New Roman" w:hAnsi="Times New Roman" w:cs="Times New Roman"/>
            <w:sz w:val="24"/>
            <w:szCs w:val="24"/>
          </w:rPr>
          <w:delText xml:space="preserve"> are not suitable for current business environment since the s</w:delText>
        </w:r>
        <w:r w:rsidR="00402963" w:rsidRPr="00852E43" w:rsidDel="003C4371">
          <w:rPr>
            <w:rFonts w:ascii="Times New Roman" w:hAnsi="Times New Roman" w:cs="Times New Roman"/>
            <w:sz w:val="24"/>
            <w:szCs w:val="24"/>
          </w:rPr>
          <w:delText xml:space="preserve">ize of companies grow larger and </w:delText>
        </w:r>
        <w:r w:rsidR="00E55712" w:rsidRPr="00852E43" w:rsidDel="003C4371">
          <w:rPr>
            <w:rFonts w:ascii="Times New Roman" w:hAnsi="Times New Roman" w:cs="Times New Roman"/>
            <w:sz w:val="24"/>
            <w:szCs w:val="24"/>
          </w:rPr>
          <w:delText>the information exchange process needs to be more efficient</w:delText>
        </w:r>
        <w:r w:rsidR="00B559B3" w:rsidRPr="00852E43" w:rsidDel="003C4371">
          <w:rPr>
            <w:rFonts w:ascii="Times New Roman" w:hAnsi="Times New Roman" w:cs="Times New Roman"/>
            <w:sz w:val="24"/>
            <w:szCs w:val="24"/>
          </w:rPr>
          <w:delText>.</w:delText>
        </w:r>
        <w:r w:rsidR="00402963" w:rsidRPr="00852E43" w:rsidDel="003C4371">
          <w:rPr>
            <w:rFonts w:ascii="Times New Roman" w:hAnsi="Times New Roman" w:cs="Times New Roman"/>
            <w:sz w:val="24"/>
            <w:szCs w:val="24"/>
          </w:rPr>
          <w:delText xml:space="preserve"> In another word</w:delText>
        </w:r>
        <w:r w:rsidR="00627AEF" w:rsidRPr="00852E43" w:rsidDel="003C4371">
          <w:rPr>
            <w:rFonts w:ascii="Times New Roman" w:hAnsi="Times New Roman" w:cs="Times New Roman"/>
            <w:sz w:val="24"/>
            <w:szCs w:val="24"/>
          </w:rPr>
          <w:delText>,</w:delText>
        </w:r>
        <w:r w:rsidR="00402963" w:rsidRPr="00852E43" w:rsidDel="003C4371">
          <w:rPr>
            <w:rFonts w:ascii="Times New Roman" w:hAnsi="Times New Roman" w:cs="Times New Roman"/>
            <w:sz w:val="24"/>
            <w:szCs w:val="24"/>
          </w:rPr>
          <w:delText xml:space="preserve"> the supply chain visibility needs to be increased by using di</w:delText>
        </w:r>
        <w:r w:rsidR="00B916D3" w:rsidRPr="00852E43" w:rsidDel="003C4371">
          <w:rPr>
            <w:rFonts w:ascii="Times New Roman" w:hAnsi="Times New Roman" w:cs="Times New Roman"/>
            <w:sz w:val="24"/>
            <w:szCs w:val="24"/>
          </w:rPr>
          <w:delText xml:space="preserve">fferent </w:delText>
        </w:r>
        <w:r w:rsidR="002C13BD" w:rsidRPr="00852E43" w:rsidDel="003C4371">
          <w:rPr>
            <w:rFonts w:ascii="Times New Roman" w:hAnsi="Times New Roman" w:cs="Times New Roman"/>
            <w:sz w:val="24"/>
            <w:szCs w:val="24"/>
          </w:rPr>
          <w:delText>technique</w:delText>
        </w:r>
        <w:r w:rsidR="00627AEF" w:rsidRPr="00852E43" w:rsidDel="003C4371">
          <w:rPr>
            <w:rFonts w:ascii="Times New Roman" w:hAnsi="Times New Roman" w:cs="Times New Roman"/>
            <w:sz w:val="24"/>
            <w:szCs w:val="24"/>
          </w:rPr>
          <w:delText>s</w:delText>
        </w:r>
        <w:r w:rsidR="00E114ED" w:rsidRPr="00852E43" w:rsidDel="003C4371">
          <w:rPr>
            <w:rFonts w:ascii="Times New Roman" w:hAnsi="Times New Roman" w:cs="Times New Roman"/>
            <w:sz w:val="24"/>
            <w:szCs w:val="24"/>
          </w:rPr>
          <w:delText>.</w:delText>
        </w:r>
        <w:r w:rsidR="00461AD3" w:rsidRPr="00852E43" w:rsidDel="003C4371">
          <w:rPr>
            <w:rFonts w:ascii="Times New Roman" w:hAnsi="Times New Roman" w:cs="Times New Roman"/>
            <w:sz w:val="24"/>
            <w:szCs w:val="24"/>
          </w:rPr>
          <w:delText xml:space="preserve"> </w:delText>
        </w:r>
        <w:r w:rsidR="00395AA8" w:rsidRPr="00852E43" w:rsidDel="003C4371">
          <w:rPr>
            <w:rFonts w:ascii="Times New Roman" w:hAnsi="Times New Roman" w:cs="Times New Roman"/>
            <w:sz w:val="24"/>
            <w:szCs w:val="24"/>
          </w:rPr>
          <w:delText xml:space="preserve"> In order to accommodate the needs of current supply chain </w:delText>
        </w:r>
        <w:r w:rsidR="00744464" w:rsidRPr="00852E43" w:rsidDel="003C4371">
          <w:rPr>
            <w:rFonts w:ascii="Times New Roman" w:hAnsi="Times New Roman" w:cs="Times New Roman"/>
            <w:sz w:val="24"/>
            <w:szCs w:val="24"/>
          </w:rPr>
          <w:delText>visibility</w:delText>
        </w:r>
        <w:r w:rsidR="00627AEF" w:rsidRPr="00852E43" w:rsidDel="003C4371">
          <w:rPr>
            <w:rFonts w:ascii="Times New Roman" w:hAnsi="Times New Roman" w:cs="Times New Roman"/>
            <w:sz w:val="24"/>
            <w:szCs w:val="24"/>
          </w:rPr>
          <w:delText>,</w:delText>
        </w:r>
        <w:r w:rsidR="00744464" w:rsidRPr="00852E43" w:rsidDel="003C4371">
          <w:rPr>
            <w:rFonts w:ascii="Times New Roman" w:hAnsi="Times New Roman" w:cs="Times New Roman"/>
            <w:sz w:val="24"/>
            <w:szCs w:val="24"/>
          </w:rPr>
          <w:delText xml:space="preserve"> we developed </w:delText>
        </w:r>
        <w:r w:rsidR="00627AEF" w:rsidRPr="00852E43" w:rsidDel="003C4371">
          <w:rPr>
            <w:rFonts w:ascii="Times New Roman" w:hAnsi="Times New Roman" w:cs="Times New Roman"/>
            <w:sz w:val="24"/>
            <w:szCs w:val="24"/>
          </w:rPr>
          <w:delText>the</w:delText>
        </w:r>
        <w:r w:rsidR="00744464" w:rsidRPr="00852E43" w:rsidDel="003C4371">
          <w:rPr>
            <w:rFonts w:ascii="Times New Roman" w:hAnsi="Times New Roman" w:cs="Times New Roman"/>
            <w:sz w:val="24"/>
            <w:szCs w:val="24"/>
          </w:rPr>
          <w:delText xml:space="preserve"> </w:delText>
        </w:r>
        <w:r w:rsidR="00A95668" w:rsidRPr="00852E43" w:rsidDel="003C4371">
          <w:rPr>
            <w:rFonts w:ascii="Times New Roman" w:hAnsi="Times New Roman" w:cs="Times New Roman"/>
            <w:sz w:val="24"/>
            <w:szCs w:val="24"/>
          </w:rPr>
          <w:delText>system called SCV.</w:delText>
        </w:r>
      </w:del>
    </w:p>
    <w:p w14:paraId="45879166" w14:textId="54C7F71D" w:rsidR="005657F1" w:rsidRPr="00852E43" w:rsidDel="003C4371" w:rsidRDefault="005657F1" w:rsidP="00852E43">
      <w:pPr>
        <w:spacing w:line="240" w:lineRule="auto"/>
        <w:jc w:val="both"/>
        <w:rPr>
          <w:del w:id="1085" w:author="1. BenMiled" w:date="2016-09-01T23:25:00Z"/>
          <w:rFonts w:ascii="Times New Roman" w:hAnsi="Times New Roman" w:cs="Times New Roman"/>
          <w:sz w:val="24"/>
          <w:szCs w:val="24"/>
        </w:rPr>
      </w:pPr>
      <w:del w:id="1086" w:author="1. BenMiled" w:date="2016-09-01T23:25:00Z">
        <w:r w:rsidRPr="00852E43" w:rsidDel="003C4371">
          <w:rPr>
            <w:rFonts w:ascii="Times New Roman" w:hAnsi="Times New Roman" w:cs="Times New Roman"/>
            <w:sz w:val="24"/>
            <w:szCs w:val="24"/>
          </w:rPr>
          <w:delText xml:space="preserve">SCV is a hybrid peer to peer and event based system. It </w:delText>
        </w:r>
        <w:r w:rsidR="0057462C" w:rsidRPr="00852E43" w:rsidDel="003C4371">
          <w:rPr>
            <w:rFonts w:ascii="Times New Roman" w:hAnsi="Times New Roman" w:cs="Times New Roman"/>
            <w:sz w:val="24"/>
            <w:szCs w:val="24"/>
          </w:rPr>
          <w:delText>is low</w:delText>
        </w:r>
        <w:r w:rsidRPr="00852E43" w:rsidDel="003C4371">
          <w:rPr>
            <w:rFonts w:ascii="Times New Roman" w:hAnsi="Times New Roman" w:cs="Times New Roman"/>
            <w:sz w:val="24"/>
            <w:szCs w:val="24"/>
          </w:rPr>
          <w:delText xml:space="preserve"> cost</w:delText>
        </w:r>
        <w:r w:rsidR="0057462C" w:rsidRPr="00852E43" w:rsidDel="003C4371">
          <w:rPr>
            <w:rFonts w:ascii="Times New Roman" w:hAnsi="Times New Roman" w:cs="Times New Roman"/>
            <w:sz w:val="24"/>
            <w:szCs w:val="24"/>
          </w:rPr>
          <w:delText>, more affordable setup, scalable and more flexible compare</w:delText>
        </w:r>
        <w:r w:rsidR="00627AEF" w:rsidRPr="00852E43" w:rsidDel="003C4371">
          <w:rPr>
            <w:rFonts w:ascii="Times New Roman" w:hAnsi="Times New Roman" w:cs="Times New Roman"/>
            <w:sz w:val="24"/>
            <w:szCs w:val="24"/>
          </w:rPr>
          <w:delText>d</w:delText>
        </w:r>
        <w:r w:rsidR="0057462C" w:rsidRPr="00852E43" w:rsidDel="003C4371">
          <w:rPr>
            <w:rFonts w:ascii="Times New Roman" w:hAnsi="Times New Roman" w:cs="Times New Roman"/>
            <w:sz w:val="24"/>
            <w:szCs w:val="24"/>
          </w:rPr>
          <w:delText xml:space="preserve"> with electronic data interchange and value added network. The system has the ability of real-time event update. </w:delText>
        </w:r>
        <w:r w:rsidR="00A95668" w:rsidRPr="00852E43" w:rsidDel="003C4371">
          <w:rPr>
            <w:rFonts w:ascii="Times New Roman" w:hAnsi="Times New Roman" w:cs="Times New Roman"/>
            <w:sz w:val="24"/>
            <w:szCs w:val="24"/>
          </w:rPr>
          <w:delText xml:space="preserve"> There are still some development</w:delText>
        </w:r>
        <w:r w:rsidR="00C2289E" w:rsidRPr="00852E43" w:rsidDel="003C4371">
          <w:rPr>
            <w:rFonts w:ascii="Times New Roman" w:hAnsi="Times New Roman" w:cs="Times New Roman"/>
            <w:sz w:val="24"/>
            <w:szCs w:val="24"/>
          </w:rPr>
          <w:delText>s</w:delText>
        </w:r>
        <w:r w:rsidR="00A95668" w:rsidRPr="00852E43" w:rsidDel="003C4371">
          <w:rPr>
            <w:rFonts w:ascii="Times New Roman" w:hAnsi="Times New Roman" w:cs="Times New Roman"/>
            <w:sz w:val="24"/>
            <w:szCs w:val="24"/>
          </w:rPr>
          <w:delText xml:space="preserve"> need to be added to SCV. In order to make the system more secure, we need to add some security mechanism to the communication part. The database </w:delText>
        </w:r>
        <w:r w:rsidR="00C2289E" w:rsidRPr="00852E43" w:rsidDel="003C4371">
          <w:rPr>
            <w:rFonts w:ascii="Times New Roman" w:hAnsi="Times New Roman" w:cs="Times New Roman"/>
            <w:sz w:val="24"/>
            <w:szCs w:val="24"/>
          </w:rPr>
          <w:delText xml:space="preserve">also </w:delText>
        </w:r>
        <w:r w:rsidR="00A95668" w:rsidRPr="00852E43" w:rsidDel="003C4371">
          <w:rPr>
            <w:rFonts w:ascii="Times New Roman" w:hAnsi="Times New Roman" w:cs="Times New Roman"/>
            <w:sz w:val="24"/>
            <w:szCs w:val="24"/>
          </w:rPr>
          <w:delText>needs some secure login mechanism as well. Overall the system demonstrated the method of satisfying the basic need of current supply chain system.</w:delText>
        </w:r>
      </w:del>
    </w:p>
    <w:p w14:paraId="42B3C812" w14:textId="2F35E849" w:rsidR="003C4371" w:rsidRPr="00922104" w:rsidRDefault="003C4371" w:rsidP="003C4371">
      <w:pPr>
        <w:pStyle w:val="Heading2"/>
        <w:numPr>
          <w:ilvl w:val="0"/>
          <w:numId w:val="12"/>
        </w:numPr>
        <w:spacing w:after="240"/>
        <w:rPr>
          <w:ins w:id="1087" w:author="1. BenMiled" w:date="2016-09-01T23:24:00Z"/>
          <w:rFonts w:ascii="Times New Roman" w:hAnsi="Times New Roman" w:cs="Times New Roman"/>
          <w:b/>
          <w:i/>
          <w:color w:val="auto"/>
          <w:sz w:val="24"/>
          <w:szCs w:val="24"/>
        </w:rPr>
      </w:pPr>
      <w:ins w:id="1088" w:author="1. BenMiled" w:date="2016-09-01T23:24:00Z">
        <w:r>
          <w:rPr>
            <w:rFonts w:ascii="Times New Roman" w:hAnsi="Times New Roman" w:cs="Times New Roman"/>
            <w:b/>
            <w:i/>
            <w:color w:val="auto"/>
            <w:sz w:val="24"/>
            <w:szCs w:val="24"/>
          </w:rPr>
          <w:t>Conclusion</w:t>
        </w:r>
      </w:ins>
    </w:p>
    <w:p w14:paraId="538402DE" w14:textId="77777777" w:rsidR="003C4371" w:rsidRPr="0026508A" w:rsidRDefault="003C4371">
      <w:pPr>
        <w:spacing w:line="240" w:lineRule="auto"/>
        <w:jc w:val="both"/>
        <w:rPr>
          <w:ins w:id="1089" w:author="1. BenMiled" w:date="2016-09-01T23:25:00Z"/>
          <w:rFonts w:ascii="Times New Roman" w:hAnsi="Times New Roman" w:cs="Times New Roman"/>
          <w:highlight w:val="yellow"/>
          <w:rPrChange w:id="1090" w:author="1. BenMiled" w:date="2016-09-07T21:50:00Z">
            <w:rPr>
              <w:ins w:id="1091" w:author="1. BenMiled" w:date="2016-09-01T23:25:00Z"/>
              <w:rFonts w:ascii="Times New Roman" w:eastAsiaTheme="minorEastAsia" w:hAnsi="Times New Roman" w:cs="Times New Roman"/>
              <w:sz w:val="22"/>
              <w:szCs w:val="22"/>
            </w:rPr>
          </w:rPrChange>
        </w:rPr>
        <w:pPrChange w:id="1092" w:author="1. BenMiled" w:date="2016-09-01T23:25:00Z">
          <w:pPr>
            <w:pStyle w:val="ListParagraph"/>
            <w:numPr>
              <w:numId w:val="12"/>
            </w:numPr>
            <w:shd w:val="clear" w:color="auto" w:fill="FFFFFF"/>
            <w:ind w:left="360" w:hanging="360"/>
            <w:jc w:val="both"/>
          </w:pPr>
        </w:pPrChange>
      </w:pPr>
      <w:commentRangeStart w:id="1093"/>
      <w:ins w:id="1094" w:author="1. BenMiled" w:date="2016-09-01T23:25:00Z">
        <w:r w:rsidRPr="0026508A">
          <w:rPr>
            <w:rFonts w:ascii="Times New Roman" w:hAnsi="Times New Roman" w:cs="Times New Roman"/>
            <w:sz w:val="24"/>
            <w:szCs w:val="24"/>
            <w:highlight w:val="yellow"/>
            <w:rPrChange w:id="1095" w:author="1. BenMiled" w:date="2016-09-07T21:50:00Z">
              <w:rPr/>
            </w:rPrChange>
          </w:rPr>
          <w:t>EDI is the workhorse of the supply chain, automating Business-to-Business transaction for over 40 years.  However, there is a significant gap in the performance and value derived from EDI causing an adoption gap across supply chain partners.  The advent of financial transaction driven Supply Chain Operating Networks are taking hold and seeing strong adoption by leading SC companies.  The current market is made up of best of class solution providers that have emerged based on their legacy solution offerings in a target market or supply chain modal segment.  If interoperable solutions are not built, the industry risks fragmentation and multiple sources of the truth. Strong integration is required across the tools used to drive performance across the modes and in the functions that manage the supply chain; these include the systems and tools used for Purchasing, Finance, Planning, Manufacturing, Transportation Management, Risk Management, Supply Chain Sustainability, and Customer Service.  This will be further complicated by the move from intermittent system based transactional data to real-time sensor based data triggering financial transactions.</w:t>
        </w:r>
      </w:ins>
    </w:p>
    <w:p w14:paraId="408DC3EF" w14:textId="77777777" w:rsidR="003C4371" w:rsidRPr="0026508A" w:rsidRDefault="003C4371" w:rsidP="003C4371">
      <w:pPr>
        <w:spacing w:line="240" w:lineRule="auto"/>
        <w:jc w:val="both"/>
        <w:rPr>
          <w:ins w:id="1096" w:author="1. BenMiled" w:date="2016-09-01T23:25:00Z"/>
          <w:rFonts w:ascii="Times New Roman" w:hAnsi="Times New Roman" w:cs="Times New Roman"/>
          <w:sz w:val="24"/>
          <w:szCs w:val="24"/>
          <w:highlight w:val="yellow"/>
          <w:rPrChange w:id="1097" w:author="1. BenMiled" w:date="2016-09-07T21:50:00Z">
            <w:rPr>
              <w:ins w:id="1098" w:author="1. BenMiled" w:date="2016-09-01T23:25:00Z"/>
              <w:rFonts w:ascii="Times New Roman" w:hAnsi="Times New Roman" w:cs="Times New Roman"/>
              <w:sz w:val="24"/>
              <w:szCs w:val="24"/>
            </w:rPr>
          </w:rPrChange>
        </w:rPr>
      </w:pPr>
      <w:ins w:id="1099" w:author="1. BenMiled" w:date="2016-09-01T23:25:00Z">
        <w:r w:rsidRPr="0026508A">
          <w:rPr>
            <w:rFonts w:ascii="Times New Roman" w:hAnsi="Times New Roman" w:cs="Times New Roman"/>
            <w:sz w:val="24"/>
            <w:szCs w:val="24"/>
            <w:highlight w:val="yellow"/>
            <w:rPrChange w:id="1100" w:author="1. BenMiled" w:date="2016-09-07T21:50:00Z">
              <w:rPr>
                <w:rFonts w:ascii="Times New Roman" w:hAnsi="Times New Roman" w:cs="Times New Roman"/>
                <w:sz w:val="24"/>
                <w:szCs w:val="24"/>
              </w:rPr>
            </w:rPrChange>
          </w:rPr>
          <w:t>Overall, the current supply chain systems, which uses electronic data interchange and value added network, are not suitable for current business environment since the size of companies grow larger and the information exchange process needs to be more efficient. In another word, the supply chain visibility needs to be increased by using different techniques.  In order to accommodate the needs of current supply chain visibility, we developed the system called SCV.</w:t>
        </w:r>
      </w:ins>
    </w:p>
    <w:p w14:paraId="19A28C02" w14:textId="77777777" w:rsidR="003C4371" w:rsidRPr="00852E43" w:rsidRDefault="003C4371" w:rsidP="003C4371">
      <w:pPr>
        <w:spacing w:line="240" w:lineRule="auto"/>
        <w:jc w:val="both"/>
        <w:rPr>
          <w:ins w:id="1101" w:author="1. BenMiled" w:date="2016-09-01T23:25:00Z"/>
          <w:rFonts w:ascii="Times New Roman" w:hAnsi="Times New Roman" w:cs="Times New Roman"/>
          <w:sz w:val="24"/>
          <w:szCs w:val="24"/>
        </w:rPr>
      </w:pPr>
      <w:ins w:id="1102" w:author="1. BenMiled" w:date="2016-09-01T23:25:00Z">
        <w:r w:rsidRPr="0026508A">
          <w:rPr>
            <w:rFonts w:ascii="Times New Roman" w:hAnsi="Times New Roman" w:cs="Times New Roman"/>
            <w:sz w:val="24"/>
            <w:szCs w:val="24"/>
            <w:highlight w:val="yellow"/>
            <w:rPrChange w:id="1103" w:author="1. BenMiled" w:date="2016-09-07T21:50:00Z">
              <w:rPr>
                <w:rFonts w:ascii="Times New Roman" w:hAnsi="Times New Roman" w:cs="Times New Roman"/>
                <w:sz w:val="24"/>
                <w:szCs w:val="24"/>
              </w:rPr>
            </w:rPrChange>
          </w:rPr>
          <w:t>SCV is a hybrid peer to peer and event based system. It is low cost, more affordable setup, scalable and more flexible compared with electronic data interchange and value added network. The system has the ability of real-time event update.  There are still some developments need to be added to SCV. In order to make the system more secure, we need to add some security mechanism to the communication part. The database also needs some secure login mechanism as well. Overall the system demonstrated the method of satisfying the basic need of current supply chain system.</w:t>
        </w:r>
      </w:ins>
      <w:commentRangeEnd w:id="1093"/>
      <w:ins w:id="1104" w:author="1. BenMiled" w:date="2016-09-07T21:50:00Z">
        <w:r w:rsidR="0026508A">
          <w:rPr>
            <w:rStyle w:val="CommentReference"/>
          </w:rPr>
          <w:commentReference w:id="1093"/>
        </w:r>
      </w:ins>
    </w:p>
    <w:p w14:paraId="2306378C" w14:textId="77777777" w:rsidR="003C4371" w:rsidRPr="003C4371" w:rsidRDefault="003C4371">
      <w:pPr>
        <w:shd w:val="clear" w:color="auto" w:fill="FFFFFF"/>
        <w:jc w:val="both"/>
        <w:rPr>
          <w:ins w:id="1105" w:author="1. BenMiled" w:date="2016-09-01T23:25:00Z"/>
          <w:rFonts w:ascii="Times New Roman" w:hAnsi="Times New Roman" w:cs="Times New Roman"/>
          <w:rPrChange w:id="1106" w:author="1. BenMiled" w:date="2016-09-01T23:25:00Z">
            <w:rPr>
              <w:ins w:id="1107" w:author="1. BenMiled" w:date="2016-09-01T23:25:00Z"/>
            </w:rPr>
          </w:rPrChange>
        </w:rPr>
        <w:pPrChange w:id="1108" w:author="1. BenMiled" w:date="2016-09-01T23:25:00Z">
          <w:pPr>
            <w:pStyle w:val="ListParagraph"/>
            <w:numPr>
              <w:numId w:val="12"/>
            </w:numPr>
            <w:shd w:val="clear" w:color="auto" w:fill="FFFFFF"/>
            <w:ind w:left="360" w:hanging="360"/>
            <w:jc w:val="both"/>
          </w:pPr>
        </w:pPrChange>
      </w:pPr>
    </w:p>
    <w:p w14:paraId="7CE1C853" w14:textId="04051F07" w:rsidR="0078761E" w:rsidRPr="00852E43" w:rsidRDefault="003C4371" w:rsidP="003C4371">
      <w:pPr>
        <w:spacing w:line="240" w:lineRule="auto"/>
        <w:jc w:val="both"/>
        <w:rPr>
          <w:rFonts w:ascii="Times New Roman" w:hAnsi="Times New Roman" w:cs="Times New Roman"/>
          <w:sz w:val="24"/>
          <w:szCs w:val="24"/>
        </w:rPr>
      </w:pPr>
      <w:ins w:id="1109" w:author="1. BenMiled" w:date="2016-09-01T23:24:00Z">
        <w:r w:rsidRPr="00852E43" w:rsidDel="003C4371">
          <w:rPr>
            <w:rFonts w:ascii="Times New Roman" w:hAnsi="Times New Roman" w:cs="Times New Roman"/>
            <w:sz w:val="24"/>
            <w:szCs w:val="24"/>
          </w:rPr>
          <w:lastRenderedPageBreak/>
          <w:t xml:space="preserve"> </w:t>
        </w:r>
      </w:ins>
      <w:del w:id="1110" w:author="1. BenMiled" w:date="2016-09-01T23:24:00Z">
        <w:r w:rsidR="0078761E" w:rsidRPr="00852E43" w:rsidDel="003C4371">
          <w:rPr>
            <w:rFonts w:ascii="Times New Roman" w:hAnsi="Times New Roman" w:cs="Times New Roman"/>
            <w:sz w:val="24"/>
            <w:szCs w:val="24"/>
          </w:rPr>
          <w:delText> </w:delText>
        </w:r>
      </w:del>
    </w:p>
    <w:p w14:paraId="7CCF02EC" w14:textId="53D3C11D" w:rsidR="0078761E" w:rsidRPr="00852E43" w:rsidRDefault="0078761E" w:rsidP="00852E43">
      <w:pPr>
        <w:spacing w:line="240" w:lineRule="auto"/>
        <w:jc w:val="both"/>
        <w:rPr>
          <w:rFonts w:ascii="Times New Roman" w:hAnsi="Times New Roman" w:cs="Times New Roman"/>
          <w:sz w:val="24"/>
          <w:szCs w:val="24"/>
        </w:rPr>
      </w:pPr>
    </w:p>
    <w:p w14:paraId="2CB011CB" w14:textId="77777777" w:rsidR="0078761E" w:rsidRPr="00852E43" w:rsidRDefault="0078761E" w:rsidP="00852E43">
      <w:pPr>
        <w:spacing w:line="240" w:lineRule="auto"/>
        <w:jc w:val="both"/>
        <w:rPr>
          <w:rFonts w:ascii="Times New Roman" w:eastAsia="Times New Roman" w:hAnsi="Times New Roman" w:cs="Times New Roman"/>
          <w:b/>
          <w:sz w:val="24"/>
          <w:szCs w:val="24"/>
        </w:rPr>
      </w:pPr>
    </w:p>
    <w:p w14:paraId="7CBBEC4F" w14:textId="77777777" w:rsidR="00152A7C" w:rsidRPr="00852E43" w:rsidRDefault="00152A7C" w:rsidP="00852E43">
      <w:pPr>
        <w:spacing w:line="240" w:lineRule="auto"/>
        <w:jc w:val="both"/>
        <w:rPr>
          <w:rFonts w:ascii="Times New Roman" w:eastAsia="Times New Roman" w:hAnsi="Times New Roman" w:cs="Times New Roman"/>
          <w:b/>
          <w:sz w:val="24"/>
          <w:szCs w:val="24"/>
        </w:rPr>
      </w:pPr>
    </w:p>
    <w:p w14:paraId="59C51220" w14:textId="25E09224" w:rsidR="00AD4762" w:rsidDel="00F57722" w:rsidRDefault="00AD4762" w:rsidP="00852E43">
      <w:pPr>
        <w:pStyle w:val="Heading2"/>
        <w:spacing w:line="240" w:lineRule="auto"/>
        <w:rPr>
          <w:del w:id="1111" w:author="1. BenMiled" w:date="2016-09-06T23:18:00Z"/>
          <w:sz w:val="24"/>
          <w:szCs w:val="24"/>
        </w:rPr>
      </w:pPr>
    </w:p>
    <w:p w14:paraId="46218664" w14:textId="77777777" w:rsidR="00F57722" w:rsidRDefault="00F57722">
      <w:pPr>
        <w:rPr>
          <w:ins w:id="1112" w:author="1. BenMiled" w:date="2016-09-06T23:18:00Z"/>
        </w:rPr>
        <w:pPrChange w:id="1113" w:author="1. BenMiled" w:date="2016-09-06T23:18:00Z">
          <w:pPr>
            <w:pStyle w:val="AMIAHeading"/>
          </w:pPr>
        </w:pPrChange>
      </w:pPr>
    </w:p>
    <w:p w14:paraId="0F2D8538" w14:textId="77777777" w:rsidR="00F57722" w:rsidRDefault="00F57722">
      <w:pPr>
        <w:rPr>
          <w:ins w:id="1114" w:author="1. BenMiled" w:date="2016-09-06T23:18:00Z"/>
        </w:rPr>
        <w:pPrChange w:id="1115" w:author="1. BenMiled" w:date="2016-09-06T23:18:00Z">
          <w:pPr>
            <w:pStyle w:val="AMIAHeading"/>
          </w:pPr>
        </w:pPrChange>
      </w:pPr>
    </w:p>
    <w:p w14:paraId="605C757B" w14:textId="77777777" w:rsidR="00F57722" w:rsidRPr="00F57722" w:rsidRDefault="00F57722">
      <w:pPr>
        <w:rPr>
          <w:ins w:id="1116" w:author="1. BenMiled" w:date="2016-09-06T23:18:00Z"/>
          <w:rPrChange w:id="1117" w:author="1. BenMiled" w:date="2016-09-06T23:18:00Z">
            <w:rPr>
              <w:ins w:id="1118" w:author="1. BenMiled" w:date="2016-09-06T23:18:00Z"/>
              <w:sz w:val="24"/>
              <w:szCs w:val="24"/>
              <w:lang w:eastAsia="zh-CN"/>
            </w:rPr>
          </w:rPrChange>
        </w:rPr>
        <w:pPrChange w:id="1119" w:author="1. BenMiled" w:date="2016-09-06T23:18:00Z">
          <w:pPr>
            <w:pStyle w:val="AMIAHeading"/>
          </w:pPr>
        </w:pPrChange>
      </w:pPr>
    </w:p>
    <w:p w14:paraId="78554EA2" w14:textId="33533058" w:rsidR="00AD4762" w:rsidRPr="00852E43" w:rsidDel="00F57722" w:rsidRDefault="00AD4762" w:rsidP="00852E43">
      <w:pPr>
        <w:pStyle w:val="AMIAHeading"/>
        <w:rPr>
          <w:del w:id="1120" w:author="1. BenMiled" w:date="2016-09-06T23:18:00Z"/>
          <w:sz w:val="24"/>
          <w:szCs w:val="24"/>
          <w:lang w:eastAsia="zh-CN"/>
        </w:rPr>
      </w:pPr>
    </w:p>
    <w:p w14:paraId="7BB68419" w14:textId="197266F7" w:rsidR="00AD4762" w:rsidRPr="00852E43" w:rsidDel="00F57722" w:rsidRDefault="00AD4762" w:rsidP="00852E43">
      <w:pPr>
        <w:pStyle w:val="AMIAHeading"/>
        <w:rPr>
          <w:del w:id="1121" w:author="1. BenMiled" w:date="2016-09-06T23:18:00Z"/>
          <w:sz w:val="24"/>
          <w:szCs w:val="24"/>
          <w:lang w:eastAsia="zh-CN"/>
        </w:rPr>
      </w:pPr>
    </w:p>
    <w:p w14:paraId="23F6BEFA" w14:textId="54E4DC65" w:rsidR="00AD4762" w:rsidRPr="00852E43" w:rsidDel="00F57722" w:rsidRDefault="00AD4762" w:rsidP="00852E43">
      <w:pPr>
        <w:pStyle w:val="AMIAHeading"/>
        <w:rPr>
          <w:del w:id="1122" w:author="1. BenMiled" w:date="2016-09-06T23:18:00Z"/>
          <w:sz w:val="24"/>
          <w:szCs w:val="24"/>
          <w:lang w:eastAsia="zh-CN"/>
        </w:rPr>
      </w:pPr>
    </w:p>
    <w:p w14:paraId="4C093517" w14:textId="6AE7FBE6" w:rsidR="00AD4762" w:rsidRPr="00852E43" w:rsidDel="00F57722" w:rsidRDefault="00AD4762" w:rsidP="00852E43">
      <w:pPr>
        <w:pStyle w:val="AMIAHeading"/>
        <w:rPr>
          <w:del w:id="1123" w:author="1. BenMiled" w:date="2016-09-06T23:18:00Z"/>
          <w:sz w:val="24"/>
          <w:szCs w:val="24"/>
          <w:lang w:eastAsia="zh-CN"/>
        </w:rPr>
      </w:pPr>
    </w:p>
    <w:p w14:paraId="381E31D3" w14:textId="60B7899C" w:rsidR="00702EB3" w:rsidRPr="00852E43" w:rsidDel="00F57722" w:rsidRDefault="00702EB3" w:rsidP="00852E43">
      <w:pPr>
        <w:pStyle w:val="AMIAHeading"/>
        <w:rPr>
          <w:del w:id="1124" w:author="1. BenMiled" w:date="2016-09-06T23:18:00Z"/>
          <w:sz w:val="24"/>
          <w:szCs w:val="24"/>
          <w:lang w:eastAsia="zh-CN"/>
        </w:rPr>
      </w:pPr>
    </w:p>
    <w:p w14:paraId="796A2BCA" w14:textId="7C27049A" w:rsidR="00702EB3" w:rsidRPr="00852E43" w:rsidDel="00F57722" w:rsidRDefault="00702EB3" w:rsidP="00852E43">
      <w:pPr>
        <w:pStyle w:val="AMIAHeading"/>
        <w:rPr>
          <w:del w:id="1125" w:author="1. BenMiled" w:date="2016-09-06T23:18:00Z"/>
          <w:sz w:val="24"/>
          <w:szCs w:val="24"/>
          <w:lang w:eastAsia="zh-CN"/>
        </w:rPr>
      </w:pPr>
    </w:p>
    <w:p w14:paraId="791ED0CD" w14:textId="7FE88D77" w:rsidR="00702EB3" w:rsidRPr="00852E43" w:rsidDel="00F57722" w:rsidRDefault="00702EB3" w:rsidP="00852E43">
      <w:pPr>
        <w:pStyle w:val="AMIAHeading"/>
        <w:rPr>
          <w:del w:id="1126" w:author="1. BenMiled" w:date="2016-09-06T23:18:00Z"/>
          <w:sz w:val="24"/>
          <w:szCs w:val="24"/>
          <w:lang w:eastAsia="zh-CN"/>
        </w:rPr>
      </w:pPr>
    </w:p>
    <w:p w14:paraId="2E3D4262" w14:textId="77777777" w:rsidR="00702EB3" w:rsidRPr="00852E43" w:rsidDel="00F57722" w:rsidRDefault="00702EB3" w:rsidP="00852E43">
      <w:pPr>
        <w:pStyle w:val="AMIAHeading"/>
        <w:rPr>
          <w:del w:id="1127" w:author="1. BenMiled" w:date="2016-09-06T23:17:00Z"/>
          <w:sz w:val="24"/>
          <w:szCs w:val="24"/>
          <w:lang w:eastAsia="zh-CN"/>
        </w:rPr>
      </w:pPr>
    </w:p>
    <w:p w14:paraId="6595F3C3" w14:textId="17880272" w:rsidR="00EF7FC2" w:rsidRPr="00852E43" w:rsidDel="00F57722" w:rsidRDefault="00EF7FC2" w:rsidP="00852E43">
      <w:pPr>
        <w:pStyle w:val="AMIAHeading"/>
        <w:rPr>
          <w:del w:id="1128" w:author="1. BenMiled" w:date="2016-09-06T23:18:00Z"/>
          <w:sz w:val="24"/>
          <w:szCs w:val="24"/>
          <w:lang w:eastAsia="zh-CN"/>
        </w:rPr>
        <w:sectPr w:rsidR="00EF7FC2" w:rsidRPr="00852E43" w:rsidDel="00F57722" w:rsidSect="00EF7FC2">
          <w:type w:val="continuous"/>
          <w:pgSz w:w="12240" w:h="15840"/>
          <w:pgMar w:top="1440" w:right="1440" w:bottom="1440" w:left="1440" w:header="720" w:footer="720" w:gutter="0"/>
          <w:cols w:space="720"/>
          <w:docGrid w:linePitch="360"/>
        </w:sectPr>
      </w:pPr>
    </w:p>
    <w:p w14:paraId="2D8461A9" w14:textId="77777777" w:rsidR="00702EB3" w:rsidRPr="00852E43" w:rsidDel="00F57722" w:rsidRDefault="00702EB3" w:rsidP="00852E43">
      <w:pPr>
        <w:pStyle w:val="AMIAHeading"/>
        <w:rPr>
          <w:del w:id="1129" w:author="1. BenMiled" w:date="2016-09-06T23:17:00Z"/>
          <w:sz w:val="24"/>
          <w:szCs w:val="24"/>
          <w:lang w:eastAsia="zh-CN"/>
        </w:rPr>
      </w:pPr>
    </w:p>
    <w:p w14:paraId="4AA34CC9" w14:textId="77777777" w:rsidR="00702EB3" w:rsidRPr="00852E43" w:rsidDel="00F57722" w:rsidRDefault="00702EB3" w:rsidP="00852E43">
      <w:pPr>
        <w:pStyle w:val="AMIAHeading"/>
        <w:rPr>
          <w:del w:id="1130" w:author="1. BenMiled" w:date="2016-09-06T23:17:00Z"/>
          <w:sz w:val="24"/>
          <w:szCs w:val="24"/>
          <w:lang w:eastAsia="zh-CN"/>
        </w:rPr>
      </w:pPr>
    </w:p>
    <w:p w14:paraId="11A33B6B" w14:textId="57D29EC3" w:rsidR="00387345" w:rsidRPr="00852E43" w:rsidDel="00F57722" w:rsidRDefault="00387345" w:rsidP="00852E43">
      <w:pPr>
        <w:pStyle w:val="AMIAHeading"/>
        <w:rPr>
          <w:del w:id="1131" w:author="1. BenMiled" w:date="2016-09-06T23:18:00Z"/>
          <w:sz w:val="24"/>
          <w:szCs w:val="24"/>
          <w:lang w:eastAsia="zh-CN"/>
        </w:rPr>
        <w:sectPr w:rsidR="00387345" w:rsidRPr="00852E43" w:rsidDel="00F57722" w:rsidSect="006F1340">
          <w:type w:val="continuous"/>
          <w:pgSz w:w="12240" w:h="15840"/>
          <w:pgMar w:top="1440" w:right="1440" w:bottom="1440" w:left="1440" w:header="720" w:footer="720" w:gutter="0"/>
          <w:cols w:num="2" w:space="720"/>
          <w:docGrid w:linePitch="360"/>
        </w:sectPr>
      </w:pPr>
    </w:p>
    <w:p w14:paraId="26186F62" w14:textId="715F7CBE" w:rsidR="00443F75" w:rsidRPr="008A2B74" w:rsidRDefault="00443F75" w:rsidP="00852E43">
      <w:pPr>
        <w:pStyle w:val="Heading2"/>
        <w:spacing w:line="240" w:lineRule="auto"/>
        <w:rPr>
          <w:rFonts w:ascii="Times New Roman" w:hAnsi="Times New Roman" w:cs="Times New Roman"/>
          <w:b/>
          <w:color w:val="auto"/>
          <w:sz w:val="24"/>
          <w:szCs w:val="24"/>
          <w:rPrChange w:id="1132" w:author="1. BenMiled" w:date="2016-09-01T23:14:00Z">
            <w:rPr>
              <w:rFonts w:ascii="Times New Roman" w:hAnsi="Times New Roman" w:cs="Times New Roman"/>
              <w:color w:val="auto"/>
              <w:sz w:val="24"/>
              <w:szCs w:val="24"/>
            </w:rPr>
          </w:rPrChange>
        </w:rPr>
      </w:pPr>
      <w:r w:rsidRPr="008A2B74">
        <w:rPr>
          <w:rFonts w:ascii="Times New Roman" w:hAnsi="Times New Roman" w:cs="Times New Roman"/>
          <w:b/>
          <w:color w:val="auto"/>
          <w:sz w:val="24"/>
          <w:szCs w:val="24"/>
          <w:rPrChange w:id="1133" w:author="1. BenMiled" w:date="2016-09-01T23:14:00Z">
            <w:rPr>
              <w:rFonts w:ascii="Times New Roman" w:hAnsi="Times New Roman" w:cs="Times New Roman"/>
              <w:color w:val="auto"/>
              <w:sz w:val="24"/>
              <w:szCs w:val="24"/>
            </w:rPr>
          </w:rPrChange>
        </w:rPr>
        <w:t>References</w:t>
      </w:r>
    </w:p>
    <w:p w14:paraId="6EE746A7" w14:textId="77777777" w:rsidR="001875F1" w:rsidRPr="00852E43" w:rsidRDefault="001875F1" w:rsidP="00852E43">
      <w:pPr>
        <w:spacing w:line="240" w:lineRule="auto"/>
        <w:rPr>
          <w:rFonts w:ascii="Times New Roman" w:hAnsi="Times New Roman" w:cs="Times New Roman"/>
          <w:sz w:val="24"/>
          <w:szCs w:val="24"/>
        </w:rPr>
      </w:pPr>
    </w:p>
    <w:p w14:paraId="0088DF7B" w14:textId="1F10973A" w:rsidR="002C4368"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[1] J. </w:t>
      </w:r>
      <w:proofErr w:type="spellStart"/>
      <w:r w:rsidRPr="00852E43">
        <w:rPr>
          <w:rFonts w:ascii="Times New Roman" w:hAnsi="Times New Roman" w:cs="Times New Roman"/>
          <w:sz w:val="24"/>
          <w:szCs w:val="24"/>
        </w:rPr>
        <w:t>Mentzer</w:t>
      </w:r>
      <w:proofErr w:type="spellEnd"/>
      <w:r w:rsidRPr="00852E43">
        <w:rPr>
          <w:rFonts w:ascii="Times New Roman" w:hAnsi="Times New Roman" w:cs="Times New Roman"/>
          <w:sz w:val="24"/>
          <w:szCs w:val="24"/>
        </w:rPr>
        <w:t xml:space="preserve">, W. DeWitt, J. Keebler, S. Min, N. Nix, C. Smith and Z. </w:t>
      </w:r>
      <w:proofErr w:type="spellStart"/>
      <w:r w:rsidRPr="00852E43">
        <w:rPr>
          <w:rFonts w:ascii="Times New Roman" w:hAnsi="Times New Roman" w:cs="Times New Roman"/>
          <w:sz w:val="24"/>
          <w:szCs w:val="24"/>
        </w:rPr>
        <w:t>Zacharia</w:t>
      </w:r>
      <w:proofErr w:type="spellEnd"/>
      <w:r w:rsidRPr="00852E43">
        <w:rPr>
          <w:rFonts w:ascii="Times New Roman" w:hAnsi="Times New Roman" w:cs="Times New Roman"/>
          <w:sz w:val="24"/>
          <w:szCs w:val="24"/>
        </w:rPr>
        <w:t>, "DEFINING SUPPLY CHAIN MANAGEMENT", Journal of Business Logistics, vol. 22, no. 2, pp. 1-25, 2001.</w:t>
      </w:r>
    </w:p>
    <w:p w14:paraId="1DF21307" w14:textId="77777777" w:rsidR="002C4368"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[2] B. </w:t>
      </w:r>
      <w:proofErr w:type="spellStart"/>
      <w:r w:rsidRPr="00852E43">
        <w:rPr>
          <w:rFonts w:ascii="Times New Roman" w:hAnsi="Times New Roman" w:cs="Times New Roman"/>
          <w:sz w:val="24"/>
          <w:szCs w:val="24"/>
        </w:rPr>
        <w:t>Jerman-Blazic</w:t>
      </w:r>
      <w:proofErr w:type="spellEnd"/>
      <w:r w:rsidRPr="00852E43">
        <w:rPr>
          <w:rFonts w:ascii="Times New Roman" w:hAnsi="Times New Roman" w:cs="Times New Roman"/>
          <w:sz w:val="24"/>
          <w:szCs w:val="24"/>
        </w:rPr>
        <w:t xml:space="preserve">, "Security in value added networks - security requirements for EDI", Computer Standards &amp; Interfaces, vol. 12, no. 1, pp. 23-33, 1991. </w:t>
      </w:r>
    </w:p>
    <w:p w14:paraId="6AD0C6DD" w14:textId="77777777" w:rsidR="002C4368"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[3] The EDI Handbook, edited by </w:t>
      </w:r>
      <w:proofErr w:type="spellStart"/>
      <w:r w:rsidRPr="00852E43">
        <w:rPr>
          <w:rFonts w:ascii="Times New Roman" w:hAnsi="Times New Roman" w:cs="Times New Roman"/>
          <w:sz w:val="24"/>
          <w:szCs w:val="24"/>
        </w:rPr>
        <w:t>M.Gifkins</w:t>
      </w:r>
      <w:proofErr w:type="spellEnd"/>
      <w:r w:rsidRPr="00852E43">
        <w:rPr>
          <w:rFonts w:ascii="Times New Roman" w:hAnsi="Times New Roman" w:cs="Times New Roman"/>
          <w:sz w:val="24"/>
          <w:szCs w:val="24"/>
        </w:rPr>
        <w:t xml:space="preserve">, </w:t>
      </w:r>
      <w:proofErr w:type="spellStart"/>
      <w:r w:rsidRPr="00852E43">
        <w:rPr>
          <w:rFonts w:ascii="Times New Roman" w:hAnsi="Times New Roman" w:cs="Times New Roman"/>
          <w:sz w:val="24"/>
          <w:szCs w:val="24"/>
        </w:rPr>
        <w:t>D.Hitchcock</w:t>
      </w:r>
      <w:proofErr w:type="spellEnd"/>
      <w:r w:rsidRPr="00852E43">
        <w:rPr>
          <w:rFonts w:ascii="Times New Roman" w:hAnsi="Times New Roman" w:cs="Times New Roman"/>
          <w:sz w:val="24"/>
          <w:szCs w:val="24"/>
        </w:rPr>
        <w:t>, Blenheim Online, London, 1988, p.4</w:t>
      </w:r>
    </w:p>
    <w:p w14:paraId="6669F106" w14:textId="77777777" w:rsidR="002C4368" w:rsidRPr="00852E43" w:rsidRDefault="002C4368" w:rsidP="00852E43">
      <w:pPr>
        <w:spacing w:line="240" w:lineRule="auto"/>
        <w:rPr>
          <w:rFonts w:ascii="Times New Roman" w:eastAsia="Times New Roman" w:hAnsi="Times New Roman" w:cs="Times New Roman"/>
          <w:sz w:val="24"/>
          <w:szCs w:val="24"/>
        </w:rPr>
      </w:pPr>
      <w:r w:rsidRPr="00852E43">
        <w:rPr>
          <w:rFonts w:ascii="Times New Roman" w:eastAsia="Times New Roman" w:hAnsi="Times New Roman" w:cs="Times New Roman"/>
          <w:sz w:val="24"/>
          <w:szCs w:val="24"/>
        </w:rPr>
        <w:t xml:space="preserve">[4] N. </w:t>
      </w:r>
      <w:proofErr w:type="spellStart"/>
      <w:r w:rsidRPr="00852E43">
        <w:rPr>
          <w:rFonts w:ascii="Times New Roman" w:eastAsia="Times New Roman" w:hAnsi="Times New Roman" w:cs="Times New Roman"/>
          <w:sz w:val="24"/>
          <w:szCs w:val="24"/>
        </w:rPr>
        <w:t>Tohamy</w:t>
      </w:r>
      <w:proofErr w:type="spellEnd"/>
      <w:r w:rsidRPr="00852E43">
        <w:rPr>
          <w:rFonts w:ascii="Times New Roman" w:eastAsia="Times New Roman" w:hAnsi="Times New Roman" w:cs="Times New Roman"/>
          <w:sz w:val="24"/>
          <w:szCs w:val="24"/>
        </w:rPr>
        <w:t xml:space="preserve">, L. M. </w:t>
      </w:r>
      <w:proofErr w:type="spellStart"/>
      <w:r w:rsidRPr="00852E43">
        <w:rPr>
          <w:rFonts w:ascii="Times New Roman" w:eastAsia="Times New Roman" w:hAnsi="Times New Roman" w:cs="Times New Roman"/>
          <w:sz w:val="24"/>
          <w:szCs w:val="24"/>
        </w:rPr>
        <w:t>Orlov</w:t>
      </w:r>
      <w:proofErr w:type="spellEnd"/>
      <w:r w:rsidRPr="00852E43">
        <w:rPr>
          <w:rFonts w:ascii="Times New Roman" w:eastAsia="Times New Roman" w:hAnsi="Times New Roman" w:cs="Times New Roman"/>
          <w:sz w:val="24"/>
          <w:szCs w:val="24"/>
        </w:rPr>
        <w:t xml:space="preserve">, L. Herbert “Forrester Research: Supply Chain Visibility Defined”, 2004. </w:t>
      </w:r>
    </w:p>
    <w:p w14:paraId="09506899" w14:textId="77777777" w:rsidR="002C4368"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[5] "IEEE Internet of Things Journal", IEEE Internet of Things Journal, vol. 3, no. 3, pp. C2-C2, 2016.</w:t>
      </w:r>
    </w:p>
    <w:p w14:paraId="15955166" w14:textId="1C607A9E" w:rsidR="002C4368"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[6]Chopra D., </w:t>
      </w:r>
      <w:proofErr w:type="spellStart"/>
      <w:r w:rsidRPr="00852E43">
        <w:rPr>
          <w:rFonts w:ascii="Times New Roman" w:hAnsi="Times New Roman" w:cs="Times New Roman"/>
          <w:sz w:val="24"/>
          <w:szCs w:val="24"/>
        </w:rPr>
        <w:t>Schulzrinne</w:t>
      </w:r>
      <w:proofErr w:type="spellEnd"/>
      <w:r w:rsidRPr="00852E43">
        <w:rPr>
          <w:rFonts w:ascii="Times New Roman" w:hAnsi="Times New Roman" w:cs="Times New Roman"/>
          <w:sz w:val="24"/>
          <w:szCs w:val="24"/>
        </w:rPr>
        <w:t xml:space="preserve"> H., </w:t>
      </w:r>
      <w:proofErr w:type="spellStart"/>
      <w:r w:rsidRPr="00852E43">
        <w:rPr>
          <w:rFonts w:ascii="Times New Roman" w:hAnsi="Times New Roman" w:cs="Times New Roman"/>
          <w:sz w:val="24"/>
          <w:szCs w:val="24"/>
        </w:rPr>
        <w:t>Marocco</w:t>
      </w:r>
      <w:proofErr w:type="spellEnd"/>
      <w:r w:rsidRPr="00852E43">
        <w:rPr>
          <w:rFonts w:ascii="Times New Roman" w:hAnsi="Times New Roman" w:cs="Times New Roman"/>
          <w:sz w:val="24"/>
          <w:szCs w:val="24"/>
        </w:rPr>
        <w:t xml:space="preserve"> E. and </w:t>
      </w:r>
      <w:proofErr w:type="spellStart"/>
      <w:r w:rsidRPr="00852E43">
        <w:rPr>
          <w:rFonts w:ascii="Times New Roman" w:hAnsi="Times New Roman" w:cs="Times New Roman"/>
          <w:sz w:val="24"/>
          <w:szCs w:val="24"/>
        </w:rPr>
        <w:t>Ivov</w:t>
      </w:r>
      <w:proofErr w:type="spellEnd"/>
      <w:r w:rsidRPr="00852E43">
        <w:rPr>
          <w:rFonts w:ascii="Times New Roman" w:hAnsi="Times New Roman" w:cs="Times New Roman"/>
          <w:sz w:val="24"/>
          <w:szCs w:val="24"/>
        </w:rPr>
        <w:t xml:space="preserve"> E. (2009). Peer-Peer Overlays for Real-Time Communication: Security Issues and Solutions, IEEE Communications Surveys &amp; Tutorials, Vol. 11, No 1, First Quarter 2009.</w:t>
      </w:r>
    </w:p>
    <w:p w14:paraId="14329880" w14:textId="77777777" w:rsidR="00C2040E"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[7] A. Crespo, et al., “Semantic overlay networks for P2P systems,” Tec</w:t>
      </w:r>
      <w:r w:rsidR="00C2040E" w:rsidRPr="00852E43">
        <w:rPr>
          <w:rFonts w:ascii="Times New Roman" w:hAnsi="Times New Roman" w:cs="Times New Roman"/>
          <w:sz w:val="24"/>
          <w:szCs w:val="24"/>
        </w:rPr>
        <w:t xml:space="preserve">hnical Report, Computer Science </w:t>
      </w:r>
      <w:r w:rsidRPr="00852E43">
        <w:rPr>
          <w:rFonts w:ascii="Times New Roman" w:hAnsi="Times New Roman" w:cs="Times New Roman"/>
          <w:sz w:val="24"/>
          <w:szCs w:val="24"/>
        </w:rPr>
        <w:t xml:space="preserve">Department, Stanford University, pp. 23-32, 2002. </w:t>
      </w:r>
    </w:p>
    <w:p w14:paraId="03B0EE91" w14:textId="74111148" w:rsidR="002C4368"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[8] Y. Jung, R. </w:t>
      </w:r>
      <w:proofErr w:type="spellStart"/>
      <w:r w:rsidRPr="00852E43">
        <w:rPr>
          <w:rFonts w:ascii="Times New Roman" w:hAnsi="Times New Roman" w:cs="Times New Roman"/>
          <w:sz w:val="24"/>
          <w:szCs w:val="24"/>
        </w:rPr>
        <w:t>Figueiredo</w:t>
      </w:r>
      <w:proofErr w:type="spellEnd"/>
      <w:r w:rsidRPr="00852E43">
        <w:rPr>
          <w:rFonts w:ascii="Times New Roman" w:hAnsi="Times New Roman" w:cs="Times New Roman"/>
          <w:sz w:val="24"/>
          <w:szCs w:val="24"/>
        </w:rPr>
        <w:t xml:space="preserve"> and J. A. B. Fortes, "Emergency Response using Ephemeral Social Communities across Online Social Networks", EAI Endorsed Transactions on Collaborative Computing, vol. 1, no. 5, p. 150805, 2015.</w:t>
      </w:r>
    </w:p>
    <w:p w14:paraId="08476E5A" w14:textId="77777777" w:rsidR="00F13230" w:rsidRPr="00852E43" w:rsidRDefault="002C4368" w:rsidP="00852E43">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[9] </w:t>
      </w:r>
      <w:r w:rsidR="00BF0175" w:rsidRPr="00852E43">
        <w:rPr>
          <w:rStyle w:val="selectable"/>
          <w:rFonts w:ascii="Times New Roman" w:hAnsi="Times New Roman" w:cs="Times New Roman"/>
          <w:sz w:val="24"/>
          <w:szCs w:val="24"/>
        </w:rPr>
        <w:t xml:space="preserve">S. </w:t>
      </w:r>
      <w:proofErr w:type="spellStart"/>
      <w:r w:rsidR="00BF0175" w:rsidRPr="00852E43">
        <w:rPr>
          <w:rStyle w:val="selectable"/>
          <w:rFonts w:ascii="Times New Roman" w:hAnsi="Times New Roman" w:cs="Times New Roman"/>
          <w:sz w:val="24"/>
          <w:szCs w:val="24"/>
        </w:rPr>
        <w:t>Kanoje</w:t>
      </w:r>
      <w:proofErr w:type="spellEnd"/>
      <w:r w:rsidR="00BF0175" w:rsidRPr="00852E43">
        <w:rPr>
          <w:rStyle w:val="selectable"/>
          <w:rFonts w:ascii="Times New Roman" w:hAnsi="Times New Roman" w:cs="Times New Roman"/>
          <w:sz w:val="24"/>
          <w:szCs w:val="24"/>
        </w:rPr>
        <w:t xml:space="preserve">, V. </w:t>
      </w:r>
      <w:proofErr w:type="spellStart"/>
      <w:r w:rsidR="00BF0175" w:rsidRPr="00852E43">
        <w:rPr>
          <w:rStyle w:val="selectable"/>
          <w:rFonts w:ascii="Times New Roman" w:hAnsi="Times New Roman" w:cs="Times New Roman"/>
          <w:sz w:val="24"/>
          <w:szCs w:val="24"/>
        </w:rPr>
        <w:t>Powar</w:t>
      </w:r>
      <w:proofErr w:type="spellEnd"/>
      <w:r w:rsidR="00BF0175" w:rsidRPr="00852E43">
        <w:rPr>
          <w:rStyle w:val="selectable"/>
          <w:rFonts w:ascii="Times New Roman" w:hAnsi="Times New Roman" w:cs="Times New Roman"/>
          <w:sz w:val="24"/>
          <w:szCs w:val="24"/>
        </w:rPr>
        <w:t xml:space="preserve"> and D. </w:t>
      </w:r>
      <w:proofErr w:type="spellStart"/>
      <w:r w:rsidR="00BF0175" w:rsidRPr="00852E43">
        <w:rPr>
          <w:rStyle w:val="selectable"/>
          <w:rFonts w:ascii="Times New Roman" w:hAnsi="Times New Roman" w:cs="Times New Roman"/>
          <w:sz w:val="24"/>
          <w:szCs w:val="24"/>
        </w:rPr>
        <w:t>Mukhopadhyay</w:t>
      </w:r>
      <w:proofErr w:type="spellEnd"/>
      <w:r w:rsidR="00BF0175" w:rsidRPr="00852E43">
        <w:rPr>
          <w:rStyle w:val="selectable"/>
          <w:rFonts w:ascii="Times New Roman" w:hAnsi="Times New Roman" w:cs="Times New Roman"/>
          <w:sz w:val="24"/>
          <w:szCs w:val="24"/>
        </w:rPr>
        <w:t xml:space="preserve">, "Using MongoDB for social networking website deciphering the pros and cons", in </w:t>
      </w:r>
      <w:r w:rsidR="00BF0175" w:rsidRPr="00852E43">
        <w:rPr>
          <w:rStyle w:val="selectable"/>
          <w:rFonts w:ascii="Times New Roman" w:hAnsi="Times New Roman" w:cs="Times New Roman"/>
          <w:i/>
          <w:iCs/>
          <w:sz w:val="24"/>
          <w:szCs w:val="24"/>
        </w:rPr>
        <w:t>Innovations in Information, Embedded and Communication Systems (ICIIECS), 2015 International Conference</w:t>
      </w:r>
      <w:r w:rsidR="00BF0175" w:rsidRPr="00852E43">
        <w:rPr>
          <w:rStyle w:val="selectable"/>
          <w:rFonts w:ascii="Times New Roman" w:hAnsi="Times New Roman" w:cs="Times New Roman"/>
          <w:sz w:val="24"/>
          <w:szCs w:val="24"/>
        </w:rPr>
        <w:t>, Coimbatore, 2015.</w:t>
      </w:r>
      <w:r w:rsidR="00BF0175" w:rsidRPr="00852E43">
        <w:rPr>
          <w:rFonts w:ascii="Times New Roman" w:hAnsi="Times New Roman" w:cs="Times New Roman"/>
          <w:sz w:val="24"/>
          <w:szCs w:val="24"/>
        </w:rPr>
        <w:t xml:space="preserve"> </w:t>
      </w:r>
    </w:p>
    <w:p w14:paraId="28118DAB" w14:textId="61167DCF" w:rsidR="00702EB3" w:rsidRDefault="008A2B74" w:rsidP="00852E43">
      <w:pPr>
        <w:spacing w:line="240" w:lineRule="auto"/>
        <w:rPr>
          <w:ins w:id="1134" w:author="1. BenMiled" w:date="2016-09-01T23:13:00Z"/>
          <w:rFonts w:ascii="Times New Roman" w:hAnsi="Times New Roman" w:cs="Times New Roman"/>
          <w:sz w:val="24"/>
          <w:szCs w:val="24"/>
        </w:rPr>
      </w:pPr>
      <w:ins w:id="1135" w:author="1. BenMiled" w:date="2016-09-01T23:13: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commentRangeStart w:id="1136"/>
      <w:r w:rsidRPr="00852E43">
        <w:rPr>
          <w:rFonts w:ascii="Times New Roman" w:hAnsi="Times New Roman" w:cs="Times New Roman"/>
          <w:sz w:val="24"/>
          <w:szCs w:val="24"/>
        </w:rPr>
        <w:instrText>http://ieeexplore.ieee.org/xpls/icp.jsp?arnumber=7192924</w:instrText>
      </w:r>
      <w:commentRangeEnd w:id="1136"/>
      <w:ins w:id="1137" w:author="1. BenMiled" w:date="2016-09-01T23:13: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r w:rsidRPr="00395662">
        <w:rPr>
          <w:rStyle w:val="Hyperlink"/>
          <w:rFonts w:ascii="Times New Roman" w:hAnsi="Times New Roman" w:cs="Times New Roman"/>
          <w:sz w:val="24"/>
          <w:szCs w:val="24"/>
        </w:rPr>
        <w:t>http://ieeexplore.ieee.org/xpls/icp.jsp?arnumber=7192924</w:t>
      </w:r>
      <w:ins w:id="1138" w:author="1. BenMiled" w:date="2016-09-01T23:13:00Z">
        <w:r>
          <w:rPr>
            <w:rFonts w:ascii="Times New Roman" w:hAnsi="Times New Roman" w:cs="Times New Roman"/>
            <w:sz w:val="24"/>
            <w:szCs w:val="24"/>
          </w:rPr>
          <w:fldChar w:fldCharType="end"/>
        </w:r>
      </w:ins>
      <w:r>
        <w:rPr>
          <w:rStyle w:val="CommentReference"/>
        </w:rPr>
        <w:commentReference w:id="1136"/>
      </w:r>
    </w:p>
    <w:p w14:paraId="16C70543" w14:textId="12D99B23" w:rsidR="008A2B74" w:rsidRPr="00852E43" w:rsidRDefault="008A2B74">
      <w:pPr>
        <w:rPr>
          <w:rStyle w:val="selectable"/>
          <w:rFonts w:ascii="Times New Roman" w:hAnsi="Times New Roman" w:cs="Times New Roman"/>
          <w:sz w:val="24"/>
          <w:szCs w:val="24"/>
        </w:rPr>
        <w:pPrChange w:id="1139" w:author="1. BenMiled" w:date="2016-09-07T09:21:00Z">
          <w:pPr>
            <w:spacing w:line="240" w:lineRule="auto"/>
          </w:pPr>
        </w:pPrChange>
      </w:pPr>
    </w:p>
    <w:sectPr w:rsidR="008A2B74" w:rsidRPr="00852E43" w:rsidSect="002C436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 BenMiled" w:date="2016-09-01T22:58:00Z" w:initials="1B">
    <w:p w14:paraId="6C8931FC" w14:textId="711AE9EE" w:rsidR="00DD5AF7" w:rsidRDefault="00DD5AF7">
      <w:pPr>
        <w:pStyle w:val="CommentText"/>
      </w:pPr>
      <w:r>
        <w:rPr>
          <w:rStyle w:val="CommentReference"/>
        </w:rPr>
        <w:annotationRef/>
      </w:r>
      <w:r>
        <w:t>Will be edited last</w:t>
      </w:r>
    </w:p>
  </w:comment>
  <w:comment w:id="518" w:author="1. BenMiled" w:date="2016-09-07T09:03:00Z" w:initials="1B">
    <w:p w14:paraId="0BFE488C" w14:textId="0B8501BB" w:rsidR="00C1060B" w:rsidRDefault="00C1060B">
      <w:pPr>
        <w:pStyle w:val="CommentText"/>
      </w:pPr>
      <w:r>
        <w:rPr>
          <w:rStyle w:val="CommentReference"/>
        </w:rPr>
        <w:annotationRef/>
      </w:r>
      <w:r>
        <w:t>Can you add the references that you had – I lost them when I was editing and I was not sure what they referred to.</w:t>
      </w:r>
    </w:p>
  </w:comment>
  <w:comment w:id="743" w:author="1. BenMiled" w:date="2016-09-07T13:32:00Z" w:initials="1B">
    <w:p w14:paraId="565877EE" w14:textId="7647B1DF" w:rsidR="00F00D1D" w:rsidRDefault="00F00D1D">
      <w:pPr>
        <w:pStyle w:val="CommentText"/>
      </w:pPr>
      <w:r>
        <w:rPr>
          <w:rStyle w:val="CommentReference"/>
        </w:rPr>
        <w:annotationRef/>
      </w:r>
      <w:r>
        <w:t xml:space="preserve">Is the Http server part of the presentation layer or the middle </w:t>
      </w:r>
      <w:proofErr w:type="gramStart"/>
      <w:r>
        <w:t>layer ?</w:t>
      </w:r>
      <w:proofErr w:type="gramEnd"/>
    </w:p>
  </w:comment>
  <w:comment w:id="748" w:author="1. BenMiled" w:date="2016-09-07T13:33:00Z" w:initials="1B">
    <w:p w14:paraId="17B1F2C3" w14:textId="451D8A70" w:rsidR="00F00D1D" w:rsidRDefault="00F00D1D">
      <w:pPr>
        <w:pStyle w:val="CommentText"/>
      </w:pPr>
      <w:r>
        <w:rPr>
          <w:rStyle w:val="CommentReference"/>
        </w:rPr>
        <w:annotationRef/>
      </w:r>
      <w:r>
        <w:t xml:space="preserve">What </w:t>
      </w:r>
      <w:proofErr w:type="gramStart"/>
      <w:r>
        <w:t>function ???</w:t>
      </w:r>
      <w:proofErr w:type="gramEnd"/>
      <w:r>
        <w:t xml:space="preserve"> </w:t>
      </w:r>
    </w:p>
  </w:comment>
  <w:comment w:id="806" w:author="1. BenMiled" w:date="2016-09-07T13:39:00Z" w:initials="1B">
    <w:p w14:paraId="4A3A97A9" w14:textId="57232030" w:rsidR="0043776F" w:rsidRDefault="0043776F">
      <w:pPr>
        <w:pStyle w:val="CommentText"/>
      </w:pPr>
      <w:r>
        <w:rPr>
          <w:rStyle w:val="CommentReference"/>
        </w:rPr>
        <w:annotationRef/>
      </w:r>
      <w:r>
        <w:t>??????</w:t>
      </w:r>
    </w:p>
  </w:comment>
  <w:comment w:id="833" w:author="1. BenMiled" w:date="2016-09-07T13:44:00Z" w:initials="1B">
    <w:p w14:paraId="45B55BF2" w14:textId="3F280C68" w:rsidR="006953D9" w:rsidRDefault="006953D9">
      <w:pPr>
        <w:pStyle w:val="CommentText"/>
      </w:pPr>
      <w:r>
        <w:rPr>
          <w:rStyle w:val="CommentReference"/>
        </w:rPr>
        <w:annotationRef/>
      </w:r>
      <w:r>
        <w:t xml:space="preserve">What are the other events. Can these be </w:t>
      </w:r>
      <w:proofErr w:type="gramStart"/>
      <w:r>
        <w:t>customized ?</w:t>
      </w:r>
      <w:proofErr w:type="gramEnd"/>
      <w:r w:rsidR="004F719C">
        <w:t xml:space="preserve"> – </w:t>
      </w:r>
      <w:proofErr w:type="gramStart"/>
      <w:r w:rsidR="004F719C">
        <w:t>how</w:t>
      </w:r>
      <w:proofErr w:type="gramEnd"/>
      <w:r w:rsidR="004F719C">
        <w:t xml:space="preserve"> are these defined – hard coded ?</w:t>
      </w:r>
    </w:p>
  </w:comment>
  <w:comment w:id="874" w:author="1. BenMiled" w:date="2016-09-07T13:51:00Z" w:initials="1B">
    <w:p w14:paraId="2777BCA5" w14:textId="6B4074C2" w:rsidR="004F719C" w:rsidRDefault="004F719C">
      <w:pPr>
        <w:pStyle w:val="CommentText"/>
      </w:pPr>
      <w:r>
        <w:rPr>
          <w:rStyle w:val="CommentReference"/>
        </w:rPr>
        <w:annotationRef/>
      </w:r>
      <w:r>
        <w:t>What does the database layer do</w:t>
      </w:r>
      <w:proofErr w:type="gramStart"/>
      <w:r>
        <w:t>,  why</w:t>
      </w:r>
      <w:proofErr w:type="gramEnd"/>
      <w:r>
        <w:t xml:space="preserve"> did you choose MongoDB. What do other P2P system use, does this mean that each client has to be a PC. What if I want to run this on a mobile </w:t>
      </w:r>
      <w:proofErr w:type="gramStart"/>
      <w:r>
        <w:t>phone ???</w:t>
      </w:r>
      <w:proofErr w:type="gramEnd"/>
      <w:r>
        <w:t xml:space="preserve"> </w:t>
      </w:r>
      <w:proofErr w:type="gramStart"/>
      <w:r>
        <w:t>what</w:t>
      </w:r>
      <w:proofErr w:type="gramEnd"/>
      <w:r>
        <w:t xml:space="preserve"> should I do ?</w:t>
      </w:r>
    </w:p>
  </w:comment>
  <w:comment w:id="896" w:author="1. BenMiled" w:date="2016-09-07T21:22:00Z" w:initials="1B">
    <w:p w14:paraId="3884E74A" w14:textId="5573BB81" w:rsidR="00B301B5" w:rsidRDefault="00B301B5">
      <w:pPr>
        <w:pStyle w:val="CommentText"/>
      </w:pPr>
      <w:r>
        <w:rPr>
          <w:rStyle w:val="CommentReference"/>
        </w:rPr>
        <w:annotationRef/>
      </w:r>
      <w:r>
        <w:t xml:space="preserve">How does the collection and the elements look like in your implementation. What are the </w:t>
      </w:r>
      <w:proofErr w:type="gramStart"/>
      <w:r>
        <w:t>queries ?</w:t>
      </w:r>
      <w:proofErr w:type="gramEnd"/>
      <w:r>
        <w:t xml:space="preserve"> </w:t>
      </w:r>
      <w:proofErr w:type="gramStart"/>
      <w:r>
        <w:t>any</w:t>
      </w:r>
      <w:proofErr w:type="gramEnd"/>
      <w:r>
        <w:t xml:space="preserve"> indexing that can facilitate large scale ?</w:t>
      </w:r>
    </w:p>
  </w:comment>
  <w:comment w:id="924" w:author="1. BenMiled" w:date="2016-09-07T14:24:00Z" w:initials="1B">
    <w:p w14:paraId="486BAD1A" w14:textId="0DEB38E4" w:rsidR="00AD15C9" w:rsidRDefault="00AD15C9">
      <w:pPr>
        <w:pStyle w:val="CommentText"/>
      </w:pPr>
      <w:r>
        <w:rPr>
          <w:rStyle w:val="CommentReference"/>
        </w:rPr>
        <w:annotationRef/>
      </w:r>
      <w:r>
        <w:t>How is the ID generated?  Who authorizes the registration, who will manage the index server</w:t>
      </w:r>
    </w:p>
    <w:p w14:paraId="17936DE2" w14:textId="7DC1CE32" w:rsidR="00AD15C9" w:rsidRDefault="00AD15C9">
      <w:pPr>
        <w:pStyle w:val="CommentText"/>
      </w:pPr>
      <w:r>
        <w:t xml:space="preserve">How does the IP get updated (user signs on). Can multiple users from one company have different accounts (like different locations of the same company or different department) is there a possibility to aggregate at the company </w:t>
      </w:r>
      <w:proofErr w:type="spellStart"/>
      <w:r>
        <w:t>levet</w:t>
      </w:r>
      <w:proofErr w:type="spellEnd"/>
      <w:r>
        <w:t xml:space="preserve">, </w:t>
      </w:r>
      <w:proofErr w:type="spellStart"/>
      <w:r>
        <w:t>etc</w:t>
      </w:r>
      <w:proofErr w:type="spellEnd"/>
      <w:r>
        <w:t>…</w:t>
      </w:r>
    </w:p>
  </w:comment>
  <w:comment w:id="950" w:author="1. BenMiled" w:date="2016-09-07T14:22:00Z" w:initials="1B">
    <w:p w14:paraId="790E74B4" w14:textId="3339A856" w:rsidR="00AD15C9" w:rsidRDefault="00AD15C9">
      <w:pPr>
        <w:pStyle w:val="CommentText"/>
      </w:pPr>
      <w:r>
        <w:rPr>
          <w:rStyle w:val="CommentReference"/>
        </w:rPr>
        <w:annotationRef/>
      </w:r>
      <w:r>
        <w:t xml:space="preserve">Is this information exchanged with every GPS </w:t>
      </w:r>
      <w:proofErr w:type="gramStart"/>
      <w:r>
        <w:t>update ??</w:t>
      </w:r>
      <w:proofErr w:type="gramEnd"/>
      <w:r>
        <w:t xml:space="preserve"> </w:t>
      </w:r>
      <w:proofErr w:type="gramStart"/>
      <w:r>
        <w:t>or</w:t>
      </w:r>
      <w:proofErr w:type="gramEnd"/>
      <w:r>
        <w:t xml:space="preserve"> do you send only the changes after the first initiation – it will be too much to keep resending the entire thing.</w:t>
      </w:r>
      <w:r w:rsidR="00B301B5">
        <w:t xml:space="preserve"> Can you consider sending the updates – Mongo DB can handle </w:t>
      </w:r>
      <w:proofErr w:type="gramStart"/>
      <w:r w:rsidR="00B301B5">
        <w:t>that .</w:t>
      </w:r>
      <w:proofErr w:type="gramEnd"/>
      <w:r w:rsidR="00B301B5">
        <w:t xml:space="preserve"> It would be innovative – sending only the increments.</w:t>
      </w:r>
    </w:p>
  </w:comment>
  <w:comment w:id="981" w:author="1. BenMiled" w:date="2016-09-07T21:30:00Z" w:initials="1B">
    <w:p w14:paraId="3FF9250A" w14:textId="1B28B6A6" w:rsidR="00B301B5" w:rsidRDefault="00B301B5">
      <w:pPr>
        <w:pStyle w:val="CommentText"/>
      </w:pPr>
      <w:r>
        <w:rPr>
          <w:rStyle w:val="CommentReference"/>
        </w:rPr>
        <w:annotationRef/>
      </w:r>
      <w:r>
        <w:t xml:space="preserve">How would you handle it if there are more than one carrier, </w:t>
      </w:r>
      <w:proofErr w:type="spellStart"/>
      <w:r>
        <w:t>eg</w:t>
      </w:r>
      <w:proofErr w:type="spellEnd"/>
      <w:r>
        <w:t xml:space="preserve">. Truck – train </w:t>
      </w:r>
      <w:r w:rsidR="00EE13DE">
        <w:t>–</w:t>
      </w:r>
      <w:r>
        <w:t xml:space="preserve"> truck</w:t>
      </w:r>
    </w:p>
    <w:p w14:paraId="6B2FD474" w14:textId="009E314B" w:rsidR="00EE13DE" w:rsidRDefault="00EE13DE">
      <w:pPr>
        <w:pStyle w:val="CommentText"/>
      </w:pPr>
      <w:r>
        <w:t xml:space="preserve">How would you connect a vehicle to a shipment. Sometimes a carrier uses two different trucks for different legs – e.g. new York to </w:t>
      </w:r>
      <w:proofErr w:type="spellStart"/>
      <w:r>
        <w:t>indy</w:t>
      </w:r>
      <w:proofErr w:type="spellEnd"/>
      <w:r>
        <w:t xml:space="preserve"> and </w:t>
      </w:r>
      <w:proofErr w:type="spellStart"/>
      <w:r>
        <w:t>indy</w:t>
      </w:r>
      <w:proofErr w:type="spellEnd"/>
      <w:r>
        <w:t xml:space="preserve"> to </w:t>
      </w:r>
      <w:proofErr w:type="spellStart"/>
      <w:r>
        <w:t>los</w:t>
      </w:r>
      <w:proofErr w:type="spellEnd"/>
      <w:r>
        <w:t xml:space="preserve"> </w:t>
      </w:r>
      <w:proofErr w:type="spellStart"/>
      <w:r>
        <w:t>angeles</w:t>
      </w:r>
      <w:proofErr w:type="spellEnd"/>
      <w:r>
        <w:t>.</w:t>
      </w:r>
    </w:p>
  </w:comment>
  <w:comment w:id="985" w:author="1. BenMiled" w:date="2016-09-07T21:36:00Z" w:initials="1B">
    <w:p w14:paraId="1E54A8DE" w14:textId="757C4426" w:rsidR="00EE13DE" w:rsidRDefault="00EE13DE">
      <w:pPr>
        <w:pStyle w:val="CommentText"/>
      </w:pPr>
      <w:r>
        <w:rPr>
          <w:rStyle w:val="CommentReference"/>
        </w:rPr>
        <w:annotationRef/>
      </w:r>
      <w:r>
        <w:t xml:space="preserve">I do not see the IP address </w:t>
      </w:r>
    </w:p>
  </w:comment>
  <w:comment w:id="995" w:author="1. BenMiled" w:date="2016-09-07T21:39:00Z" w:initials="1B">
    <w:p w14:paraId="22C414FA" w14:textId="637C84EA" w:rsidR="00EE13DE" w:rsidRDefault="00EE13DE">
      <w:pPr>
        <w:pStyle w:val="CommentText"/>
      </w:pPr>
      <w:r>
        <w:rPr>
          <w:rStyle w:val="CommentReference"/>
        </w:rPr>
        <w:annotationRef/>
      </w:r>
      <w:r>
        <w:t>May be you should make this separate from the first part</w:t>
      </w:r>
    </w:p>
  </w:comment>
  <w:comment w:id="1003" w:author="1. BenMiled" w:date="2016-09-07T21:42:00Z" w:initials="1B">
    <w:p w14:paraId="289ADE3A" w14:textId="679AE402" w:rsidR="0026508A" w:rsidRDefault="0026508A">
      <w:pPr>
        <w:pStyle w:val="CommentText"/>
      </w:pPr>
      <w:r>
        <w:rPr>
          <w:rStyle w:val="CommentReference"/>
        </w:rPr>
        <w:annotationRef/>
      </w:r>
      <w:r>
        <w:t xml:space="preserve">For trucks it is acceptable to assume that they are equipped with GPS – how about the supplier warehouse and the customer </w:t>
      </w:r>
      <w:proofErr w:type="gramStart"/>
      <w:r>
        <w:t>warehouse ??</w:t>
      </w:r>
      <w:proofErr w:type="gramEnd"/>
      <w:r>
        <w:t xml:space="preserve"> </w:t>
      </w:r>
      <w:proofErr w:type="gramStart"/>
      <w:r>
        <w:t>how</w:t>
      </w:r>
      <w:proofErr w:type="gramEnd"/>
      <w:r>
        <w:t xml:space="preserve"> is that handled. How is the status description entered – you need to be specific.</w:t>
      </w:r>
    </w:p>
  </w:comment>
  <w:comment w:id="1010" w:author="1. BenMiled" w:date="2016-09-07T21:45:00Z" w:initials="1B">
    <w:p w14:paraId="7177D11F" w14:textId="1861FE66" w:rsidR="0026508A" w:rsidRDefault="0026508A">
      <w:pPr>
        <w:pStyle w:val="CommentText"/>
      </w:pPr>
      <w:r>
        <w:rPr>
          <w:rStyle w:val="CommentReference"/>
        </w:rPr>
        <w:annotationRef/>
      </w:r>
      <w:r>
        <w:t xml:space="preserve">??? </w:t>
      </w:r>
      <w:proofErr w:type="gramStart"/>
      <w:r>
        <w:t>where</w:t>
      </w:r>
      <w:proofErr w:type="gramEnd"/>
      <w:r>
        <w:t xml:space="preserve"> is this ?</w:t>
      </w:r>
    </w:p>
  </w:comment>
  <w:comment w:id="1055" w:author="1. BenMiled" w:date="2016-09-07T21:46:00Z" w:initials="1B">
    <w:p w14:paraId="7893DD39" w14:textId="0B3ECDFE" w:rsidR="0026508A" w:rsidRDefault="0026508A">
      <w:pPr>
        <w:pStyle w:val="CommentText"/>
      </w:pPr>
      <w:r>
        <w:rPr>
          <w:rStyle w:val="CommentReference"/>
        </w:rPr>
        <w:annotationRef/>
      </w:r>
      <w:r>
        <w:t>Unit price cannot be included, shipment information is without cost in the case of total transparency. The supplier may not want the carrier to see prices. This why it is called packing list rather than purchase order.</w:t>
      </w:r>
    </w:p>
  </w:comment>
  <w:comment w:id="1058" w:author="1. BenMiled" w:date="2016-09-07T21:49:00Z" w:initials="1B">
    <w:p w14:paraId="4704C949" w14:textId="054D2B25" w:rsidR="0026508A" w:rsidRDefault="0026508A">
      <w:pPr>
        <w:pStyle w:val="CommentText"/>
      </w:pPr>
      <w:r>
        <w:rPr>
          <w:rStyle w:val="CommentReference"/>
        </w:rPr>
        <w:annotationRef/>
      </w:r>
      <w:r>
        <w:t xml:space="preserve">How </w:t>
      </w:r>
      <w:proofErr w:type="gramStart"/>
      <w:r>
        <w:t>when ???</w:t>
      </w:r>
      <w:proofErr w:type="gramEnd"/>
      <w:r>
        <w:t xml:space="preserve"> </w:t>
      </w:r>
      <w:proofErr w:type="gramStart"/>
      <w:r>
        <w:t>is</w:t>
      </w:r>
      <w:proofErr w:type="gramEnd"/>
      <w:r>
        <w:t xml:space="preserve"> it entered.</w:t>
      </w:r>
    </w:p>
  </w:comment>
  <w:comment w:id="1073" w:author="1. BenMiled" w:date="2016-09-07T21:51:00Z" w:initials="1B">
    <w:p w14:paraId="5C509718" w14:textId="31125168" w:rsidR="00530BC6" w:rsidRDefault="00530BC6">
      <w:pPr>
        <w:pStyle w:val="CommentText"/>
      </w:pPr>
      <w:r>
        <w:rPr>
          <w:rStyle w:val="CommentReference"/>
        </w:rPr>
        <w:annotationRef/>
      </w:r>
      <w:r>
        <w:t xml:space="preserve">A Figure is needed here and the explanation should look like a workflow. Showing the process from the perspective of each participant. </w:t>
      </w:r>
      <w:r>
        <w:t xml:space="preserve">Similar to the workflow that I showed you from </w:t>
      </w:r>
      <w:r>
        <w:t>Dow.</w:t>
      </w:r>
      <w:bookmarkStart w:id="1079" w:name="_GoBack"/>
      <w:bookmarkEnd w:id="1079"/>
    </w:p>
  </w:comment>
  <w:comment w:id="1093" w:author="1. BenMiled" w:date="2016-09-07T21:50:00Z" w:initials="1B">
    <w:p w14:paraId="6A2BA15B" w14:textId="445A5957" w:rsidR="0026508A" w:rsidRDefault="0026508A">
      <w:pPr>
        <w:pStyle w:val="CommentText"/>
      </w:pPr>
      <w:r>
        <w:rPr>
          <w:rStyle w:val="CommentReference"/>
        </w:rPr>
        <w:annotationRef/>
      </w:r>
      <w:r>
        <w:t>To be updated later.</w:t>
      </w:r>
    </w:p>
  </w:comment>
  <w:comment w:id="1136" w:author="1. BenMiled" w:date="2016-09-01T23:13:00Z" w:initials="1B">
    <w:p w14:paraId="4AEC8ADE" w14:textId="41C8EC3C" w:rsidR="008A2B74" w:rsidRDefault="008A2B74">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8931FC" w15:done="0"/>
  <w15:commentEx w15:paraId="0BFE488C" w15:done="0"/>
  <w15:commentEx w15:paraId="565877EE" w15:done="0"/>
  <w15:commentEx w15:paraId="17B1F2C3" w15:done="0"/>
  <w15:commentEx w15:paraId="4A3A97A9" w15:done="0"/>
  <w15:commentEx w15:paraId="45B55BF2" w15:done="0"/>
  <w15:commentEx w15:paraId="2777BCA5" w15:done="0"/>
  <w15:commentEx w15:paraId="3884E74A" w15:done="0"/>
  <w15:commentEx w15:paraId="17936DE2" w15:done="0"/>
  <w15:commentEx w15:paraId="790E74B4" w15:done="0"/>
  <w15:commentEx w15:paraId="6B2FD474" w15:done="0"/>
  <w15:commentEx w15:paraId="1E54A8DE" w15:done="0"/>
  <w15:commentEx w15:paraId="22C414FA" w15:done="0"/>
  <w15:commentEx w15:paraId="289ADE3A" w15:done="0"/>
  <w15:commentEx w15:paraId="7177D11F" w15:done="0"/>
  <w15:commentEx w15:paraId="7893DD39" w15:done="0"/>
  <w15:commentEx w15:paraId="4704C949" w15:done="0"/>
  <w15:commentEx w15:paraId="5C509718" w15:done="0"/>
  <w15:commentEx w15:paraId="6A2BA15B" w15:done="0"/>
  <w15:commentEx w15:paraId="4AEC8A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E7685" w14:textId="77777777" w:rsidR="006A52BF" w:rsidRDefault="006A52BF" w:rsidP="00AD4762">
      <w:pPr>
        <w:spacing w:after="0" w:line="240" w:lineRule="auto"/>
      </w:pPr>
      <w:r>
        <w:separator/>
      </w:r>
    </w:p>
  </w:endnote>
  <w:endnote w:type="continuationSeparator" w:id="0">
    <w:p w14:paraId="5B5EE53E" w14:textId="77777777" w:rsidR="006A52BF" w:rsidRDefault="006A52BF" w:rsidP="00AD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472079"/>
      <w:docPartObj>
        <w:docPartGallery w:val="Page Numbers (Bottom of Page)"/>
        <w:docPartUnique/>
      </w:docPartObj>
    </w:sdtPr>
    <w:sdtEndPr>
      <w:rPr>
        <w:noProof/>
      </w:rPr>
    </w:sdtEndPr>
    <w:sdtContent>
      <w:p w14:paraId="27ED8CEC" w14:textId="4CC1D8D9" w:rsidR="003B0EAF" w:rsidRDefault="003B0EAF">
        <w:pPr>
          <w:pStyle w:val="Footer"/>
          <w:jc w:val="right"/>
        </w:pPr>
        <w:r>
          <w:fldChar w:fldCharType="begin"/>
        </w:r>
        <w:r>
          <w:instrText xml:space="preserve"> PAGE   \* MERGEFORMAT </w:instrText>
        </w:r>
        <w:r>
          <w:fldChar w:fldCharType="separate"/>
        </w:r>
        <w:r w:rsidR="00530BC6">
          <w:rPr>
            <w:noProof/>
          </w:rPr>
          <w:t>7</w:t>
        </w:r>
        <w:r>
          <w:rPr>
            <w:noProof/>
          </w:rPr>
          <w:fldChar w:fldCharType="end"/>
        </w:r>
      </w:p>
    </w:sdtContent>
  </w:sdt>
  <w:p w14:paraId="38D24CDC" w14:textId="77777777" w:rsidR="003B0EAF" w:rsidRDefault="003B0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08423" w14:textId="77777777" w:rsidR="006A52BF" w:rsidRDefault="006A52BF" w:rsidP="00AD4762">
      <w:pPr>
        <w:spacing w:after="0" w:line="240" w:lineRule="auto"/>
      </w:pPr>
      <w:r>
        <w:separator/>
      </w:r>
    </w:p>
  </w:footnote>
  <w:footnote w:type="continuationSeparator" w:id="0">
    <w:p w14:paraId="63E9D7B7" w14:textId="77777777" w:rsidR="006A52BF" w:rsidRDefault="006A52BF" w:rsidP="00AD4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D20BE"/>
    <w:multiLevelType w:val="hybridMultilevel"/>
    <w:tmpl w:val="8238230C"/>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1095"/>
    <w:multiLevelType w:val="hybridMultilevel"/>
    <w:tmpl w:val="BC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65BA"/>
    <w:multiLevelType w:val="hybridMultilevel"/>
    <w:tmpl w:val="3376B5DA"/>
    <w:lvl w:ilvl="0" w:tplc="A7E2F27C">
      <w:start w:val="1"/>
      <w:numFmt w:val="non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20984"/>
    <w:multiLevelType w:val="multilevel"/>
    <w:tmpl w:val="2BDE49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42F51D1"/>
    <w:multiLevelType w:val="hybridMultilevel"/>
    <w:tmpl w:val="4AB45D0E"/>
    <w:lvl w:ilvl="0" w:tplc="D6E236A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37785"/>
    <w:multiLevelType w:val="hybridMultilevel"/>
    <w:tmpl w:val="104CAFC8"/>
    <w:lvl w:ilvl="0" w:tplc="F6CC7072">
      <w:start w:val="1"/>
      <w:numFmt w:val="bullet"/>
      <w:lvlText w:val="•"/>
      <w:lvlJc w:val="left"/>
      <w:pPr>
        <w:tabs>
          <w:tab w:val="num" w:pos="720"/>
        </w:tabs>
        <w:ind w:left="720" w:hanging="360"/>
      </w:pPr>
      <w:rPr>
        <w:rFonts w:ascii="Arial" w:hAnsi="Arial" w:hint="default"/>
      </w:rPr>
    </w:lvl>
    <w:lvl w:ilvl="1" w:tplc="37CAA47E" w:tentative="1">
      <w:start w:val="1"/>
      <w:numFmt w:val="bullet"/>
      <w:lvlText w:val="•"/>
      <w:lvlJc w:val="left"/>
      <w:pPr>
        <w:tabs>
          <w:tab w:val="num" w:pos="1440"/>
        </w:tabs>
        <w:ind w:left="1440" w:hanging="360"/>
      </w:pPr>
      <w:rPr>
        <w:rFonts w:ascii="Arial" w:hAnsi="Arial" w:hint="default"/>
      </w:rPr>
    </w:lvl>
    <w:lvl w:ilvl="2" w:tplc="E73EF316" w:tentative="1">
      <w:start w:val="1"/>
      <w:numFmt w:val="bullet"/>
      <w:lvlText w:val="•"/>
      <w:lvlJc w:val="left"/>
      <w:pPr>
        <w:tabs>
          <w:tab w:val="num" w:pos="2160"/>
        </w:tabs>
        <w:ind w:left="2160" w:hanging="360"/>
      </w:pPr>
      <w:rPr>
        <w:rFonts w:ascii="Arial" w:hAnsi="Arial" w:hint="default"/>
      </w:rPr>
    </w:lvl>
    <w:lvl w:ilvl="3" w:tplc="4D960794" w:tentative="1">
      <w:start w:val="1"/>
      <w:numFmt w:val="bullet"/>
      <w:lvlText w:val="•"/>
      <w:lvlJc w:val="left"/>
      <w:pPr>
        <w:tabs>
          <w:tab w:val="num" w:pos="2880"/>
        </w:tabs>
        <w:ind w:left="2880" w:hanging="360"/>
      </w:pPr>
      <w:rPr>
        <w:rFonts w:ascii="Arial" w:hAnsi="Arial" w:hint="default"/>
      </w:rPr>
    </w:lvl>
    <w:lvl w:ilvl="4" w:tplc="2FA4FDD2" w:tentative="1">
      <w:start w:val="1"/>
      <w:numFmt w:val="bullet"/>
      <w:lvlText w:val="•"/>
      <w:lvlJc w:val="left"/>
      <w:pPr>
        <w:tabs>
          <w:tab w:val="num" w:pos="3600"/>
        </w:tabs>
        <w:ind w:left="3600" w:hanging="360"/>
      </w:pPr>
      <w:rPr>
        <w:rFonts w:ascii="Arial" w:hAnsi="Arial" w:hint="default"/>
      </w:rPr>
    </w:lvl>
    <w:lvl w:ilvl="5" w:tplc="F8708A70" w:tentative="1">
      <w:start w:val="1"/>
      <w:numFmt w:val="bullet"/>
      <w:lvlText w:val="•"/>
      <w:lvlJc w:val="left"/>
      <w:pPr>
        <w:tabs>
          <w:tab w:val="num" w:pos="4320"/>
        </w:tabs>
        <w:ind w:left="4320" w:hanging="360"/>
      </w:pPr>
      <w:rPr>
        <w:rFonts w:ascii="Arial" w:hAnsi="Arial" w:hint="default"/>
      </w:rPr>
    </w:lvl>
    <w:lvl w:ilvl="6" w:tplc="730E7E0C" w:tentative="1">
      <w:start w:val="1"/>
      <w:numFmt w:val="bullet"/>
      <w:lvlText w:val="•"/>
      <w:lvlJc w:val="left"/>
      <w:pPr>
        <w:tabs>
          <w:tab w:val="num" w:pos="5040"/>
        </w:tabs>
        <w:ind w:left="5040" w:hanging="360"/>
      </w:pPr>
      <w:rPr>
        <w:rFonts w:ascii="Arial" w:hAnsi="Arial" w:hint="default"/>
      </w:rPr>
    </w:lvl>
    <w:lvl w:ilvl="7" w:tplc="F252FCC0" w:tentative="1">
      <w:start w:val="1"/>
      <w:numFmt w:val="bullet"/>
      <w:lvlText w:val="•"/>
      <w:lvlJc w:val="left"/>
      <w:pPr>
        <w:tabs>
          <w:tab w:val="num" w:pos="5760"/>
        </w:tabs>
        <w:ind w:left="5760" w:hanging="360"/>
      </w:pPr>
      <w:rPr>
        <w:rFonts w:ascii="Arial" w:hAnsi="Arial" w:hint="default"/>
      </w:rPr>
    </w:lvl>
    <w:lvl w:ilvl="8" w:tplc="E214D1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347752"/>
    <w:multiLevelType w:val="hybridMultilevel"/>
    <w:tmpl w:val="CAFCA1F6"/>
    <w:lvl w:ilvl="0" w:tplc="89200E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768F6"/>
    <w:multiLevelType w:val="hybridMultilevel"/>
    <w:tmpl w:val="2FFE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F2DF5"/>
    <w:multiLevelType w:val="hybridMultilevel"/>
    <w:tmpl w:val="8030560C"/>
    <w:lvl w:ilvl="0" w:tplc="86BC7FE2">
      <w:start w:val="1"/>
      <w:numFmt w:val="decimal"/>
      <w:lvlText w:val="%1."/>
      <w:lvlJc w:val="left"/>
      <w:pPr>
        <w:tabs>
          <w:tab w:val="num" w:pos="720"/>
        </w:tabs>
        <w:ind w:left="720" w:hanging="360"/>
      </w:pPr>
    </w:lvl>
    <w:lvl w:ilvl="1" w:tplc="5FA25644">
      <w:start w:val="1"/>
      <w:numFmt w:val="decimal"/>
      <w:lvlText w:val="%2."/>
      <w:lvlJc w:val="left"/>
      <w:pPr>
        <w:tabs>
          <w:tab w:val="num" w:pos="1440"/>
        </w:tabs>
        <w:ind w:left="1440" w:hanging="360"/>
      </w:pPr>
    </w:lvl>
    <w:lvl w:ilvl="2" w:tplc="FCAAD29C" w:tentative="1">
      <w:start w:val="1"/>
      <w:numFmt w:val="decimal"/>
      <w:lvlText w:val="%3."/>
      <w:lvlJc w:val="left"/>
      <w:pPr>
        <w:tabs>
          <w:tab w:val="num" w:pos="2160"/>
        </w:tabs>
        <w:ind w:left="2160" w:hanging="360"/>
      </w:pPr>
    </w:lvl>
    <w:lvl w:ilvl="3" w:tplc="27FC7784" w:tentative="1">
      <w:start w:val="1"/>
      <w:numFmt w:val="decimal"/>
      <w:lvlText w:val="%4."/>
      <w:lvlJc w:val="left"/>
      <w:pPr>
        <w:tabs>
          <w:tab w:val="num" w:pos="2880"/>
        </w:tabs>
        <w:ind w:left="2880" w:hanging="360"/>
      </w:pPr>
    </w:lvl>
    <w:lvl w:ilvl="4" w:tplc="9CE22886" w:tentative="1">
      <w:start w:val="1"/>
      <w:numFmt w:val="decimal"/>
      <w:lvlText w:val="%5."/>
      <w:lvlJc w:val="left"/>
      <w:pPr>
        <w:tabs>
          <w:tab w:val="num" w:pos="3600"/>
        </w:tabs>
        <w:ind w:left="3600" w:hanging="360"/>
      </w:pPr>
    </w:lvl>
    <w:lvl w:ilvl="5" w:tplc="E5CC605C" w:tentative="1">
      <w:start w:val="1"/>
      <w:numFmt w:val="decimal"/>
      <w:lvlText w:val="%6."/>
      <w:lvlJc w:val="left"/>
      <w:pPr>
        <w:tabs>
          <w:tab w:val="num" w:pos="4320"/>
        </w:tabs>
        <w:ind w:left="4320" w:hanging="360"/>
      </w:pPr>
    </w:lvl>
    <w:lvl w:ilvl="6" w:tplc="16C007A8" w:tentative="1">
      <w:start w:val="1"/>
      <w:numFmt w:val="decimal"/>
      <w:lvlText w:val="%7."/>
      <w:lvlJc w:val="left"/>
      <w:pPr>
        <w:tabs>
          <w:tab w:val="num" w:pos="5040"/>
        </w:tabs>
        <w:ind w:left="5040" w:hanging="360"/>
      </w:pPr>
    </w:lvl>
    <w:lvl w:ilvl="7" w:tplc="00A6622A" w:tentative="1">
      <w:start w:val="1"/>
      <w:numFmt w:val="decimal"/>
      <w:lvlText w:val="%8."/>
      <w:lvlJc w:val="left"/>
      <w:pPr>
        <w:tabs>
          <w:tab w:val="num" w:pos="5760"/>
        </w:tabs>
        <w:ind w:left="5760" w:hanging="360"/>
      </w:pPr>
    </w:lvl>
    <w:lvl w:ilvl="8" w:tplc="6BE24F3E" w:tentative="1">
      <w:start w:val="1"/>
      <w:numFmt w:val="decimal"/>
      <w:lvlText w:val="%9."/>
      <w:lvlJc w:val="left"/>
      <w:pPr>
        <w:tabs>
          <w:tab w:val="num" w:pos="6480"/>
        </w:tabs>
        <w:ind w:left="6480" w:hanging="360"/>
      </w:pPr>
    </w:lvl>
  </w:abstractNum>
  <w:abstractNum w:abstractNumId="9" w15:restartNumberingAfterBreak="0">
    <w:nsid w:val="4D26730D"/>
    <w:multiLevelType w:val="hybridMultilevel"/>
    <w:tmpl w:val="2E5277E0"/>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369CC"/>
    <w:multiLevelType w:val="hybridMultilevel"/>
    <w:tmpl w:val="1FB019F8"/>
    <w:lvl w:ilvl="0" w:tplc="D4182A3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F29F1"/>
    <w:multiLevelType w:val="hybridMultilevel"/>
    <w:tmpl w:val="9D427062"/>
    <w:lvl w:ilvl="0" w:tplc="E4D6841A">
      <w:start w:val="1"/>
      <w:numFmt w:val="bullet"/>
      <w:lvlText w:val="•"/>
      <w:lvlJc w:val="left"/>
      <w:pPr>
        <w:tabs>
          <w:tab w:val="num" w:pos="720"/>
        </w:tabs>
        <w:ind w:left="720" w:hanging="360"/>
      </w:pPr>
      <w:rPr>
        <w:rFonts w:ascii="Arial" w:hAnsi="Arial" w:hint="default"/>
      </w:rPr>
    </w:lvl>
    <w:lvl w:ilvl="1" w:tplc="38AA1D64">
      <w:start w:val="1"/>
      <w:numFmt w:val="bullet"/>
      <w:lvlText w:val="•"/>
      <w:lvlJc w:val="left"/>
      <w:pPr>
        <w:tabs>
          <w:tab w:val="num" w:pos="1440"/>
        </w:tabs>
        <w:ind w:left="1440" w:hanging="360"/>
      </w:pPr>
      <w:rPr>
        <w:rFonts w:ascii="Arial" w:hAnsi="Arial" w:hint="default"/>
      </w:rPr>
    </w:lvl>
    <w:lvl w:ilvl="2" w:tplc="F24869AA" w:tentative="1">
      <w:start w:val="1"/>
      <w:numFmt w:val="bullet"/>
      <w:lvlText w:val="•"/>
      <w:lvlJc w:val="left"/>
      <w:pPr>
        <w:tabs>
          <w:tab w:val="num" w:pos="2160"/>
        </w:tabs>
        <w:ind w:left="2160" w:hanging="360"/>
      </w:pPr>
      <w:rPr>
        <w:rFonts w:ascii="Arial" w:hAnsi="Arial" w:hint="default"/>
      </w:rPr>
    </w:lvl>
    <w:lvl w:ilvl="3" w:tplc="10FAAB3E" w:tentative="1">
      <w:start w:val="1"/>
      <w:numFmt w:val="bullet"/>
      <w:lvlText w:val="•"/>
      <w:lvlJc w:val="left"/>
      <w:pPr>
        <w:tabs>
          <w:tab w:val="num" w:pos="2880"/>
        </w:tabs>
        <w:ind w:left="2880" w:hanging="360"/>
      </w:pPr>
      <w:rPr>
        <w:rFonts w:ascii="Arial" w:hAnsi="Arial" w:hint="default"/>
      </w:rPr>
    </w:lvl>
    <w:lvl w:ilvl="4" w:tplc="EF2AA2C8" w:tentative="1">
      <w:start w:val="1"/>
      <w:numFmt w:val="bullet"/>
      <w:lvlText w:val="•"/>
      <w:lvlJc w:val="left"/>
      <w:pPr>
        <w:tabs>
          <w:tab w:val="num" w:pos="3600"/>
        </w:tabs>
        <w:ind w:left="3600" w:hanging="360"/>
      </w:pPr>
      <w:rPr>
        <w:rFonts w:ascii="Arial" w:hAnsi="Arial" w:hint="default"/>
      </w:rPr>
    </w:lvl>
    <w:lvl w:ilvl="5" w:tplc="67E8C99A" w:tentative="1">
      <w:start w:val="1"/>
      <w:numFmt w:val="bullet"/>
      <w:lvlText w:val="•"/>
      <w:lvlJc w:val="left"/>
      <w:pPr>
        <w:tabs>
          <w:tab w:val="num" w:pos="4320"/>
        </w:tabs>
        <w:ind w:left="4320" w:hanging="360"/>
      </w:pPr>
      <w:rPr>
        <w:rFonts w:ascii="Arial" w:hAnsi="Arial" w:hint="default"/>
      </w:rPr>
    </w:lvl>
    <w:lvl w:ilvl="6" w:tplc="98CC4DC2" w:tentative="1">
      <w:start w:val="1"/>
      <w:numFmt w:val="bullet"/>
      <w:lvlText w:val="•"/>
      <w:lvlJc w:val="left"/>
      <w:pPr>
        <w:tabs>
          <w:tab w:val="num" w:pos="5040"/>
        </w:tabs>
        <w:ind w:left="5040" w:hanging="360"/>
      </w:pPr>
      <w:rPr>
        <w:rFonts w:ascii="Arial" w:hAnsi="Arial" w:hint="default"/>
      </w:rPr>
    </w:lvl>
    <w:lvl w:ilvl="7" w:tplc="7902C56A" w:tentative="1">
      <w:start w:val="1"/>
      <w:numFmt w:val="bullet"/>
      <w:lvlText w:val="•"/>
      <w:lvlJc w:val="left"/>
      <w:pPr>
        <w:tabs>
          <w:tab w:val="num" w:pos="5760"/>
        </w:tabs>
        <w:ind w:left="5760" w:hanging="360"/>
      </w:pPr>
      <w:rPr>
        <w:rFonts w:ascii="Arial" w:hAnsi="Arial" w:hint="default"/>
      </w:rPr>
    </w:lvl>
    <w:lvl w:ilvl="8" w:tplc="F1004B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C85F8F"/>
    <w:multiLevelType w:val="hybridMultilevel"/>
    <w:tmpl w:val="2BB414E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F106F"/>
    <w:multiLevelType w:val="hybridMultilevel"/>
    <w:tmpl w:val="452AB570"/>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542C4"/>
    <w:multiLevelType w:val="hybridMultilevel"/>
    <w:tmpl w:val="3634D098"/>
    <w:lvl w:ilvl="0" w:tplc="89200E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D04B64"/>
    <w:multiLevelType w:val="hybridMultilevel"/>
    <w:tmpl w:val="F5EAB862"/>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5548E"/>
    <w:multiLevelType w:val="hybridMultilevel"/>
    <w:tmpl w:val="3E42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7332F"/>
    <w:multiLevelType w:val="hybridMultilevel"/>
    <w:tmpl w:val="B1AA5152"/>
    <w:lvl w:ilvl="0" w:tplc="9BF8F450">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8" w15:restartNumberingAfterBreak="0">
    <w:nsid w:val="78B92981"/>
    <w:multiLevelType w:val="hybridMultilevel"/>
    <w:tmpl w:val="789465D6"/>
    <w:lvl w:ilvl="0" w:tplc="D7021C1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2671F"/>
    <w:multiLevelType w:val="hybridMultilevel"/>
    <w:tmpl w:val="A210D8FA"/>
    <w:lvl w:ilvl="0" w:tplc="89200E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6"/>
  </w:num>
  <w:num w:numId="4">
    <w:abstractNumId w:val="18"/>
  </w:num>
  <w:num w:numId="5">
    <w:abstractNumId w:val="10"/>
  </w:num>
  <w:num w:numId="6">
    <w:abstractNumId w:val="4"/>
  </w:num>
  <w:num w:numId="7">
    <w:abstractNumId w:val="6"/>
  </w:num>
  <w:num w:numId="8">
    <w:abstractNumId w:val="14"/>
  </w:num>
  <w:num w:numId="9">
    <w:abstractNumId w:val="19"/>
  </w:num>
  <w:num w:numId="10">
    <w:abstractNumId w:val="2"/>
  </w:num>
  <w:num w:numId="11">
    <w:abstractNumId w:val="12"/>
  </w:num>
  <w:num w:numId="12">
    <w:abstractNumId w:val="3"/>
  </w:num>
  <w:num w:numId="13">
    <w:abstractNumId w:val="8"/>
  </w:num>
  <w:num w:numId="14">
    <w:abstractNumId w:val="5"/>
  </w:num>
  <w:num w:numId="15">
    <w:abstractNumId w:val="15"/>
  </w:num>
  <w:num w:numId="16">
    <w:abstractNumId w:val="11"/>
  </w:num>
  <w:num w:numId="17">
    <w:abstractNumId w:val="17"/>
  </w:num>
  <w:num w:numId="18">
    <w:abstractNumId w:val="13"/>
  </w:num>
  <w:num w:numId="19">
    <w:abstractNumId w:val="0"/>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 BenMiled">
    <w15:presenceInfo w15:providerId="Windows Live" w15:userId="f1c51707775ac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47"/>
    <w:rsid w:val="00000F6A"/>
    <w:rsid w:val="000124AB"/>
    <w:rsid w:val="000126A5"/>
    <w:rsid w:val="0002190F"/>
    <w:rsid w:val="00025205"/>
    <w:rsid w:val="000450A0"/>
    <w:rsid w:val="0004632F"/>
    <w:rsid w:val="000474C2"/>
    <w:rsid w:val="00053CC0"/>
    <w:rsid w:val="00055063"/>
    <w:rsid w:val="00055A7A"/>
    <w:rsid w:val="00062F3B"/>
    <w:rsid w:val="00066F00"/>
    <w:rsid w:val="00067124"/>
    <w:rsid w:val="0006792A"/>
    <w:rsid w:val="00071722"/>
    <w:rsid w:val="00076F28"/>
    <w:rsid w:val="00082CFE"/>
    <w:rsid w:val="000836EB"/>
    <w:rsid w:val="000847B7"/>
    <w:rsid w:val="000862DF"/>
    <w:rsid w:val="000905BD"/>
    <w:rsid w:val="000A483B"/>
    <w:rsid w:val="000A4F7F"/>
    <w:rsid w:val="000B7450"/>
    <w:rsid w:val="000E04DD"/>
    <w:rsid w:val="000E2782"/>
    <w:rsid w:val="000E3F96"/>
    <w:rsid w:val="000E4036"/>
    <w:rsid w:val="000E4258"/>
    <w:rsid w:val="000E434F"/>
    <w:rsid w:val="000E4DB4"/>
    <w:rsid w:val="000F25FF"/>
    <w:rsid w:val="000F3F71"/>
    <w:rsid w:val="000F64B3"/>
    <w:rsid w:val="001029D6"/>
    <w:rsid w:val="0010399A"/>
    <w:rsid w:val="00105BC3"/>
    <w:rsid w:val="00122C7C"/>
    <w:rsid w:val="001300BB"/>
    <w:rsid w:val="001302DC"/>
    <w:rsid w:val="00145FE8"/>
    <w:rsid w:val="00151F02"/>
    <w:rsid w:val="00152A7C"/>
    <w:rsid w:val="001542C9"/>
    <w:rsid w:val="0015507F"/>
    <w:rsid w:val="0015694C"/>
    <w:rsid w:val="00166388"/>
    <w:rsid w:val="00171F42"/>
    <w:rsid w:val="00175742"/>
    <w:rsid w:val="001805C1"/>
    <w:rsid w:val="0018269F"/>
    <w:rsid w:val="00185876"/>
    <w:rsid w:val="001875F1"/>
    <w:rsid w:val="00194A1F"/>
    <w:rsid w:val="00196EFC"/>
    <w:rsid w:val="001A5216"/>
    <w:rsid w:val="001A5FE5"/>
    <w:rsid w:val="001B05E7"/>
    <w:rsid w:val="001B3D6D"/>
    <w:rsid w:val="001C213F"/>
    <w:rsid w:val="001E1646"/>
    <w:rsid w:val="001E2202"/>
    <w:rsid w:val="001F408C"/>
    <w:rsid w:val="00202211"/>
    <w:rsid w:val="00210D67"/>
    <w:rsid w:val="00213F23"/>
    <w:rsid w:val="00215928"/>
    <w:rsid w:val="0023159D"/>
    <w:rsid w:val="002329E0"/>
    <w:rsid w:val="00233A6C"/>
    <w:rsid w:val="00235497"/>
    <w:rsid w:val="002374DA"/>
    <w:rsid w:val="00252096"/>
    <w:rsid w:val="0025381C"/>
    <w:rsid w:val="00255F14"/>
    <w:rsid w:val="0025775F"/>
    <w:rsid w:val="0026221A"/>
    <w:rsid w:val="00263C40"/>
    <w:rsid w:val="0026508A"/>
    <w:rsid w:val="0026593D"/>
    <w:rsid w:val="00270001"/>
    <w:rsid w:val="002701C0"/>
    <w:rsid w:val="002707CF"/>
    <w:rsid w:val="00272B34"/>
    <w:rsid w:val="00274944"/>
    <w:rsid w:val="00284BD4"/>
    <w:rsid w:val="002959FC"/>
    <w:rsid w:val="00297CCD"/>
    <w:rsid w:val="002A4D3E"/>
    <w:rsid w:val="002A7B59"/>
    <w:rsid w:val="002B2C50"/>
    <w:rsid w:val="002B6316"/>
    <w:rsid w:val="002C13BD"/>
    <w:rsid w:val="002C2831"/>
    <w:rsid w:val="002C4368"/>
    <w:rsid w:val="002D0475"/>
    <w:rsid w:val="002E304C"/>
    <w:rsid w:val="002E50D6"/>
    <w:rsid w:val="002E5D57"/>
    <w:rsid w:val="002F2452"/>
    <w:rsid w:val="002F5617"/>
    <w:rsid w:val="002F7D59"/>
    <w:rsid w:val="00300AC2"/>
    <w:rsid w:val="00317F4C"/>
    <w:rsid w:val="00332F46"/>
    <w:rsid w:val="003463C5"/>
    <w:rsid w:val="00353AFF"/>
    <w:rsid w:val="0035714E"/>
    <w:rsid w:val="00376668"/>
    <w:rsid w:val="00377325"/>
    <w:rsid w:val="00380C7D"/>
    <w:rsid w:val="00383A87"/>
    <w:rsid w:val="00384B4B"/>
    <w:rsid w:val="00384C2E"/>
    <w:rsid w:val="00386AFB"/>
    <w:rsid w:val="00387345"/>
    <w:rsid w:val="00395AA8"/>
    <w:rsid w:val="003A2297"/>
    <w:rsid w:val="003A4471"/>
    <w:rsid w:val="003B0EAF"/>
    <w:rsid w:val="003B37BD"/>
    <w:rsid w:val="003C4371"/>
    <w:rsid w:val="003C4B7F"/>
    <w:rsid w:val="003D0673"/>
    <w:rsid w:val="003D085C"/>
    <w:rsid w:val="003D302C"/>
    <w:rsid w:val="003D34DB"/>
    <w:rsid w:val="003E2AE2"/>
    <w:rsid w:val="003F4DA4"/>
    <w:rsid w:val="004026A5"/>
    <w:rsid w:val="00402842"/>
    <w:rsid w:val="00402963"/>
    <w:rsid w:val="00403268"/>
    <w:rsid w:val="00405F7A"/>
    <w:rsid w:val="00411531"/>
    <w:rsid w:val="0043237C"/>
    <w:rsid w:val="0043776F"/>
    <w:rsid w:val="00442ECB"/>
    <w:rsid w:val="00443F75"/>
    <w:rsid w:val="00450203"/>
    <w:rsid w:val="004514CA"/>
    <w:rsid w:val="00461AD3"/>
    <w:rsid w:val="0046345D"/>
    <w:rsid w:val="00465BF9"/>
    <w:rsid w:val="00477603"/>
    <w:rsid w:val="004778AD"/>
    <w:rsid w:val="004A5FA2"/>
    <w:rsid w:val="004B134D"/>
    <w:rsid w:val="004B57A6"/>
    <w:rsid w:val="004C4144"/>
    <w:rsid w:val="004D76A3"/>
    <w:rsid w:val="004F0A47"/>
    <w:rsid w:val="004F51D5"/>
    <w:rsid w:val="004F719C"/>
    <w:rsid w:val="0050362D"/>
    <w:rsid w:val="00506D99"/>
    <w:rsid w:val="005259DF"/>
    <w:rsid w:val="00530BC6"/>
    <w:rsid w:val="005348E8"/>
    <w:rsid w:val="005377EB"/>
    <w:rsid w:val="00545D80"/>
    <w:rsid w:val="00546246"/>
    <w:rsid w:val="005463FE"/>
    <w:rsid w:val="00546659"/>
    <w:rsid w:val="005517C0"/>
    <w:rsid w:val="005557BD"/>
    <w:rsid w:val="00563DB0"/>
    <w:rsid w:val="005657F1"/>
    <w:rsid w:val="00565928"/>
    <w:rsid w:val="005707E7"/>
    <w:rsid w:val="00571419"/>
    <w:rsid w:val="0057462C"/>
    <w:rsid w:val="005747E4"/>
    <w:rsid w:val="00577F78"/>
    <w:rsid w:val="00585252"/>
    <w:rsid w:val="00585A52"/>
    <w:rsid w:val="005961C5"/>
    <w:rsid w:val="00597BE3"/>
    <w:rsid w:val="005B07AE"/>
    <w:rsid w:val="005B45B8"/>
    <w:rsid w:val="005B7B4D"/>
    <w:rsid w:val="005C18CA"/>
    <w:rsid w:val="005C1E00"/>
    <w:rsid w:val="005C4403"/>
    <w:rsid w:val="005C526B"/>
    <w:rsid w:val="005D234D"/>
    <w:rsid w:val="005D6E9E"/>
    <w:rsid w:val="005E0479"/>
    <w:rsid w:val="005E15CB"/>
    <w:rsid w:val="005E5C2D"/>
    <w:rsid w:val="005F1711"/>
    <w:rsid w:val="005F1894"/>
    <w:rsid w:val="005F2555"/>
    <w:rsid w:val="005F7B4E"/>
    <w:rsid w:val="006004FD"/>
    <w:rsid w:val="00602740"/>
    <w:rsid w:val="00603830"/>
    <w:rsid w:val="0060454D"/>
    <w:rsid w:val="00620010"/>
    <w:rsid w:val="006241BB"/>
    <w:rsid w:val="00624C2B"/>
    <w:rsid w:val="00625AD4"/>
    <w:rsid w:val="00627AEF"/>
    <w:rsid w:val="00630618"/>
    <w:rsid w:val="00630AAD"/>
    <w:rsid w:val="00633E06"/>
    <w:rsid w:val="0063586F"/>
    <w:rsid w:val="00645016"/>
    <w:rsid w:val="006478CB"/>
    <w:rsid w:val="00651159"/>
    <w:rsid w:val="00664FF9"/>
    <w:rsid w:val="00667F7C"/>
    <w:rsid w:val="0067630D"/>
    <w:rsid w:val="00676FF8"/>
    <w:rsid w:val="00684C94"/>
    <w:rsid w:val="00686FFE"/>
    <w:rsid w:val="00694590"/>
    <w:rsid w:val="006953D9"/>
    <w:rsid w:val="00695FF5"/>
    <w:rsid w:val="006973BE"/>
    <w:rsid w:val="006A52BF"/>
    <w:rsid w:val="006A5DAE"/>
    <w:rsid w:val="006C3C7F"/>
    <w:rsid w:val="006C5CEA"/>
    <w:rsid w:val="006D0DAA"/>
    <w:rsid w:val="006D31D1"/>
    <w:rsid w:val="006D7A3F"/>
    <w:rsid w:val="006E42D4"/>
    <w:rsid w:val="006E524A"/>
    <w:rsid w:val="006E6D3A"/>
    <w:rsid w:val="006F1340"/>
    <w:rsid w:val="006F150E"/>
    <w:rsid w:val="00702EB3"/>
    <w:rsid w:val="00703DB0"/>
    <w:rsid w:val="00704207"/>
    <w:rsid w:val="0070638C"/>
    <w:rsid w:val="00706F58"/>
    <w:rsid w:val="00715D8E"/>
    <w:rsid w:val="007179C9"/>
    <w:rsid w:val="0073208D"/>
    <w:rsid w:val="007328CF"/>
    <w:rsid w:val="00732DD6"/>
    <w:rsid w:val="00734597"/>
    <w:rsid w:val="00742F25"/>
    <w:rsid w:val="00744464"/>
    <w:rsid w:val="00747420"/>
    <w:rsid w:val="00751A48"/>
    <w:rsid w:val="00753A54"/>
    <w:rsid w:val="007549A7"/>
    <w:rsid w:val="0075560D"/>
    <w:rsid w:val="00761A77"/>
    <w:rsid w:val="00762E5F"/>
    <w:rsid w:val="00764828"/>
    <w:rsid w:val="00767DC6"/>
    <w:rsid w:val="0077316C"/>
    <w:rsid w:val="0078038E"/>
    <w:rsid w:val="00781F0E"/>
    <w:rsid w:val="00784CF7"/>
    <w:rsid w:val="0078761E"/>
    <w:rsid w:val="00792E5E"/>
    <w:rsid w:val="007A171A"/>
    <w:rsid w:val="007B22DD"/>
    <w:rsid w:val="007B49A4"/>
    <w:rsid w:val="007B539E"/>
    <w:rsid w:val="007B643C"/>
    <w:rsid w:val="007C3161"/>
    <w:rsid w:val="007E452D"/>
    <w:rsid w:val="007F77F9"/>
    <w:rsid w:val="00800853"/>
    <w:rsid w:val="00802CA9"/>
    <w:rsid w:val="008132E4"/>
    <w:rsid w:val="008135FE"/>
    <w:rsid w:val="00820244"/>
    <w:rsid w:val="008249B9"/>
    <w:rsid w:val="008270E6"/>
    <w:rsid w:val="00827586"/>
    <w:rsid w:val="00835D47"/>
    <w:rsid w:val="008502C4"/>
    <w:rsid w:val="00852E43"/>
    <w:rsid w:val="00854216"/>
    <w:rsid w:val="00860C4C"/>
    <w:rsid w:val="00860EB6"/>
    <w:rsid w:val="0086425F"/>
    <w:rsid w:val="00864729"/>
    <w:rsid w:val="00865941"/>
    <w:rsid w:val="00876565"/>
    <w:rsid w:val="00882D5E"/>
    <w:rsid w:val="00883832"/>
    <w:rsid w:val="008953C3"/>
    <w:rsid w:val="00897C42"/>
    <w:rsid w:val="008A1824"/>
    <w:rsid w:val="008A2B74"/>
    <w:rsid w:val="008B3FEB"/>
    <w:rsid w:val="008C41CC"/>
    <w:rsid w:val="008C735C"/>
    <w:rsid w:val="008D46BA"/>
    <w:rsid w:val="008D4C8E"/>
    <w:rsid w:val="008D6B0F"/>
    <w:rsid w:val="008E14E2"/>
    <w:rsid w:val="008E2A08"/>
    <w:rsid w:val="008F36FC"/>
    <w:rsid w:val="008F55FE"/>
    <w:rsid w:val="008F5A11"/>
    <w:rsid w:val="00906CFD"/>
    <w:rsid w:val="009309F1"/>
    <w:rsid w:val="00933EA6"/>
    <w:rsid w:val="00935548"/>
    <w:rsid w:val="00961C21"/>
    <w:rsid w:val="00967E55"/>
    <w:rsid w:val="009706E8"/>
    <w:rsid w:val="0097171F"/>
    <w:rsid w:val="00972E99"/>
    <w:rsid w:val="00982A76"/>
    <w:rsid w:val="009834C1"/>
    <w:rsid w:val="00984818"/>
    <w:rsid w:val="00984BBE"/>
    <w:rsid w:val="009A23C0"/>
    <w:rsid w:val="009A7AC4"/>
    <w:rsid w:val="009B409A"/>
    <w:rsid w:val="009C0D9C"/>
    <w:rsid w:val="009C2952"/>
    <w:rsid w:val="009C7E94"/>
    <w:rsid w:val="009D14DC"/>
    <w:rsid w:val="009D2D56"/>
    <w:rsid w:val="009D6BA8"/>
    <w:rsid w:val="009F01BD"/>
    <w:rsid w:val="009F4F35"/>
    <w:rsid w:val="00A034DE"/>
    <w:rsid w:val="00A2012E"/>
    <w:rsid w:val="00A21FFB"/>
    <w:rsid w:val="00A23340"/>
    <w:rsid w:val="00A3355F"/>
    <w:rsid w:val="00A4272F"/>
    <w:rsid w:val="00A43A79"/>
    <w:rsid w:val="00A47355"/>
    <w:rsid w:val="00A6250B"/>
    <w:rsid w:val="00A637DF"/>
    <w:rsid w:val="00A646A7"/>
    <w:rsid w:val="00A74882"/>
    <w:rsid w:val="00A761D4"/>
    <w:rsid w:val="00A82A30"/>
    <w:rsid w:val="00A83257"/>
    <w:rsid w:val="00A923DC"/>
    <w:rsid w:val="00A93BAF"/>
    <w:rsid w:val="00A9510D"/>
    <w:rsid w:val="00A95668"/>
    <w:rsid w:val="00A976C4"/>
    <w:rsid w:val="00AA441B"/>
    <w:rsid w:val="00AB1DA1"/>
    <w:rsid w:val="00AC1648"/>
    <w:rsid w:val="00AD15C9"/>
    <w:rsid w:val="00AD4762"/>
    <w:rsid w:val="00AD729B"/>
    <w:rsid w:val="00AE24DA"/>
    <w:rsid w:val="00AE38C9"/>
    <w:rsid w:val="00AF20FB"/>
    <w:rsid w:val="00AF73B8"/>
    <w:rsid w:val="00B0367C"/>
    <w:rsid w:val="00B1030D"/>
    <w:rsid w:val="00B131E2"/>
    <w:rsid w:val="00B20B6C"/>
    <w:rsid w:val="00B301B5"/>
    <w:rsid w:val="00B32DE8"/>
    <w:rsid w:val="00B332FD"/>
    <w:rsid w:val="00B33953"/>
    <w:rsid w:val="00B3729A"/>
    <w:rsid w:val="00B40349"/>
    <w:rsid w:val="00B533CD"/>
    <w:rsid w:val="00B559B3"/>
    <w:rsid w:val="00B55C25"/>
    <w:rsid w:val="00B638EC"/>
    <w:rsid w:val="00B725CD"/>
    <w:rsid w:val="00B73A1C"/>
    <w:rsid w:val="00B9088A"/>
    <w:rsid w:val="00B916D3"/>
    <w:rsid w:val="00BA581C"/>
    <w:rsid w:val="00BB355F"/>
    <w:rsid w:val="00BC0847"/>
    <w:rsid w:val="00BC1FE6"/>
    <w:rsid w:val="00BD18C0"/>
    <w:rsid w:val="00BD6198"/>
    <w:rsid w:val="00BE34BA"/>
    <w:rsid w:val="00BE608F"/>
    <w:rsid w:val="00BF0175"/>
    <w:rsid w:val="00BF0F5F"/>
    <w:rsid w:val="00C071A7"/>
    <w:rsid w:val="00C1060B"/>
    <w:rsid w:val="00C16EB6"/>
    <w:rsid w:val="00C2040E"/>
    <w:rsid w:val="00C226A6"/>
    <w:rsid w:val="00C2289E"/>
    <w:rsid w:val="00C25EE7"/>
    <w:rsid w:val="00C318C4"/>
    <w:rsid w:val="00C332DA"/>
    <w:rsid w:val="00C4497D"/>
    <w:rsid w:val="00C46673"/>
    <w:rsid w:val="00C50C36"/>
    <w:rsid w:val="00C54D31"/>
    <w:rsid w:val="00C55691"/>
    <w:rsid w:val="00C65369"/>
    <w:rsid w:val="00C66B81"/>
    <w:rsid w:val="00C66BB3"/>
    <w:rsid w:val="00C72D50"/>
    <w:rsid w:val="00C7379A"/>
    <w:rsid w:val="00C73F20"/>
    <w:rsid w:val="00C750FF"/>
    <w:rsid w:val="00C840AA"/>
    <w:rsid w:val="00C84938"/>
    <w:rsid w:val="00C84E47"/>
    <w:rsid w:val="00C851BA"/>
    <w:rsid w:val="00C875D1"/>
    <w:rsid w:val="00C911B6"/>
    <w:rsid w:val="00CA3321"/>
    <w:rsid w:val="00CB4BBB"/>
    <w:rsid w:val="00CB50E7"/>
    <w:rsid w:val="00CC6018"/>
    <w:rsid w:val="00CC6910"/>
    <w:rsid w:val="00CD0F9F"/>
    <w:rsid w:val="00CD31F4"/>
    <w:rsid w:val="00CE51B7"/>
    <w:rsid w:val="00CF0824"/>
    <w:rsid w:val="00CF1A02"/>
    <w:rsid w:val="00CF1AE0"/>
    <w:rsid w:val="00CF6FDB"/>
    <w:rsid w:val="00D05626"/>
    <w:rsid w:val="00D13D8A"/>
    <w:rsid w:val="00D1725D"/>
    <w:rsid w:val="00D1779A"/>
    <w:rsid w:val="00D208F2"/>
    <w:rsid w:val="00D22BEB"/>
    <w:rsid w:val="00D27058"/>
    <w:rsid w:val="00D375C9"/>
    <w:rsid w:val="00D450B1"/>
    <w:rsid w:val="00D47217"/>
    <w:rsid w:val="00D4736A"/>
    <w:rsid w:val="00D5235F"/>
    <w:rsid w:val="00D5244F"/>
    <w:rsid w:val="00D54847"/>
    <w:rsid w:val="00D70B51"/>
    <w:rsid w:val="00D70CEE"/>
    <w:rsid w:val="00D73844"/>
    <w:rsid w:val="00D7441B"/>
    <w:rsid w:val="00D74C25"/>
    <w:rsid w:val="00D77614"/>
    <w:rsid w:val="00D86F46"/>
    <w:rsid w:val="00D97952"/>
    <w:rsid w:val="00DA1168"/>
    <w:rsid w:val="00DB2C02"/>
    <w:rsid w:val="00DB752D"/>
    <w:rsid w:val="00DB7C90"/>
    <w:rsid w:val="00DC11CA"/>
    <w:rsid w:val="00DC71AB"/>
    <w:rsid w:val="00DD5AF7"/>
    <w:rsid w:val="00DF5360"/>
    <w:rsid w:val="00E03BFC"/>
    <w:rsid w:val="00E067E8"/>
    <w:rsid w:val="00E06941"/>
    <w:rsid w:val="00E0724B"/>
    <w:rsid w:val="00E114ED"/>
    <w:rsid w:val="00E13A3D"/>
    <w:rsid w:val="00E33C83"/>
    <w:rsid w:val="00E415E1"/>
    <w:rsid w:val="00E55712"/>
    <w:rsid w:val="00E557B7"/>
    <w:rsid w:val="00E600F9"/>
    <w:rsid w:val="00E7062D"/>
    <w:rsid w:val="00E707E1"/>
    <w:rsid w:val="00E7115B"/>
    <w:rsid w:val="00E7117F"/>
    <w:rsid w:val="00E73979"/>
    <w:rsid w:val="00E86D30"/>
    <w:rsid w:val="00E87F8F"/>
    <w:rsid w:val="00E91BCB"/>
    <w:rsid w:val="00EA0A3D"/>
    <w:rsid w:val="00EB1077"/>
    <w:rsid w:val="00EB1937"/>
    <w:rsid w:val="00EC2CAA"/>
    <w:rsid w:val="00EC51CF"/>
    <w:rsid w:val="00ED3C4C"/>
    <w:rsid w:val="00ED732D"/>
    <w:rsid w:val="00EE13DE"/>
    <w:rsid w:val="00EE27C0"/>
    <w:rsid w:val="00EE667D"/>
    <w:rsid w:val="00EE6ECA"/>
    <w:rsid w:val="00EF5141"/>
    <w:rsid w:val="00EF7FC2"/>
    <w:rsid w:val="00F00D1D"/>
    <w:rsid w:val="00F01A8B"/>
    <w:rsid w:val="00F01E57"/>
    <w:rsid w:val="00F108AB"/>
    <w:rsid w:val="00F13230"/>
    <w:rsid w:val="00F20C3B"/>
    <w:rsid w:val="00F21D45"/>
    <w:rsid w:val="00F2478A"/>
    <w:rsid w:val="00F279C6"/>
    <w:rsid w:val="00F464CE"/>
    <w:rsid w:val="00F50858"/>
    <w:rsid w:val="00F57722"/>
    <w:rsid w:val="00F606D7"/>
    <w:rsid w:val="00F609CF"/>
    <w:rsid w:val="00F7556E"/>
    <w:rsid w:val="00F844CD"/>
    <w:rsid w:val="00F935C3"/>
    <w:rsid w:val="00F94FD3"/>
    <w:rsid w:val="00F962A4"/>
    <w:rsid w:val="00FA284C"/>
    <w:rsid w:val="00FA61B3"/>
    <w:rsid w:val="00FB0AD7"/>
    <w:rsid w:val="00FB0EAE"/>
    <w:rsid w:val="00FB4C3F"/>
    <w:rsid w:val="00FB566E"/>
    <w:rsid w:val="00FC2F3D"/>
    <w:rsid w:val="00FC5C29"/>
    <w:rsid w:val="00FD0973"/>
    <w:rsid w:val="00FD2710"/>
    <w:rsid w:val="00FD6377"/>
    <w:rsid w:val="00FE3C40"/>
    <w:rsid w:val="00FE48CE"/>
    <w:rsid w:val="00FF1A45"/>
    <w:rsid w:val="00FF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EEA7"/>
  <w15:chartTrackingRefBased/>
  <w15:docId w15:val="{FDB5FB53-E529-416B-B575-B524B405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7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198"/>
    <w:rPr>
      <w:rFonts w:asciiTheme="majorHAnsi" w:eastAsiaTheme="majorEastAsia" w:hAnsiTheme="majorHAnsi" w:cstheme="majorBidi"/>
      <w:spacing w:val="-10"/>
      <w:kern w:val="28"/>
      <w:sz w:val="56"/>
      <w:szCs w:val="56"/>
    </w:rPr>
  </w:style>
  <w:style w:type="paragraph" w:customStyle="1" w:styleId="AMIAAuthors">
    <w:name w:val="AMIA Authors"/>
    <w:basedOn w:val="Normal"/>
    <w:next w:val="AMIAAffiliations"/>
    <w:rsid w:val="00BD6198"/>
    <w:pPr>
      <w:spacing w:after="0" w:line="240" w:lineRule="auto"/>
      <w:jc w:val="center"/>
    </w:pPr>
    <w:rPr>
      <w:rFonts w:ascii="Times New Roman" w:eastAsia="Times New Roman" w:hAnsi="Times New Roman" w:cs="Times New Roman"/>
      <w:b/>
      <w:sz w:val="24"/>
      <w:szCs w:val="20"/>
      <w:lang w:eastAsia="en-US"/>
    </w:rPr>
  </w:style>
  <w:style w:type="paragraph" w:customStyle="1" w:styleId="AMIAAffiliations">
    <w:name w:val="AMIA Affiliations"/>
    <w:basedOn w:val="Normal"/>
    <w:rsid w:val="00BD6198"/>
    <w:pPr>
      <w:spacing w:after="240" w:line="240" w:lineRule="auto"/>
      <w:jc w:val="center"/>
    </w:pPr>
    <w:rPr>
      <w:rFonts w:ascii="Times New Roman" w:eastAsia="Times New Roman" w:hAnsi="Times New Roman" w:cs="Times New Roman"/>
      <w:b/>
      <w:sz w:val="24"/>
      <w:szCs w:val="20"/>
      <w:lang w:eastAsia="en-US"/>
    </w:rPr>
  </w:style>
  <w:style w:type="paragraph" w:customStyle="1" w:styleId="AMIAAbstractHeading">
    <w:name w:val="AMIA Abstract Heading"/>
    <w:basedOn w:val="Normal"/>
    <w:rsid w:val="00BD6198"/>
    <w:pPr>
      <w:keepNext/>
      <w:spacing w:after="120" w:line="240" w:lineRule="auto"/>
      <w:jc w:val="both"/>
      <w:outlineLvl w:val="0"/>
    </w:pPr>
    <w:rPr>
      <w:rFonts w:ascii="Times New Roman" w:eastAsia="Times New Roman" w:hAnsi="Times New Roman" w:cs="Times New Roman"/>
      <w:b/>
      <w:sz w:val="20"/>
      <w:szCs w:val="20"/>
      <w:lang w:eastAsia="en-US"/>
    </w:rPr>
  </w:style>
  <w:style w:type="paragraph" w:customStyle="1" w:styleId="AMIAHeading">
    <w:name w:val="AMIA Heading"/>
    <w:basedOn w:val="Normal"/>
    <w:rsid w:val="00C25EE7"/>
    <w:pPr>
      <w:keepNext/>
      <w:spacing w:before="120" w:after="120" w:line="240" w:lineRule="auto"/>
      <w:jc w:val="both"/>
      <w:outlineLvl w:val="0"/>
    </w:pPr>
    <w:rPr>
      <w:rFonts w:ascii="Times New Roman" w:eastAsia="Times New Roman" w:hAnsi="Times New Roman" w:cs="Times New Roman"/>
      <w:b/>
      <w:sz w:val="20"/>
      <w:szCs w:val="20"/>
      <w:lang w:eastAsia="en-US"/>
    </w:rPr>
  </w:style>
  <w:style w:type="character" w:customStyle="1" w:styleId="Heading1Char">
    <w:name w:val="Heading 1 Char"/>
    <w:basedOn w:val="DefaultParagraphFont"/>
    <w:link w:val="Heading1"/>
    <w:uiPriority w:val="9"/>
    <w:rsid w:val="00694590"/>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7B643C"/>
  </w:style>
  <w:style w:type="character" w:customStyle="1" w:styleId="Heading2Char">
    <w:name w:val="Heading 2 Char"/>
    <w:basedOn w:val="DefaultParagraphFont"/>
    <w:link w:val="Heading2"/>
    <w:uiPriority w:val="9"/>
    <w:rsid w:val="00055A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409A"/>
    <w:pPr>
      <w:spacing w:after="0" w:line="240" w:lineRule="auto"/>
      <w:ind w:left="720"/>
      <w:contextualSpacing/>
    </w:pPr>
    <w:rPr>
      <w:rFonts w:eastAsia="SimSun"/>
      <w:sz w:val="24"/>
      <w:szCs w:val="24"/>
    </w:rPr>
  </w:style>
  <w:style w:type="paragraph" w:styleId="Caption">
    <w:name w:val="caption"/>
    <w:basedOn w:val="Normal"/>
    <w:next w:val="Normal"/>
    <w:uiPriority w:val="35"/>
    <w:unhideWhenUsed/>
    <w:qFormat/>
    <w:rsid w:val="00FA61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762"/>
  </w:style>
  <w:style w:type="paragraph" w:styleId="Footer">
    <w:name w:val="footer"/>
    <w:basedOn w:val="Normal"/>
    <w:link w:val="FooterChar"/>
    <w:uiPriority w:val="99"/>
    <w:unhideWhenUsed/>
    <w:rsid w:val="00AD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762"/>
  </w:style>
  <w:style w:type="character" w:styleId="Hyperlink">
    <w:name w:val="Hyperlink"/>
    <w:basedOn w:val="DefaultParagraphFont"/>
    <w:uiPriority w:val="99"/>
    <w:unhideWhenUsed/>
    <w:rsid w:val="00ED732D"/>
    <w:rPr>
      <w:color w:val="0563C1" w:themeColor="hyperlink"/>
      <w:u w:val="single"/>
    </w:rPr>
  </w:style>
  <w:style w:type="character" w:customStyle="1" w:styleId="Heading3Char">
    <w:name w:val="Heading 3 Char"/>
    <w:basedOn w:val="DefaultParagraphFont"/>
    <w:link w:val="Heading3"/>
    <w:uiPriority w:val="9"/>
    <w:semiHidden/>
    <w:rsid w:val="00ED732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DD5AF7"/>
    <w:rPr>
      <w:sz w:val="16"/>
      <w:szCs w:val="16"/>
    </w:rPr>
  </w:style>
  <w:style w:type="paragraph" w:styleId="CommentText">
    <w:name w:val="annotation text"/>
    <w:basedOn w:val="Normal"/>
    <w:link w:val="CommentTextChar"/>
    <w:uiPriority w:val="99"/>
    <w:semiHidden/>
    <w:unhideWhenUsed/>
    <w:rsid w:val="00DD5AF7"/>
    <w:pPr>
      <w:spacing w:line="240" w:lineRule="auto"/>
    </w:pPr>
    <w:rPr>
      <w:sz w:val="20"/>
      <w:szCs w:val="20"/>
    </w:rPr>
  </w:style>
  <w:style w:type="character" w:customStyle="1" w:styleId="CommentTextChar">
    <w:name w:val="Comment Text Char"/>
    <w:basedOn w:val="DefaultParagraphFont"/>
    <w:link w:val="CommentText"/>
    <w:uiPriority w:val="99"/>
    <w:semiHidden/>
    <w:rsid w:val="00DD5AF7"/>
    <w:rPr>
      <w:sz w:val="20"/>
      <w:szCs w:val="20"/>
    </w:rPr>
  </w:style>
  <w:style w:type="paragraph" w:styleId="CommentSubject">
    <w:name w:val="annotation subject"/>
    <w:basedOn w:val="CommentText"/>
    <w:next w:val="CommentText"/>
    <w:link w:val="CommentSubjectChar"/>
    <w:uiPriority w:val="99"/>
    <w:semiHidden/>
    <w:unhideWhenUsed/>
    <w:rsid w:val="00DD5AF7"/>
    <w:rPr>
      <w:b/>
      <w:bCs/>
    </w:rPr>
  </w:style>
  <w:style w:type="character" w:customStyle="1" w:styleId="CommentSubjectChar">
    <w:name w:val="Comment Subject Char"/>
    <w:basedOn w:val="CommentTextChar"/>
    <w:link w:val="CommentSubject"/>
    <w:uiPriority w:val="99"/>
    <w:semiHidden/>
    <w:rsid w:val="00DD5AF7"/>
    <w:rPr>
      <w:b/>
      <w:bCs/>
      <w:sz w:val="20"/>
      <w:szCs w:val="20"/>
    </w:rPr>
  </w:style>
  <w:style w:type="paragraph" w:styleId="BalloonText">
    <w:name w:val="Balloon Text"/>
    <w:basedOn w:val="Normal"/>
    <w:link w:val="BalloonTextChar"/>
    <w:uiPriority w:val="99"/>
    <w:semiHidden/>
    <w:unhideWhenUsed/>
    <w:rsid w:val="00DD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A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7960">
      <w:bodyDiv w:val="1"/>
      <w:marLeft w:val="0"/>
      <w:marRight w:val="0"/>
      <w:marTop w:val="0"/>
      <w:marBottom w:val="0"/>
      <w:divBdr>
        <w:top w:val="none" w:sz="0" w:space="0" w:color="auto"/>
        <w:left w:val="none" w:sz="0" w:space="0" w:color="auto"/>
        <w:bottom w:val="none" w:sz="0" w:space="0" w:color="auto"/>
        <w:right w:val="none" w:sz="0" w:space="0" w:color="auto"/>
      </w:divBdr>
    </w:div>
    <w:div w:id="1789816677">
      <w:bodyDiv w:val="1"/>
      <w:marLeft w:val="0"/>
      <w:marRight w:val="0"/>
      <w:marTop w:val="0"/>
      <w:marBottom w:val="0"/>
      <w:divBdr>
        <w:top w:val="none" w:sz="0" w:space="0" w:color="auto"/>
        <w:left w:val="none" w:sz="0" w:space="0" w:color="auto"/>
        <w:bottom w:val="none" w:sz="0" w:space="0" w:color="auto"/>
        <w:right w:val="none" w:sz="0" w:space="0" w:color="auto"/>
      </w:divBdr>
      <w:divsChild>
        <w:div w:id="2115710833">
          <w:marLeft w:val="720"/>
          <w:marRight w:val="0"/>
          <w:marTop w:val="0"/>
          <w:marBottom w:val="0"/>
          <w:divBdr>
            <w:top w:val="none" w:sz="0" w:space="0" w:color="auto"/>
            <w:left w:val="none" w:sz="0" w:space="0" w:color="auto"/>
            <w:bottom w:val="none" w:sz="0" w:space="0" w:color="auto"/>
            <w:right w:val="none" w:sz="0" w:space="0" w:color="auto"/>
          </w:divBdr>
        </w:div>
        <w:div w:id="7183610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B8EB0D-51D2-4BBC-BDB3-D60EC2E4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1. BenMiled</cp:lastModifiedBy>
  <cp:revision>37</cp:revision>
  <dcterms:created xsi:type="dcterms:W3CDTF">2016-09-02T00:01:00Z</dcterms:created>
  <dcterms:modified xsi:type="dcterms:W3CDTF">2016-09-08T01:53:00Z</dcterms:modified>
</cp:coreProperties>
</file>