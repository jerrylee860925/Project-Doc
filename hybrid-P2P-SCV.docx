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18659" w14:textId="77777777" w:rsidR="00897E0C" w:rsidRDefault="00897E0C" w:rsidP="00897E0C">
      <w:pPr>
        <w:pStyle w:val="AMIATitle"/>
        <w:rPr>
          <w:ins w:id="0" w:author="1. BenMiled" w:date="2016-08-15T13:42:00Z"/>
        </w:rPr>
      </w:pPr>
      <w:ins w:id="1" w:author="1. BenMiled" w:date="2016-08-15T13:49:00Z">
        <w:r>
          <w:t>Hybrid Peer-to-Peer Archi</w:t>
        </w:r>
      </w:ins>
      <w:ins w:id="2" w:author="1. BenMiled" w:date="2016-08-15T13:50:00Z">
        <w:r>
          <w:t>tecture in Support of Supply Chain Visibility</w:t>
        </w:r>
      </w:ins>
      <w:ins w:id="3" w:author="1. BenMiled" w:date="2016-08-15T13:49:00Z">
        <w:r>
          <w:t xml:space="preserve"> </w:t>
        </w:r>
      </w:ins>
    </w:p>
    <w:p w14:paraId="78EBDE9E" w14:textId="77777777" w:rsidR="00897E0C" w:rsidRPr="00897E0C" w:rsidRDefault="00897E0C" w:rsidP="00897E0C">
      <w:pPr>
        <w:spacing w:after="0" w:line="240" w:lineRule="auto"/>
        <w:rPr>
          <w:ins w:id="4" w:author="1. BenMiled" w:date="2016-08-15T13:42:00Z"/>
          <w:rFonts w:ascii="Times New Roman" w:eastAsia="Times New Roman" w:hAnsi="Times New Roman" w:cs="Times New Roman"/>
          <w:sz w:val="24"/>
          <w:szCs w:val="24"/>
          <w:lang w:eastAsia="en-US"/>
        </w:rPr>
      </w:pPr>
    </w:p>
    <w:p w14:paraId="0BC84EE2" w14:textId="77777777" w:rsidR="007E1279" w:rsidRDefault="00897E0C" w:rsidP="00897E0C">
      <w:pPr>
        <w:pStyle w:val="AMIAAuthors"/>
        <w:rPr>
          <w:ins w:id="5" w:author="1. BenMiled" w:date="2016-08-15T21:32:00Z"/>
        </w:rPr>
      </w:pPr>
      <w:proofErr w:type="spellStart"/>
      <w:ins w:id="6" w:author="1. BenMiled" w:date="2016-08-15T13:43:00Z">
        <w:r w:rsidRPr="00897E0C">
          <w:rPr>
            <w:szCs w:val="24"/>
          </w:rPr>
          <w:t>Zhijie</w:t>
        </w:r>
        <w:proofErr w:type="spellEnd"/>
        <w:r w:rsidRPr="00897E0C">
          <w:rPr>
            <w:szCs w:val="24"/>
          </w:rPr>
          <w:t xml:space="preserve"> Li</w:t>
        </w:r>
        <w:r w:rsidRPr="008803D4">
          <w:rPr>
            <w:vertAlign w:val="superscript"/>
          </w:rPr>
          <w:t xml:space="preserve"> </w:t>
        </w:r>
      </w:ins>
      <w:ins w:id="7" w:author="1. BenMiled" w:date="2016-08-15T13:42:00Z">
        <w:r w:rsidRPr="008803D4">
          <w:rPr>
            <w:vertAlign w:val="superscript"/>
          </w:rPr>
          <w:t>1</w:t>
        </w:r>
        <w:r>
          <w:t xml:space="preserve">, </w:t>
        </w:r>
      </w:ins>
      <w:proofErr w:type="spellStart"/>
      <w:ins w:id="8" w:author="1. BenMiled" w:date="2016-08-15T13:44:00Z">
        <w:r>
          <w:t>Haowan</w:t>
        </w:r>
        <w:proofErr w:type="spellEnd"/>
        <w:r>
          <w:t xml:space="preserve"> Wu</w:t>
        </w:r>
      </w:ins>
      <w:ins w:id="9" w:author="1. BenMiled" w:date="2016-08-15T13:45:00Z">
        <w:r w:rsidRPr="008803D4">
          <w:rPr>
            <w:vertAlign w:val="superscript"/>
          </w:rPr>
          <w:t>1</w:t>
        </w:r>
      </w:ins>
      <w:ins w:id="10" w:author="1. BenMiled" w:date="2016-08-15T13:44:00Z">
        <w:r>
          <w:t xml:space="preserve">, </w:t>
        </w:r>
      </w:ins>
      <w:ins w:id="11" w:author="1. BenMiled" w:date="2016-08-15T13:46:00Z">
        <w:r>
          <w:t>Alvaro Esperanca</w:t>
        </w:r>
        <w:r w:rsidRPr="008803D4">
          <w:rPr>
            <w:vertAlign w:val="superscript"/>
          </w:rPr>
          <w:t>1</w:t>
        </w:r>
        <w:r>
          <w:t xml:space="preserve">, </w:t>
        </w:r>
      </w:ins>
    </w:p>
    <w:p w14:paraId="1E86F4C4" w14:textId="77777777" w:rsidR="00897E0C" w:rsidRDefault="00897E0C" w:rsidP="00897E0C">
      <w:pPr>
        <w:pStyle w:val="AMIAAuthors"/>
        <w:rPr>
          <w:ins w:id="12" w:author="1. BenMiled" w:date="2016-08-15T13:42:00Z"/>
        </w:rPr>
      </w:pPr>
      <w:ins w:id="13" w:author="1. BenMiled" w:date="2016-08-15T13:44:00Z">
        <w:r>
          <w:t>Jeffrey Taz</w:t>
        </w:r>
      </w:ins>
      <w:ins w:id="14" w:author="1. BenMiled" w:date="2016-08-15T13:47:00Z">
        <w:r>
          <w:t>el</w:t>
        </w:r>
      </w:ins>
      <w:ins w:id="15" w:author="1. BenMiled" w:date="2016-08-15T13:44:00Z">
        <w:r>
          <w:t>aar</w:t>
        </w:r>
        <w:r>
          <w:rPr>
            <w:vertAlign w:val="superscript"/>
          </w:rPr>
          <w:t>2</w:t>
        </w:r>
      </w:ins>
      <w:proofErr w:type="gramStart"/>
      <w:ins w:id="16" w:author="1. BenMiled" w:date="2016-08-15T13:42:00Z">
        <w:r>
          <w:t xml:space="preserve">, </w:t>
        </w:r>
      </w:ins>
      <w:ins w:id="17" w:author="1. BenMiled" w:date="2016-08-15T21:33:00Z">
        <w:r w:rsidR="007E1279">
          <w:rPr>
            <w:rFonts w:ascii="Tahoma" w:hAnsi="Tahoma" w:cs="Tahoma"/>
            <w:color w:val="212121"/>
            <w:sz w:val="20"/>
            <w:shd w:val="clear" w:color="auto" w:fill="FFFFFF"/>
          </w:rPr>
          <w:t xml:space="preserve"> </w:t>
        </w:r>
        <w:r w:rsidR="007E1279" w:rsidRPr="007E1279">
          <w:rPr>
            <w:rPrChange w:id="18" w:author="1. BenMiled" w:date="2016-08-15T21:34:00Z">
              <w:rPr>
                <w:rFonts w:ascii="Tahoma" w:hAnsi="Tahoma" w:cs="Tahoma"/>
                <w:color w:val="212121"/>
                <w:sz w:val="20"/>
                <w:shd w:val="clear" w:color="auto" w:fill="FFFFFF"/>
              </w:rPr>
            </w:rPrChange>
          </w:rPr>
          <w:t>John</w:t>
        </w:r>
      </w:ins>
      <w:proofErr w:type="gramEnd"/>
      <w:ins w:id="19" w:author="1. BenMiled" w:date="2016-08-15T21:34:00Z">
        <w:r w:rsidR="007E1279">
          <w:t xml:space="preserve"> Wassick</w:t>
        </w:r>
        <w:r w:rsidR="007E1279">
          <w:rPr>
            <w:vertAlign w:val="superscript"/>
          </w:rPr>
          <w:t>2</w:t>
        </w:r>
      </w:ins>
      <w:ins w:id="20" w:author="1. BenMiled" w:date="2016-08-15T21:33:00Z">
        <w:r w:rsidR="007E1279" w:rsidRPr="007E1279">
          <w:rPr>
            <w:rPrChange w:id="21" w:author="1. BenMiled" w:date="2016-08-15T21:34:00Z">
              <w:rPr>
                <w:rFonts w:ascii="Tahoma" w:hAnsi="Tahoma" w:cs="Tahoma"/>
                <w:color w:val="212121"/>
                <w:sz w:val="20"/>
                <w:shd w:val="clear" w:color="auto" w:fill="FFFFFF"/>
              </w:rPr>
            </w:rPrChange>
          </w:rPr>
          <w:t xml:space="preserve">, </w:t>
        </w:r>
      </w:ins>
      <w:ins w:id="22" w:author="1. BenMiled" w:date="2016-08-15T13:42:00Z">
        <w:r>
          <w:t>Zina Ben Miled</w:t>
        </w:r>
      </w:ins>
      <w:ins w:id="23" w:author="1. BenMiled" w:date="2016-08-15T13:45:00Z">
        <w:r>
          <w:rPr>
            <w:vertAlign w:val="superscript"/>
          </w:rPr>
          <w:t>1</w:t>
        </w:r>
      </w:ins>
    </w:p>
    <w:p w14:paraId="3A68D3AD" w14:textId="77777777" w:rsidR="00897E0C" w:rsidRDefault="00897E0C" w:rsidP="00897E0C">
      <w:pPr>
        <w:pStyle w:val="AMIAAffiliations"/>
        <w:spacing w:after="0"/>
        <w:rPr>
          <w:ins w:id="24" w:author="1. BenMiled" w:date="2016-08-15T13:45:00Z"/>
        </w:rPr>
      </w:pPr>
      <w:ins w:id="25" w:author="1. BenMiled" w:date="2016-08-15T13:42:00Z">
        <w:r w:rsidRPr="00B547B7">
          <w:rPr>
            <w:vertAlign w:val="superscript"/>
          </w:rPr>
          <w:t>1</w:t>
        </w:r>
      </w:ins>
      <w:ins w:id="26" w:author="1. BenMiled" w:date="2016-08-15T13:45:00Z">
        <w:r w:rsidRPr="00897E0C">
          <w:t xml:space="preserve"> </w:t>
        </w:r>
        <w:r>
          <w:t xml:space="preserve">Electrical and Computer Engineering Department, Purdue School of Engineering and Technology, IUPUI </w:t>
        </w:r>
      </w:ins>
    </w:p>
    <w:p w14:paraId="628D70D5" w14:textId="77777777" w:rsidR="00897E0C" w:rsidRDefault="00897E0C" w:rsidP="00897E0C">
      <w:pPr>
        <w:pStyle w:val="AMIAAffiliations"/>
        <w:rPr>
          <w:ins w:id="27" w:author="1. BenMiled" w:date="2016-08-15T13:42:00Z"/>
        </w:rPr>
      </w:pPr>
      <w:ins w:id="28" w:author="1. BenMiled" w:date="2016-08-15T13:45:00Z">
        <w:r>
          <w:rPr>
            <w:vertAlign w:val="superscript"/>
          </w:rPr>
          <w:t>2</w:t>
        </w:r>
      </w:ins>
      <w:ins w:id="29" w:author="1. BenMiled" w:date="2016-08-15T13:48:00Z">
        <w:r w:rsidRPr="00897E0C">
          <w:rPr>
            <w:rPrChange w:id="30" w:author="1. BenMiled" w:date="2016-08-15T13:48:00Z">
              <w:rPr>
                <w:rFonts w:ascii="Arial Unicode MS" w:eastAsia="Arial Unicode MS" w:hAnsi="Arial Unicode MS" w:cs="Arial Unicode MS"/>
                <w:color w:val="1F497D"/>
                <w:shd w:val="clear" w:color="auto" w:fill="FFFFFF"/>
              </w:rPr>
            </w:rPrChange>
          </w:rPr>
          <w:t xml:space="preserve">The Dow Chemical Company </w:t>
        </w:r>
      </w:ins>
      <w:ins w:id="31" w:author="1. BenMiled" w:date="2016-08-15T13:42:00Z">
        <w:r>
          <w:t xml:space="preserve"> </w:t>
        </w:r>
      </w:ins>
    </w:p>
    <w:p w14:paraId="672E852D" w14:textId="77777777" w:rsidR="00897E0C" w:rsidRDefault="00897E0C">
      <w:pPr>
        <w:pStyle w:val="AMIAAbstractHeading"/>
        <w:rPr>
          <w:ins w:id="32" w:author="1. BenMiled" w:date="2016-08-15T13:41:00Z"/>
        </w:rPr>
        <w:pPrChange w:id="33" w:author="1. BenMiled" w:date="2016-08-15T13:50:00Z">
          <w:pPr/>
        </w:pPrChange>
      </w:pPr>
      <w:ins w:id="34" w:author="1. BenMiled" w:date="2016-08-15T13:42:00Z">
        <w:r w:rsidRPr="006C79A8">
          <w:t>Abstract</w:t>
        </w:r>
      </w:ins>
    </w:p>
    <w:p w14:paraId="7EB7FB77" w14:textId="77777777" w:rsidR="00897E0C" w:rsidRDefault="00897E0C">
      <w:pPr>
        <w:rPr>
          <w:ins w:id="35" w:author="1. BenMiled" w:date="2016-08-15T13:41:00Z"/>
        </w:rPr>
      </w:pPr>
      <w:ins w:id="36" w:author="1. BenMiled" w:date="2016-08-15T13:50:00Z">
        <w:r>
          <w:t>????</w:t>
        </w:r>
      </w:ins>
      <w:ins w:id="37" w:author="1. BenMiled" w:date="2016-08-15T13:54:00Z">
        <w:r w:rsidR="008C1D03">
          <w:t xml:space="preserve"> 2 to 3 paragraphs that you can </w:t>
        </w:r>
      </w:ins>
      <w:ins w:id="38" w:author="1. BenMiled" w:date="2016-08-15T13:55:00Z">
        <w:r w:rsidR="008C1D03">
          <w:t>add once you finish the paper</w:t>
        </w:r>
      </w:ins>
    </w:p>
    <w:p w14:paraId="7337088D" w14:textId="77777777" w:rsidR="008C1D03" w:rsidRDefault="008C1D03">
      <w:pPr>
        <w:rPr>
          <w:ins w:id="39" w:author="1. BenMiled" w:date="2016-08-15T13:50:00Z"/>
        </w:rPr>
      </w:pPr>
    </w:p>
    <w:p w14:paraId="21500109" w14:textId="77777777" w:rsidR="008C1D03" w:rsidRDefault="008C1D03" w:rsidP="007D488B">
      <w:pPr>
        <w:pStyle w:val="AMIAHeading"/>
        <w:numPr>
          <w:ilvl w:val="0"/>
          <w:numId w:val="3"/>
        </w:numPr>
        <w:ind w:left="360"/>
        <w:rPr>
          <w:ins w:id="40" w:author="1. BenMiled" w:date="2016-08-15T13:50:00Z"/>
        </w:rPr>
        <w:pPrChange w:id="41" w:author="1. BenMiled" w:date="2016-08-15T21:58:00Z">
          <w:pPr>
            <w:pStyle w:val="AMIAHeading"/>
          </w:pPr>
        </w:pPrChange>
      </w:pPr>
      <w:ins w:id="42" w:author="1. BenMiled" w:date="2016-08-15T13:50:00Z">
        <w:r>
          <w:t>Introduction</w:t>
        </w:r>
      </w:ins>
    </w:p>
    <w:p w14:paraId="15447AD5" w14:textId="77777777" w:rsidR="008C1D03" w:rsidRDefault="008C1D03">
      <w:pPr>
        <w:rPr>
          <w:ins w:id="43" w:author="1. BenMiled" w:date="2016-08-15T13:51:00Z"/>
        </w:rPr>
      </w:pPr>
      <w:ins w:id="44" w:author="1. BenMiled" w:date="2016-08-15T13:51:00Z">
        <w:r>
          <w:t xml:space="preserve">Why </w:t>
        </w:r>
        <w:proofErr w:type="gramStart"/>
        <w:r>
          <w:t>is this</w:t>
        </w:r>
        <w:proofErr w:type="gramEnd"/>
        <w:r>
          <w:t xml:space="preserve"> needed – what challenges are you trying to address …..</w:t>
        </w:r>
      </w:ins>
    </w:p>
    <w:p w14:paraId="7F28F892" w14:textId="77777777" w:rsidR="008C1D03" w:rsidRDefault="008C1D03">
      <w:pPr>
        <w:rPr>
          <w:ins w:id="45" w:author="1. BenMiled" w:date="2016-08-15T13:51:00Z"/>
        </w:rPr>
      </w:pPr>
      <w:ins w:id="46" w:author="1. BenMiled" w:date="2016-08-15T13:51:00Z">
        <w:r>
          <w:t>(1 page)</w:t>
        </w:r>
      </w:ins>
    </w:p>
    <w:p w14:paraId="61D4E5E8" w14:textId="77777777" w:rsidR="008C1D03" w:rsidRDefault="008C1D03">
      <w:pPr>
        <w:rPr>
          <w:ins w:id="47" w:author="1. BenMiled" w:date="2016-08-15T13:51:00Z"/>
        </w:rPr>
      </w:pPr>
    </w:p>
    <w:p w14:paraId="3F84F2A3" w14:textId="77777777" w:rsidR="008C1D03" w:rsidRDefault="008C1D03">
      <w:pPr>
        <w:rPr>
          <w:ins w:id="48" w:author="1. BenMiled" w:date="2016-08-15T13:51:00Z"/>
        </w:rPr>
      </w:pPr>
    </w:p>
    <w:p w14:paraId="6A5D2CA1" w14:textId="77777777" w:rsidR="008C1D03" w:rsidRDefault="008C1D03" w:rsidP="007D488B">
      <w:pPr>
        <w:pStyle w:val="AMIAHeading"/>
        <w:numPr>
          <w:ilvl w:val="0"/>
          <w:numId w:val="3"/>
        </w:numPr>
        <w:ind w:left="360"/>
        <w:rPr>
          <w:ins w:id="49" w:author="1. BenMiled" w:date="2016-08-15T13:51:00Z"/>
        </w:rPr>
        <w:pPrChange w:id="50" w:author="1. BenMiled" w:date="2016-08-15T21:58:00Z">
          <w:pPr>
            <w:pStyle w:val="AMIAHeading"/>
          </w:pPr>
        </w:pPrChange>
      </w:pPr>
      <w:ins w:id="51" w:author="1. BenMiled" w:date="2016-08-15T13:51:00Z">
        <w:r>
          <w:t xml:space="preserve">Related work </w:t>
        </w:r>
      </w:ins>
    </w:p>
    <w:p w14:paraId="13861F64" w14:textId="77777777" w:rsidR="008C1D03" w:rsidRDefault="008C1D03" w:rsidP="008C1D03">
      <w:pPr>
        <w:rPr>
          <w:ins w:id="52" w:author="1. BenMiled" w:date="2016-08-15T13:51:00Z"/>
        </w:rPr>
      </w:pPr>
      <w:ins w:id="53" w:author="1. BenMiled" w:date="2016-08-15T13:52:00Z">
        <w:r>
          <w:t xml:space="preserve"> 2 pages – related work </w:t>
        </w:r>
      </w:ins>
      <w:ins w:id="54" w:author="1. BenMiled" w:date="2016-08-15T13:53:00Z">
        <w:r>
          <w:t>– other systems that are similar</w:t>
        </w:r>
      </w:ins>
      <w:ins w:id="55" w:author="1. BenMiled" w:date="2016-08-15T21:46:00Z">
        <w:r w:rsidR="0010253C">
          <w:t xml:space="preserve"> (what is the same and what is better)</w:t>
        </w:r>
      </w:ins>
    </w:p>
    <w:p w14:paraId="1B6EFF52" w14:textId="77777777" w:rsidR="008C1D03" w:rsidRDefault="0010253C">
      <w:pPr>
        <w:rPr>
          <w:ins w:id="56" w:author="1. BenMiled" w:date="2016-08-15T21:52:00Z"/>
        </w:rPr>
      </w:pPr>
      <w:ins w:id="57" w:author="1. BenMiled" w:date="2016-08-15T21:44:00Z">
        <w:r>
          <w:t xml:space="preserve">Part 1 </w:t>
        </w:r>
      </w:ins>
      <w:ins w:id="58" w:author="1. BenMiled" w:date="2016-08-15T21:45:00Z">
        <w:r>
          <w:t>–</w:t>
        </w:r>
      </w:ins>
      <w:ins w:id="59" w:author="1. BenMiled" w:date="2016-08-15T21:44:00Z">
        <w:r>
          <w:t xml:space="preserve"> exiting </w:t>
        </w:r>
      </w:ins>
      <w:ins w:id="60" w:author="1. BenMiled" w:date="2016-08-15T21:45:00Z">
        <w:r>
          <w:t xml:space="preserve">SC systems and why </w:t>
        </w:r>
        <w:proofErr w:type="gramStart"/>
        <w:r>
          <w:t>is your approach</w:t>
        </w:r>
        <w:proofErr w:type="gramEnd"/>
        <w:r>
          <w:t xml:space="preserve"> better </w:t>
        </w:r>
      </w:ins>
    </w:p>
    <w:p w14:paraId="0C45A4EA" w14:textId="77777777" w:rsidR="0010253C" w:rsidRDefault="0010253C" w:rsidP="0010253C">
      <w:pPr>
        <w:pStyle w:val="ListParagraph"/>
        <w:spacing w:line="240" w:lineRule="auto"/>
        <w:ind w:left="0"/>
        <w:rPr>
          <w:ins w:id="61" w:author="1. BenMiled" w:date="2016-08-15T21:53:00Z"/>
          <w:rFonts w:ascii="Times New Roman" w:hAnsi="Times New Roman" w:cs="Times New Roman"/>
        </w:rPr>
        <w:pPrChange w:id="62" w:author="1. BenMiled" w:date="2016-08-15T21:53:00Z">
          <w:pPr/>
        </w:pPrChange>
      </w:pPr>
      <w:ins w:id="63" w:author="1. BenMiled" w:date="2016-08-15T21:52:00Z">
        <w:r>
          <w:t xml:space="preserve">Example: </w:t>
        </w:r>
        <w:proofErr w:type="spellStart"/>
        <w:r w:rsidRPr="006B2A8A">
          <w:rPr>
            <w:rFonts w:ascii="Times New Roman" w:hAnsi="Times New Roman" w:cs="Times New Roman"/>
          </w:rPr>
          <w:t>Ariba</w:t>
        </w:r>
        <w:proofErr w:type="spellEnd"/>
        <w:r w:rsidRPr="006B2A8A">
          <w:rPr>
            <w:rFonts w:ascii="Times New Roman" w:hAnsi="Times New Roman" w:cs="Times New Roman"/>
          </w:rPr>
          <w:t xml:space="preserve"> Business Network from SAP, GT Nexus, </w:t>
        </w:r>
        <w:proofErr w:type="spellStart"/>
        <w:r w:rsidRPr="006B2A8A">
          <w:rPr>
            <w:rFonts w:ascii="Times New Roman" w:hAnsi="Times New Roman" w:cs="Times New Roman"/>
          </w:rPr>
          <w:t>Elemica</w:t>
        </w:r>
        <w:proofErr w:type="spellEnd"/>
        <w:r w:rsidRPr="006B2A8A">
          <w:rPr>
            <w:rFonts w:ascii="Times New Roman" w:hAnsi="Times New Roman" w:cs="Times New Roman"/>
          </w:rPr>
          <w:t xml:space="preserve">, E2Open, etc. </w:t>
        </w:r>
      </w:ins>
      <w:ins w:id="64" w:author="1. BenMiled" w:date="2016-08-15T21:53:00Z">
        <w:r>
          <w:rPr>
            <w:rFonts w:ascii="Times New Roman" w:hAnsi="Times New Roman" w:cs="Times New Roman"/>
          </w:rPr>
          <w:t>– You need to be familiar with these</w:t>
        </w:r>
      </w:ins>
    </w:p>
    <w:p w14:paraId="66D45A5B" w14:textId="77777777" w:rsidR="0010253C" w:rsidRDefault="0010253C" w:rsidP="0010253C">
      <w:pPr>
        <w:pStyle w:val="ListParagraph"/>
        <w:spacing w:line="240" w:lineRule="auto"/>
        <w:ind w:left="0"/>
        <w:rPr>
          <w:ins w:id="65" w:author="1. BenMiled" w:date="2016-08-15T21:53:00Z"/>
          <w:rFonts w:ascii="Times New Roman" w:hAnsi="Times New Roman" w:cs="Times New Roman"/>
        </w:rPr>
        <w:pPrChange w:id="66" w:author="1. BenMiled" w:date="2016-08-15T21:53:00Z">
          <w:pPr/>
        </w:pPrChange>
      </w:pPr>
    </w:p>
    <w:p w14:paraId="7B9B3B7B" w14:textId="77777777" w:rsidR="0010253C" w:rsidRPr="0010253C" w:rsidRDefault="0010253C" w:rsidP="0010253C">
      <w:pPr>
        <w:spacing w:line="240" w:lineRule="auto"/>
        <w:rPr>
          <w:ins w:id="67" w:author="1. BenMiled" w:date="2016-08-15T21:54:00Z"/>
          <w:rFonts w:ascii="Times New Roman" w:hAnsi="Times New Roman" w:cs="Times New Roman"/>
          <w:rPrChange w:id="68" w:author="1. BenMiled" w:date="2016-08-15T21:54:00Z">
            <w:rPr>
              <w:ins w:id="69" w:author="1. BenMiled" w:date="2016-08-15T21:54:00Z"/>
            </w:rPr>
          </w:rPrChange>
        </w:rPr>
        <w:pPrChange w:id="70" w:author="1. BenMiled" w:date="2016-08-15T21:54:00Z">
          <w:pPr>
            <w:pStyle w:val="ListParagraph"/>
            <w:numPr>
              <w:numId w:val="2"/>
            </w:numPr>
            <w:spacing w:line="240" w:lineRule="auto"/>
            <w:ind w:hanging="360"/>
          </w:pPr>
        </w:pPrChange>
      </w:pPr>
      <w:ins w:id="71" w:author="1. BenMiled" w:date="2016-08-15T21:54:00Z">
        <w:r w:rsidRPr="0010253C">
          <w:rPr>
            <w:rFonts w:ascii="Times New Roman" w:hAnsi="Times New Roman" w:cs="Times New Roman"/>
            <w:rPrChange w:id="72" w:author="1. BenMiled" w:date="2016-08-15T21:54:00Z">
              <w:rPr/>
            </w:rPrChange>
          </w:rPr>
          <w:t xml:space="preserve">Part 2 - </w:t>
        </w:r>
        <w:r w:rsidRPr="0010253C">
          <w:rPr>
            <w:rFonts w:ascii="Times New Roman" w:hAnsi="Times New Roman" w:cs="Times New Roman"/>
            <w:rPrChange w:id="73" w:author="1. BenMiled" w:date="2016-08-15T21:54:00Z">
              <w:rPr/>
            </w:rPrChange>
          </w:rPr>
          <w:t xml:space="preserve">Sensor </w:t>
        </w:r>
        <w:commentRangeStart w:id="74"/>
        <w:r w:rsidRPr="0010253C">
          <w:rPr>
            <w:rFonts w:ascii="Times New Roman" w:hAnsi="Times New Roman" w:cs="Times New Roman"/>
            <w:rPrChange w:id="75" w:author="1. BenMiled" w:date="2016-08-15T21:54:00Z">
              <w:rPr/>
            </w:rPrChange>
          </w:rPr>
          <w:t>Aggregation</w:t>
        </w:r>
        <w:commentRangeEnd w:id="74"/>
        <w:r w:rsidRPr="0010253C">
          <w:rPr>
            <w:rStyle w:val="CommentReference"/>
            <w:rPrChange w:id="76" w:author="1. BenMiled" w:date="2016-08-15T21:54:00Z">
              <w:rPr>
                <w:rStyle w:val="CommentReference"/>
              </w:rPr>
            </w:rPrChange>
          </w:rPr>
          <w:commentReference w:id="74"/>
        </w:r>
        <w:r>
          <w:rPr>
            <w:rFonts w:ascii="Times New Roman" w:hAnsi="Times New Roman" w:cs="Times New Roman"/>
          </w:rPr>
          <w:t xml:space="preserve"> </w:t>
        </w:r>
      </w:ins>
      <w:ins w:id="77" w:author="1. BenMiled" w:date="2016-08-15T21:55:00Z">
        <w:r>
          <w:rPr>
            <w:rFonts w:ascii="Times New Roman" w:hAnsi="Times New Roman" w:cs="Times New Roman"/>
          </w:rPr>
          <w:t xml:space="preserve">&amp; IOT </w:t>
        </w:r>
      </w:ins>
      <w:ins w:id="78" w:author="1. BenMiled" w:date="2016-08-15T21:54:00Z">
        <w:r>
          <w:rPr>
            <w:rFonts w:ascii="Times New Roman" w:hAnsi="Times New Roman" w:cs="Times New Roman"/>
          </w:rPr>
          <w:t>(</w:t>
        </w:r>
      </w:ins>
      <w:proofErr w:type="spellStart"/>
      <w:ins w:id="79" w:author="1. BenMiled" w:date="2016-08-15T21:55:00Z">
        <w:r>
          <w:rPr>
            <w:rFonts w:ascii="Times New Roman" w:hAnsi="Times New Roman" w:cs="Times New Roman"/>
          </w:rPr>
          <w:t>ThingWorx</w:t>
        </w:r>
        <w:proofErr w:type="spellEnd"/>
        <w:r>
          <w:rPr>
            <w:rFonts w:ascii="Times New Roman" w:hAnsi="Times New Roman" w:cs="Times New Roman"/>
          </w:rPr>
          <w:t>, Siemens – Team Cent</w:t>
        </w:r>
        <w:r w:rsidRPr="007D488B">
          <w:rPr>
            <w:rFonts w:ascii="Times New Roman" w:hAnsi="Times New Roman" w:cs="Times New Roman"/>
            <w:rPrChange w:id="80" w:author="1. BenMiled" w:date="2016-08-15T21:56:00Z">
              <w:rPr>
                <w:rFonts w:ascii="Times New Roman" w:hAnsi="Times New Roman" w:cs="Times New Roman"/>
              </w:rPr>
            </w:rPrChange>
          </w:rPr>
          <w:t xml:space="preserve">er </w:t>
        </w:r>
      </w:ins>
      <w:ins w:id="81" w:author="1. BenMiled" w:date="2016-08-15T21:56:00Z">
        <w:r w:rsidR="007D488B" w:rsidRPr="007D488B">
          <w:rPr>
            <w:rFonts w:ascii="Times New Roman" w:hAnsi="Times New Roman" w:cs="Times New Roman"/>
            <w:rPrChange w:id="82" w:author="1. BenMiled" w:date="2016-08-15T21:56:00Z">
              <w:rPr>
                <w:rFonts w:ascii="Times New Roman" w:hAnsi="Times New Roman" w:cs="Times New Roman"/>
              </w:rPr>
            </w:rPrChange>
          </w:rPr>
          <w:t xml:space="preserve">- </w:t>
        </w:r>
        <w:r w:rsidR="007D488B" w:rsidRPr="007D488B">
          <w:rPr>
            <w:rFonts w:ascii="Times New Roman" w:hAnsi="Times New Roman" w:cs="Times New Roman"/>
            <w:rPrChange w:id="83" w:author="1. BenMiled" w:date="2016-08-15T21:56:00Z">
              <w:rPr>
                <w:rFonts w:ascii="Times New Roman" w:hAnsi="Times New Roman" w:cs="Times New Roman"/>
                <w:b/>
              </w:rPr>
            </w:rPrChange>
          </w:rPr>
          <w:t xml:space="preserve">Google Cloud </w:t>
        </w:r>
        <w:proofErr w:type="gramStart"/>
        <w:r w:rsidR="007D488B" w:rsidRPr="007D488B">
          <w:rPr>
            <w:rFonts w:ascii="Times New Roman" w:hAnsi="Times New Roman" w:cs="Times New Roman"/>
            <w:rPrChange w:id="84" w:author="1. BenMiled" w:date="2016-08-15T21:56:00Z">
              <w:rPr>
                <w:rFonts w:ascii="Times New Roman" w:hAnsi="Times New Roman" w:cs="Times New Roman"/>
                <w:b/>
              </w:rPr>
            </w:rPrChange>
          </w:rPr>
          <w:t>Platform</w:t>
        </w:r>
        <w:r w:rsidR="007D488B" w:rsidRPr="007D488B">
          <w:rPr>
            <w:rFonts w:ascii="Times New Roman" w:hAnsi="Times New Roman" w:cs="Times New Roman"/>
            <w:rPrChange w:id="85" w:author="1. BenMiled" w:date="2016-08-15T21:56:00Z">
              <w:rPr>
                <w:rFonts w:ascii="Times New Roman" w:hAnsi="Times New Roman" w:cs="Times New Roman"/>
                <w:b/>
              </w:rPr>
            </w:rPrChange>
          </w:rPr>
          <w:t xml:space="preserve"> ,</w:t>
        </w:r>
        <w:proofErr w:type="gramEnd"/>
        <w:r w:rsidR="007D488B" w:rsidRPr="007D488B">
          <w:rPr>
            <w:rFonts w:ascii="Times New Roman" w:hAnsi="Times New Roman" w:cs="Times New Roman"/>
            <w:rPrChange w:id="86" w:author="1. BenMiled" w:date="2016-08-15T21:56:00Z">
              <w:rPr>
                <w:rFonts w:ascii="Times New Roman" w:hAnsi="Times New Roman" w:cs="Times New Roman"/>
                <w:b/>
              </w:rPr>
            </w:rPrChange>
          </w:rPr>
          <w:t xml:space="preserve"> ….</w:t>
        </w:r>
      </w:ins>
    </w:p>
    <w:p w14:paraId="0D45E981" w14:textId="77777777" w:rsidR="0010253C" w:rsidRPr="0010253C" w:rsidRDefault="0010253C" w:rsidP="0010253C">
      <w:pPr>
        <w:pStyle w:val="ListParagraph"/>
        <w:spacing w:line="240" w:lineRule="auto"/>
        <w:ind w:left="0"/>
        <w:rPr>
          <w:ins w:id="87" w:author="1. BenMiled" w:date="2016-08-15T21:45:00Z"/>
          <w:rFonts w:ascii="Times New Roman" w:hAnsi="Times New Roman" w:cs="Times New Roman"/>
          <w:rPrChange w:id="88" w:author="1. BenMiled" w:date="2016-08-15T21:53:00Z">
            <w:rPr>
              <w:ins w:id="89" w:author="1. BenMiled" w:date="2016-08-15T21:45:00Z"/>
            </w:rPr>
          </w:rPrChange>
        </w:rPr>
        <w:pPrChange w:id="90" w:author="1. BenMiled" w:date="2016-08-15T21:53:00Z">
          <w:pPr/>
        </w:pPrChange>
      </w:pPr>
    </w:p>
    <w:p w14:paraId="4E1BAB3E" w14:textId="77777777" w:rsidR="0010253C" w:rsidRDefault="00096AAF">
      <w:pPr>
        <w:rPr>
          <w:ins w:id="91" w:author="1. BenMiled" w:date="2016-08-15T21:46:00Z"/>
        </w:rPr>
      </w:pPr>
      <w:ins w:id="92" w:author="1. BenMiled" w:date="2016-08-15T22:34:00Z">
        <w:r>
          <w:rPr>
            <w:noProof/>
            <w:lang w:eastAsia="en-US"/>
          </w:rPr>
          <mc:AlternateContent>
            <mc:Choice Requires="wps">
              <w:drawing>
                <wp:anchor distT="0" distB="0" distL="114300" distR="114300" simplePos="0" relativeHeight="251662336" behindDoc="0" locked="0" layoutInCell="1" allowOverlap="1" wp14:anchorId="28B0355D" wp14:editId="0AFBE6BD">
                  <wp:simplePos x="0" y="0"/>
                  <wp:positionH relativeFrom="margin">
                    <wp:posOffset>2319655</wp:posOffset>
                  </wp:positionH>
                  <wp:positionV relativeFrom="margin">
                    <wp:posOffset>5850890</wp:posOffset>
                  </wp:positionV>
                  <wp:extent cx="4234815" cy="3071495"/>
                  <wp:effectExtent l="3175" t="635" r="635" b="444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815" cy="3071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99F48" w14:textId="77777777" w:rsidR="00096AAF" w:rsidRPr="003A032F" w:rsidRDefault="00096AAF" w:rsidP="00096AAF">
                              <w:pPr>
                                <w:pStyle w:val="Heading3"/>
                                <w:spacing w:before="0"/>
                                <w:jc w:val="center"/>
                                <w:rPr>
                                  <w:i/>
                                  <w:lang w:val="fr-FR"/>
                                </w:rPr>
                              </w:pPr>
                              <w:bookmarkStart w:id="93" w:name="_Toc432018823"/>
                              <w:r>
                                <w:rPr>
                                  <w:i/>
                                </w:rPr>
                                <w:t xml:space="preserve">Figure </w:t>
                              </w:r>
                              <w:del w:id="94" w:author="1. BenMiled" w:date="2016-08-15T22:34:00Z">
                                <w:r w:rsidDel="00096AAF">
                                  <w:rPr>
                                    <w:i/>
                                  </w:rPr>
                                  <w:delText>A</w:delText>
                                </w:r>
                              </w:del>
                              <w:ins w:id="95" w:author="1. BenMiled" w:date="2016-08-15T22:34:00Z">
                                <w:r>
                                  <w:rPr>
                                    <w:i/>
                                  </w:rPr>
                                  <w:t>1</w:t>
                                </w:r>
                              </w:ins>
                              <w:r>
                                <w:rPr>
                                  <w:i/>
                                </w:rPr>
                                <w:t>: Physical Distribution Complexities</w:t>
                              </w:r>
                              <w:bookmarkEnd w:id="93"/>
                            </w:p>
                            <w:p w14:paraId="1280462E" w14:textId="77777777" w:rsidR="00096AAF" w:rsidRDefault="00096AAF" w:rsidP="00096AAF">
                              <w:pPr>
                                <w:jc w:val="center"/>
                              </w:pPr>
                              <w:r>
                                <w:rPr>
                                  <w:noProof/>
                                </w:rPr>
                                <w:drawing>
                                  <wp:inline distT="0" distB="0" distL="0" distR="0" wp14:anchorId="7E45291A" wp14:editId="3E46BE49">
                                    <wp:extent cx="3971385" cy="2734985"/>
                                    <wp:effectExtent l="57150" t="19050" r="105315" b="103465"/>
                                    <wp:docPr id="13"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a:stretch>
                                              <a:fillRect/>
                                            </a:stretch>
                                          </pic:blipFill>
                                          <pic:spPr>
                                            <a:xfrm>
                                              <a:off x="0" y="0"/>
                                              <a:ext cx="3975550" cy="2737853"/>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B0355D" id="_x0000_t202" coordsize="21600,21600" o:spt="202" path="m,l,21600r21600,l21600,xe">
                  <v:stroke joinstyle="miter"/>
                  <v:path gradientshapeok="t" o:connecttype="rect"/>
                </v:shapetype>
                <v:shape id="Text Box 14" o:spid="_x0000_s1026" type="#_x0000_t202" style="position:absolute;margin-left:182.65pt;margin-top:460.7pt;width:333.45pt;height:241.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" stroked="f">
                  <v:textbox>
                    <w:txbxContent>
                      <w:p w14:paraId="1A999F48" w14:textId="77777777" w:rsidR="00096AAF" w:rsidRPr="003A032F" w:rsidRDefault="00096AAF" w:rsidP="00096AAF">
                        <w:pPr>
                          <w:pStyle w:val="Heading3"/>
                          <w:spacing w:before="0"/>
                          <w:jc w:val="center"/>
                          <w:rPr>
                            <w:i/>
                            <w:lang w:val="fr-FR"/>
                          </w:rPr>
                        </w:pPr>
                        <w:bookmarkStart w:id="96" w:name="_Toc432018823"/>
                        <w:r>
                          <w:rPr>
                            <w:i/>
                          </w:rPr>
                          <w:t xml:space="preserve">Figure </w:t>
                        </w:r>
                        <w:del w:id="97" w:author="1. BenMiled" w:date="2016-08-15T22:34:00Z">
                          <w:r w:rsidDel="00096AAF">
                            <w:rPr>
                              <w:i/>
                            </w:rPr>
                            <w:delText>A</w:delText>
                          </w:r>
                        </w:del>
                        <w:ins w:id="98" w:author="1. BenMiled" w:date="2016-08-15T22:34:00Z">
                          <w:r>
                            <w:rPr>
                              <w:i/>
                            </w:rPr>
                            <w:t>1</w:t>
                          </w:r>
                        </w:ins>
                        <w:r>
                          <w:rPr>
                            <w:i/>
                          </w:rPr>
                          <w:t>: Physical Distribution Complexities</w:t>
                        </w:r>
                        <w:bookmarkEnd w:id="96"/>
                      </w:p>
                      <w:p w14:paraId="1280462E" w14:textId="77777777" w:rsidR="00096AAF" w:rsidRDefault="00096AAF" w:rsidP="00096AAF">
                        <w:pPr>
                          <w:jc w:val="center"/>
                        </w:pPr>
                        <w:r>
                          <w:rPr>
                            <w:noProof/>
                          </w:rPr>
                          <w:drawing>
                            <wp:inline distT="0" distB="0" distL="0" distR="0" wp14:anchorId="7E45291A" wp14:editId="3E46BE49">
                              <wp:extent cx="3971385" cy="2734985"/>
                              <wp:effectExtent l="57150" t="19050" r="105315" b="103465"/>
                              <wp:docPr id="13"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a:stretch>
                                        <a:fillRect/>
                                      </a:stretch>
                                    </pic:blipFill>
                                    <pic:spPr>
                                      <a:xfrm>
                                        <a:off x="0" y="0"/>
                                        <a:ext cx="3975550" cy="2737853"/>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v:textbox>
                  <w10:wrap type="square" anchorx="margin" anchory="margin"/>
                </v:shape>
              </w:pict>
            </mc:Fallback>
          </mc:AlternateContent>
        </w:r>
      </w:ins>
      <w:ins w:id="99" w:author="1. BenMiled" w:date="2016-08-15T21:45:00Z">
        <w:r w:rsidR="0010253C">
          <w:t xml:space="preserve">Part </w:t>
        </w:r>
      </w:ins>
      <w:ins w:id="100" w:author="1. BenMiled" w:date="2016-08-15T21:54:00Z">
        <w:r w:rsidR="0010253C">
          <w:t>3</w:t>
        </w:r>
      </w:ins>
      <w:ins w:id="101" w:author="1. BenMiled" w:date="2016-08-15T21:45:00Z">
        <w:r w:rsidR="0010253C">
          <w:t xml:space="preserve"> – Peer to Peer systems (e.g. Napster, and others – Eric we covered these in </w:t>
        </w:r>
        <w:proofErr w:type="gramStart"/>
        <w:r w:rsidR="0010253C">
          <w:t>class )</w:t>
        </w:r>
        <w:proofErr w:type="gramEnd"/>
        <w:r w:rsidR="0010253C">
          <w:t xml:space="preserve"> how does your approach </w:t>
        </w:r>
      </w:ins>
      <w:ins w:id="102" w:author="1. BenMiled" w:date="2016-08-15T21:46:00Z">
        <w:r w:rsidR="0010253C">
          <w:t>outperform others and how is it similar</w:t>
        </w:r>
      </w:ins>
    </w:p>
    <w:p w14:paraId="168537E7" w14:textId="77777777" w:rsidR="0010253C" w:rsidRDefault="0010253C">
      <w:pPr>
        <w:rPr>
          <w:ins w:id="103" w:author="1. BenMiled" w:date="2016-08-15T13:51:00Z"/>
        </w:rPr>
      </w:pPr>
      <w:ins w:id="104" w:author="1. BenMiled" w:date="2016-08-15T21:46:00Z">
        <w:r>
          <w:t xml:space="preserve">Part </w:t>
        </w:r>
      </w:ins>
      <w:ins w:id="105" w:author="1. BenMiled" w:date="2016-08-15T21:54:00Z">
        <w:r>
          <w:t>4</w:t>
        </w:r>
      </w:ins>
      <w:ins w:id="106" w:author="1. BenMiled" w:date="2016-08-15T21:46:00Z">
        <w:r>
          <w:t xml:space="preserve"> </w:t>
        </w:r>
      </w:ins>
      <w:ins w:id="107" w:author="1. BenMiled" w:date="2016-08-15T21:47:00Z">
        <w:r>
          <w:t>–</w:t>
        </w:r>
      </w:ins>
      <w:ins w:id="108" w:author="1. BenMiled" w:date="2016-08-15T21:46:00Z">
        <w:r>
          <w:t xml:space="preserve"> dynamic </w:t>
        </w:r>
      </w:ins>
      <w:ins w:id="109" w:author="1. BenMiled" w:date="2016-08-15T21:47:00Z">
        <w:r>
          <w:t xml:space="preserve">user centric P2P network or hybrid P2P networks (e.g. paper that I gave you Fortes </w:t>
        </w:r>
      </w:ins>
      <w:ins w:id="110" w:author="1. BenMiled" w:date="2016-08-15T21:48:00Z">
        <w:r>
          <w:t>–</w:t>
        </w:r>
      </w:ins>
      <w:ins w:id="111" w:author="1. BenMiled" w:date="2016-08-15T21:47:00Z">
        <w:r>
          <w:t xml:space="preserve"> </w:t>
        </w:r>
        <w:proofErr w:type="spellStart"/>
        <w:proofErr w:type="gramStart"/>
        <w:r>
          <w:t>Figuiredo</w:t>
        </w:r>
        <w:proofErr w:type="spellEnd"/>
        <w:r>
          <w:t xml:space="preserve"> </w:t>
        </w:r>
      </w:ins>
      <w:ins w:id="112" w:author="1. BenMiled" w:date="2016-08-15T21:48:00Z">
        <w:r>
          <w:t xml:space="preserve"> and</w:t>
        </w:r>
        <w:proofErr w:type="gramEnd"/>
        <w:r>
          <w:t xml:space="preserve"> others)</w:t>
        </w:r>
      </w:ins>
    </w:p>
    <w:p w14:paraId="0FBE4C3F" w14:textId="77777777" w:rsidR="008C1D03" w:rsidRDefault="008C1D03">
      <w:pPr>
        <w:rPr>
          <w:ins w:id="113" w:author="1. BenMiled" w:date="2016-08-15T21:56:00Z"/>
        </w:rPr>
      </w:pPr>
    </w:p>
    <w:p w14:paraId="127FD0A0" w14:textId="77777777" w:rsidR="007D488B" w:rsidRDefault="007D488B" w:rsidP="007D488B">
      <w:pPr>
        <w:pStyle w:val="AMIAHeading"/>
        <w:numPr>
          <w:ilvl w:val="0"/>
          <w:numId w:val="3"/>
        </w:numPr>
        <w:ind w:left="360"/>
        <w:rPr>
          <w:ins w:id="114" w:author="1. BenMiled" w:date="2016-08-15T21:56:00Z"/>
        </w:rPr>
        <w:pPrChange w:id="115" w:author="1. BenMiled" w:date="2016-08-15T21:58:00Z">
          <w:pPr>
            <w:pStyle w:val="AMIAHeading"/>
          </w:pPr>
        </w:pPrChange>
      </w:pPr>
      <w:ins w:id="116" w:author="1. BenMiled" w:date="2016-08-15T21:57:00Z">
        <w:r>
          <w:t>Physical Distribution</w:t>
        </w:r>
      </w:ins>
      <w:ins w:id="117" w:author="1. BenMiled" w:date="2016-08-15T21:56:00Z">
        <w:r>
          <w:t xml:space="preserve"> </w:t>
        </w:r>
      </w:ins>
    </w:p>
    <w:p w14:paraId="4C734565" w14:textId="77777777" w:rsidR="007D488B" w:rsidRDefault="007D488B">
      <w:pPr>
        <w:rPr>
          <w:ins w:id="118" w:author="1. BenMiled" w:date="2016-08-15T21:57:00Z"/>
        </w:rPr>
      </w:pPr>
      <w:ins w:id="119" w:author="1. BenMiled" w:date="2016-08-15T21:57:00Z">
        <w:r>
          <w:t xml:space="preserve">What is physical </w:t>
        </w:r>
        <w:proofErr w:type="gramStart"/>
        <w:r>
          <w:t>distribution</w:t>
        </w:r>
        <w:proofErr w:type="gramEnd"/>
      </w:ins>
    </w:p>
    <w:p w14:paraId="7D3A012A" w14:textId="77777777" w:rsidR="008C1D03" w:rsidRDefault="008C1D03">
      <w:pPr>
        <w:rPr>
          <w:ins w:id="120" w:author="1. BenMiled" w:date="2016-08-15T13:51:00Z"/>
        </w:rPr>
      </w:pPr>
    </w:p>
    <w:p w14:paraId="354BA16B" w14:textId="77777777" w:rsidR="008C1D03" w:rsidRDefault="00B02EE3" w:rsidP="007D488B">
      <w:pPr>
        <w:pStyle w:val="AMIAHeading"/>
        <w:numPr>
          <w:ilvl w:val="0"/>
          <w:numId w:val="3"/>
        </w:numPr>
        <w:ind w:left="360"/>
        <w:rPr>
          <w:ins w:id="121" w:author="1. BenMiled" w:date="2016-08-15T13:53:00Z"/>
        </w:rPr>
        <w:pPrChange w:id="122" w:author="1. BenMiled" w:date="2016-08-15T21:58:00Z">
          <w:pPr>
            <w:pStyle w:val="AMIAHeading"/>
          </w:pPr>
        </w:pPrChange>
      </w:pPr>
      <w:ins w:id="123" w:author="1. BenMiled" w:date="2016-08-15T13:55:00Z">
        <w:r w:rsidRPr="00C24151">
          <w:rPr>
            <w:noProof/>
          </w:rPr>
          <w:lastRenderedPageBreak/>
          <mc:AlternateContent>
            <mc:Choice Requires="wps">
              <w:drawing>
                <wp:anchor distT="0" distB="0" distL="114300" distR="114300" simplePos="0" relativeHeight="251659264" behindDoc="0" locked="0" layoutInCell="1" allowOverlap="1" wp14:anchorId="7EB7F627" wp14:editId="726B3A1D">
                  <wp:simplePos x="0" y="0"/>
                  <wp:positionH relativeFrom="margin">
                    <wp:posOffset>3710940</wp:posOffset>
                  </wp:positionH>
                  <wp:positionV relativeFrom="margin">
                    <wp:posOffset>-22860</wp:posOffset>
                  </wp:positionV>
                  <wp:extent cx="2382520" cy="2613660"/>
                  <wp:effectExtent l="0" t="0" r="0" b="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61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97A30" w14:textId="77777777" w:rsidR="008C1D03" w:rsidRPr="009E34E1" w:rsidRDefault="008C1D03" w:rsidP="008C1D03">
                              <w:pPr>
                                <w:pStyle w:val="Heading3"/>
                                <w:spacing w:before="0"/>
                                <w:jc w:val="center"/>
                                <w:rPr>
                                  <w:i/>
                                  <w:sz w:val="20"/>
                                  <w:lang w:val="fr-FR"/>
                                </w:rPr>
                              </w:pPr>
                              <w:ins w:id="124" w:author="1. BenMiled" w:date="2016-08-15T13:55:00Z">
                                <w:r>
                                  <w:rPr>
                                    <w:noProof/>
                                  </w:rPr>
                                  <w:drawing>
                                    <wp:inline distT="0" distB="0" distL="0" distR="0" wp14:anchorId="681D3A8D" wp14:editId="445C15AE">
                                      <wp:extent cx="2199640" cy="1868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9640" cy="1868996"/>
                                              </a:xfrm>
                                              <a:prstGeom prst="rect">
                                                <a:avLst/>
                                              </a:prstGeom>
                                            </pic:spPr>
                                          </pic:pic>
                                        </a:graphicData>
                                      </a:graphic>
                                    </wp:inline>
                                  </w:drawing>
                                </w:r>
                              </w:ins>
                              <w:del w:id="125" w:author="1. BenMiled" w:date="2016-08-15T13:56:00Z">
                                <w:r w:rsidDel="008C1D03">
                                  <w:rPr>
                                    <w:noProof/>
                                  </w:rPr>
                                  <w:drawing>
                                    <wp:inline distT="0" distB="0" distL="0" distR="0" wp14:anchorId="1BB8819D" wp14:editId="10512FDE">
                                      <wp:extent cx="2159000" cy="2012950"/>
                                      <wp:effectExtent l="19050" t="19050" r="12700" b="2540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2119" t="10285" r="23775" b="10466"/>
                                              <a:stretch/>
                                            </pic:blipFill>
                                            <pic:spPr bwMode="auto">
                                              <a:xfrm>
                                                <a:off x="0" y="0"/>
                                                <a:ext cx="2159000" cy="2012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14:paraId="27E13A70" w14:textId="77777777" w:rsidR="008C1D03" w:rsidRDefault="008C1D03" w:rsidP="008C1D03">
                              <w:pPr>
                                <w:pStyle w:val="AMIABodyText"/>
                                <w:spacing w:after="0"/>
                              </w:pPr>
                              <w:r>
                                <w:rPr>
                                  <w:b/>
                                </w:rPr>
                                <w:t xml:space="preserve">Figure 1. </w:t>
                              </w:r>
                              <w:del w:id="126" w:author="1. BenMiled" w:date="2016-08-15T13:55:00Z">
                                <w:r w:rsidDel="008C1D03">
                                  <w:delText>Sample PHR scenario</w:delText>
                                </w:r>
                              </w:del>
                              <w:proofErr w:type="gramStart"/>
                              <w:ins w:id="127" w:author="1. BenMiled" w:date="2016-08-15T13:55:00Z">
                                <w:r w:rsidR="00B02EE3">
                                  <w:t>this</w:t>
                                </w:r>
                                <w:proofErr w:type="gramEnd"/>
                                <w:r w:rsidR="00B02EE3">
                                  <w:t xml:space="preserve"> figure is too simple and does not add</w:t>
                                </w:r>
                              </w:ins>
                              <w:ins w:id="128" w:author="1. BenMiled" w:date="2016-08-15T22:12:00Z">
                                <w:r w:rsidR="00B02EE3">
                                  <w:t xml:space="preserve"> any information</w:t>
                                </w:r>
                              </w:ins>
                              <w:ins w:id="129" w:author="1. BenMiled" w:date="2016-08-15T22:13:00Z">
                                <w:r w:rsidR="00B02EE3">
                                  <w:t xml:space="preserve"> – start with the one that you drew on the board in SL 113</w:t>
                                </w:r>
                              </w:ins>
                            </w:p>
                            <w:p w14:paraId="068B9A9B" w14:textId="77777777" w:rsidR="008C1D03" w:rsidRDefault="008C1D03" w:rsidP="008C1D03">
                              <w:pPr>
                                <w:pStyle w:val="AMIABodyText"/>
                              </w:pPr>
                            </w:p>
                            <w:p w14:paraId="34B6DD76" w14:textId="77777777" w:rsidR="008C1D03" w:rsidRDefault="008C1D03" w:rsidP="008C1D03">
                              <w:pPr>
                                <w:pStyle w:val="AMIABody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B7F627" id="Text Box 1" o:spid="_x0000_s1027" type="#_x0000_t202" style="position:absolute;left:0;text-align:left;margin-left:292.2pt;margin-top:-1.8pt;width:187.6pt;height:20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" stroked="f">
                  <v:textbox>
                    <w:txbxContent>
                      <w:p w14:paraId="12497A30" w14:textId="77777777" w:rsidR="008C1D03" w:rsidRPr="009E34E1" w:rsidRDefault="008C1D03" w:rsidP="008C1D03">
                        <w:pPr>
                          <w:pStyle w:val="Heading3"/>
                          <w:spacing w:before="0"/>
                          <w:jc w:val="center"/>
                          <w:rPr>
                            <w:i/>
                            <w:sz w:val="20"/>
                            <w:lang w:val="fr-FR"/>
                          </w:rPr>
                        </w:pPr>
                        <w:ins w:id="130" w:author="1. BenMiled" w:date="2016-08-15T13:55:00Z">
                          <w:r>
                            <w:rPr>
                              <w:noProof/>
                            </w:rPr>
                            <w:drawing>
                              <wp:inline distT="0" distB="0" distL="0" distR="0" wp14:anchorId="681D3A8D" wp14:editId="445C15AE">
                                <wp:extent cx="2199640" cy="1868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9640" cy="1868996"/>
                                        </a:xfrm>
                                        <a:prstGeom prst="rect">
                                          <a:avLst/>
                                        </a:prstGeom>
                                      </pic:spPr>
                                    </pic:pic>
                                  </a:graphicData>
                                </a:graphic>
                              </wp:inline>
                            </w:drawing>
                          </w:r>
                        </w:ins>
                        <w:del w:id="131" w:author="1. BenMiled" w:date="2016-08-15T13:56:00Z">
                          <w:r w:rsidDel="008C1D03">
                            <w:rPr>
                              <w:noProof/>
                            </w:rPr>
                            <w:drawing>
                              <wp:inline distT="0" distB="0" distL="0" distR="0" wp14:anchorId="1BB8819D" wp14:editId="10512FDE">
                                <wp:extent cx="2159000" cy="2012950"/>
                                <wp:effectExtent l="19050" t="19050" r="12700" b="2540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2119" t="10285" r="23775" b="10466"/>
                                        <a:stretch/>
                                      </pic:blipFill>
                                      <pic:spPr bwMode="auto">
                                        <a:xfrm>
                                          <a:off x="0" y="0"/>
                                          <a:ext cx="2159000" cy="2012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14:paraId="27E13A70" w14:textId="77777777" w:rsidR="008C1D03" w:rsidRDefault="008C1D03" w:rsidP="008C1D03">
                        <w:pPr>
                          <w:pStyle w:val="AMIABodyText"/>
                          <w:spacing w:after="0"/>
                        </w:pPr>
                        <w:r>
                          <w:rPr>
                            <w:b/>
                          </w:rPr>
                          <w:t xml:space="preserve">Figure 1. </w:t>
                        </w:r>
                        <w:del w:id="132" w:author="1. BenMiled" w:date="2016-08-15T13:55:00Z">
                          <w:r w:rsidDel="008C1D03">
                            <w:delText>Sample PHR scenario</w:delText>
                          </w:r>
                        </w:del>
                        <w:proofErr w:type="gramStart"/>
                        <w:ins w:id="133" w:author="1. BenMiled" w:date="2016-08-15T13:55:00Z">
                          <w:r w:rsidR="00B02EE3">
                            <w:t>this</w:t>
                          </w:r>
                          <w:proofErr w:type="gramEnd"/>
                          <w:r w:rsidR="00B02EE3">
                            <w:t xml:space="preserve"> figure is too simple and does not add</w:t>
                          </w:r>
                        </w:ins>
                        <w:ins w:id="134" w:author="1. BenMiled" w:date="2016-08-15T22:12:00Z">
                          <w:r w:rsidR="00B02EE3">
                            <w:t xml:space="preserve"> any information</w:t>
                          </w:r>
                        </w:ins>
                        <w:ins w:id="135" w:author="1. BenMiled" w:date="2016-08-15T22:13:00Z">
                          <w:r w:rsidR="00B02EE3">
                            <w:t xml:space="preserve"> – start with the one that you drew on the board in SL 113</w:t>
                          </w:r>
                        </w:ins>
                      </w:p>
                      <w:p w14:paraId="068B9A9B" w14:textId="77777777" w:rsidR="008C1D03" w:rsidRDefault="008C1D03" w:rsidP="008C1D03">
                        <w:pPr>
                          <w:pStyle w:val="AMIABodyText"/>
                        </w:pPr>
                      </w:p>
                      <w:p w14:paraId="34B6DD76" w14:textId="77777777" w:rsidR="008C1D03" w:rsidRDefault="008C1D03" w:rsidP="008C1D03">
                        <w:pPr>
                          <w:pStyle w:val="AMIABodyText"/>
                        </w:pPr>
                      </w:p>
                    </w:txbxContent>
                  </v:textbox>
                  <w10:wrap type="square" anchorx="margin" anchory="margin"/>
                </v:shape>
              </w:pict>
            </mc:Fallback>
          </mc:AlternateContent>
        </w:r>
      </w:ins>
      <w:ins w:id="136" w:author="1. BenMiled" w:date="2016-08-15T21:58:00Z">
        <w:r w:rsidR="007D488B">
          <w:t xml:space="preserve">Solution Overview </w:t>
        </w:r>
      </w:ins>
      <w:ins w:id="137" w:author="1. BenMiled" w:date="2016-08-15T13:53:00Z">
        <w:r w:rsidR="008C1D03">
          <w:t xml:space="preserve"> </w:t>
        </w:r>
      </w:ins>
    </w:p>
    <w:p w14:paraId="317C54C6" w14:textId="77777777" w:rsidR="004C303C" w:rsidDel="008C1D03" w:rsidRDefault="00B02EE3">
      <w:pPr>
        <w:rPr>
          <w:del w:id="138" w:author="1. BenMiled" w:date="2016-08-15T13:50:00Z"/>
        </w:rPr>
      </w:pPr>
      <w:ins w:id="139" w:author="1. BenMiled" w:date="2016-08-15T22:07:00Z">
        <w:r>
          <w:t xml:space="preserve">The proposed </w:t>
        </w:r>
      </w:ins>
      <w:del w:id="140" w:author="1. BenMiled" w:date="2016-08-15T13:50:00Z">
        <w:r w:rsidR="004C303C" w:rsidDel="008C1D03">
          <w:delText xml:space="preserve">Purpose </w:delText>
        </w:r>
      </w:del>
    </w:p>
    <w:p w14:paraId="09CCEDAD" w14:textId="77777777" w:rsidR="00B02EE3" w:rsidRDefault="00625AE3" w:rsidP="00B02EE3">
      <w:pPr>
        <w:rPr>
          <w:ins w:id="141" w:author="1. BenMiled" w:date="2016-08-15T22:12:00Z"/>
        </w:rPr>
        <w:pPrChange w:id="142" w:author="1. BenMiled" w:date="2016-08-15T22:07:00Z">
          <w:pPr/>
        </w:pPrChange>
      </w:pPr>
      <w:del w:id="143" w:author="1. BenMiled" w:date="2016-08-15T22:07:00Z">
        <w:r w:rsidDel="00B02EE3">
          <w:delText xml:space="preserve">In order to increase visibility of </w:delText>
        </w:r>
      </w:del>
      <w:proofErr w:type="gramStart"/>
      <w:ins w:id="144" w:author="1. BenMiled" w:date="2016-08-15T22:05:00Z">
        <w:r w:rsidR="007D488B">
          <w:t>physical</w:t>
        </w:r>
        <w:proofErr w:type="gramEnd"/>
        <w:r w:rsidR="007D488B">
          <w:t xml:space="preserve"> distribution </w:t>
        </w:r>
      </w:ins>
      <w:ins w:id="145" w:author="1. BenMiled" w:date="2016-08-15T22:07:00Z">
        <w:r w:rsidR="00B02EE3">
          <w:t xml:space="preserve">system is based </w:t>
        </w:r>
      </w:ins>
      <w:del w:id="146" w:author="1. BenMiled" w:date="2016-08-15T22:06:00Z">
        <w:r w:rsidDel="007D488B">
          <w:delText xml:space="preserve">current supply chain system we want </w:delText>
        </w:r>
        <w:r w:rsidR="00C9132E" w:rsidDel="007D488B">
          <w:delText xml:space="preserve">to build </w:delText>
        </w:r>
      </w:del>
      <w:r w:rsidR="00C9132E">
        <w:t xml:space="preserve">a </w:t>
      </w:r>
      <w:ins w:id="147" w:author="1. BenMiled" w:date="2016-08-15T22:06:00Z">
        <w:r w:rsidR="007D488B">
          <w:t xml:space="preserve">hybrid </w:t>
        </w:r>
      </w:ins>
      <w:del w:id="148" w:author="1. BenMiled" w:date="2016-08-15T22:06:00Z">
        <w:r w:rsidR="00C9132E" w:rsidDel="007D488B">
          <w:delText xml:space="preserve">peer </w:delText>
        </w:r>
      </w:del>
      <w:ins w:id="149" w:author="1. BenMiled" w:date="2016-08-15T22:06:00Z">
        <w:r w:rsidR="007D488B">
          <w:t>peer</w:t>
        </w:r>
        <w:r w:rsidR="007D488B">
          <w:t>-</w:t>
        </w:r>
      </w:ins>
      <w:del w:id="150" w:author="1. BenMiled" w:date="2016-08-15T22:06:00Z">
        <w:r w:rsidR="00C9132E" w:rsidDel="007D488B">
          <w:delText xml:space="preserve">to </w:delText>
        </w:r>
      </w:del>
      <w:ins w:id="151" w:author="1. BenMiled" w:date="2016-08-15T22:06:00Z">
        <w:r w:rsidR="007D488B">
          <w:t>to</w:t>
        </w:r>
        <w:r w:rsidR="007D488B">
          <w:t>-</w:t>
        </w:r>
      </w:ins>
      <w:r w:rsidR="00C9132E">
        <w:t xml:space="preserve">peer </w:t>
      </w:r>
      <w:del w:id="152" w:author="1. BenMiled" w:date="2016-08-15T22:06:00Z">
        <w:r w:rsidR="00C9132E" w:rsidDel="00B02EE3">
          <w:delText xml:space="preserve">supply chain </w:delText>
        </w:r>
      </w:del>
      <w:del w:id="153" w:author="1. BenMiled" w:date="2016-08-15T22:07:00Z">
        <w:r w:rsidR="00C9132E" w:rsidDel="00B02EE3">
          <w:delText>system</w:delText>
        </w:r>
      </w:del>
      <w:ins w:id="154" w:author="1. BenMiled" w:date="2016-08-15T22:08:00Z">
        <w:r w:rsidR="00B02EE3">
          <w:t xml:space="preserve">architecture that is customized dynamically for each stakeholder. The SCV (give a name </w:t>
        </w:r>
      </w:ins>
      <w:ins w:id="155" w:author="1. BenMiled" w:date="2016-08-15T22:09:00Z">
        <w:r w:rsidR="00B02EE3">
          <w:t>–</w:t>
        </w:r>
      </w:ins>
      <w:ins w:id="156" w:author="1. BenMiled" w:date="2016-08-15T22:08:00Z">
        <w:r w:rsidR="00B02EE3">
          <w:t xml:space="preserve"> so </w:t>
        </w:r>
      </w:ins>
      <w:ins w:id="157" w:author="1. BenMiled" w:date="2016-08-15T22:09:00Z">
        <w:r w:rsidR="00B02EE3">
          <w:t xml:space="preserve">we do not called the proposed system throughout) </w:t>
        </w:r>
      </w:ins>
      <w:ins w:id="158" w:author="1. BenMiled" w:date="2016-08-15T22:10:00Z">
        <w:r w:rsidR="00B02EE3">
          <w:t>is based on a collection of purpose-centric customized networks that can be configured dynamically on the fly. This is a departure from the traditional tran</w:t>
        </w:r>
      </w:ins>
      <w:ins w:id="159" w:author="1. BenMiled" w:date="2016-08-15T22:11:00Z">
        <w:r w:rsidR="00B02EE3">
          <w:t>saction based EDI exchange systems. SCV allows stakeholders to share information related to a given shipment in real</w:t>
        </w:r>
      </w:ins>
      <w:ins w:id="160" w:author="1. BenMiled" w:date="2016-08-15T22:12:00Z">
        <w:r w:rsidR="00B02EE3">
          <w:t xml:space="preserve"> </w:t>
        </w:r>
      </w:ins>
      <w:ins w:id="161" w:author="1. BenMiled" w:date="2016-08-15T22:11:00Z">
        <w:r w:rsidR="00B02EE3">
          <w:t xml:space="preserve">time. </w:t>
        </w:r>
      </w:ins>
      <w:ins w:id="162" w:author="1. BenMiled" w:date="2016-08-15T22:10:00Z">
        <w:r w:rsidR="00B02EE3">
          <w:t xml:space="preserve"> </w:t>
        </w:r>
      </w:ins>
      <w:del w:id="163" w:author="1. BenMiled" w:date="2016-08-15T22:10:00Z">
        <w:r w:rsidR="00C9132E" w:rsidDel="00B02EE3">
          <w:delText xml:space="preserve"> </w:delText>
        </w:r>
      </w:del>
      <w:del w:id="164" w:author="1. BenMiled" w:date="2016-08-15T22:12:00Z">
        <w:r w:rsidR="00C9132E" w:rsidDel="00B02EE3">
          <w:delText xml:space="preserve">that can share shipment information between all parties that are involved in the shipment. The </w:delText>
        </w:r>
        <w:r w:rsidDel="00B02EE3">
          <w:delText xml:space="preserve">system uses </w:delText>
        </w:r>
        <w:r w:rsidR="006D6FAE" w:rsidDel="00B02EE3">
          <w:delText xml:space="preserve">peer to peer model mixed with a small part of server </w:delText>
        </w:r>
        <w:r w:rsidR="009C0E41" w:rsidDel="00B02EE3">
          <w:delText>centralized model</w:delText>
        </w:r>
        <w:r w:rsidR="009C5F83" w:rsidDel="00B02EE3">
          <w:delText>.</w:delText>
        </w:r>
      </w:del>
    </w:p>
    <w:p w14:paraId="15C6ACBD" w14:textId="77777777" w:rsidR="004C303C" w:rsidRDefault="00B02EE3" w:rsidP="00B02EE3">
      <w:pPr>
        <w:pPrChange w:id="165" w:author="1. BenMiled" w:date="2016-08-15T22:07:00Z">
          <w:pPr/>
        </w:pPrChange>
      </w:pPr>
      <w:ins w:id="166" w:author="1. BenMiled" w:date="2016-08-15T22:14:00Z">
        <w:r>
          <w:t>4.1 Roles and Configurations</w:t>
        </w:r>
      </w:ins>
      <w:r w:rsidR="009C5F83">
        <w:t xml:space="preserve"> </w:t>
      </w:r>
      <w:r w:rsidR="009C0E41">
        <w:t xml:space="preserve"> </w:t>
      </w:r>
    </w:p>
    <w:p w14:paraId="01DD8C8E" w14:textId="77777777" w:rsidR="00501A0B" w:rsidDel="008C1D03" w:rsidRDefault="004C303C">
      <w:pPr>
        <w:rPr>
          <w:del w:id="167" w:author="1. BenMiled" w:date="2016-08-15T13:57:00Z"/>
        </w:rPr>
      </w:pPr>
      <w:del w:id="168" w:author="1. BenMiled" w:date="2016-08-15T13:57:00Z">
        <w:r w:rsidDel="008C1D03">
          <w:delText xml:space="preserve"> </w:delText>
        </w:r>
        <w:r w:rsidR="00501A0B" w:rsidDel="008C1D03">
          <w:delText xml:space="preserve">Architecture </w:delText>
        </w:r>
      </w:del>
    </w:p>
    <w:p w14:paraId="2B65D869" w14:textId="77777777" w:rsidR="00501A0B" w:rsidDel="00B02EE3" w:rsidRDefault="00501A0B">
      <w:pPr>
        <w:rPr>
          <w:del w:id="169" w:author="1. BenMiled" w:date="2016-08-15T22:15:00Z"/>
        </w:rPr>
      </w:pPr>
      <w:del w:id="170" w:author="1. BenMiled" w:date="2016-08-15T22:14:00Z">
        <w:r w:rsidDel="00B02EE3">
          <w:delText xml:space="preserve">This system semi- peer to peer model. </w:delText>
        </w:r>
        <w:r w:rsidR="002C5C66" w:rsidDel="00B02EE3">
          <w:delText xml:space="preserve">This model is based on a particular transaction. </w:delText>
        </w:r>
      </w:del>
      <w:r w:rsidR="002C5C66">
        <w:t xml:space="preserve">There are </w:t>
      </w:r>
      <w:del w:id="171" w:author="1. BenMiled" w:date="2016-08-15T22:15:00Z">
        <w:r w:rsidR="002C5C66" w:rsidDel="00B02EE3">
          <w:delText xml:space="preserve">mainly </w:delText>
        </w:r>
      </w:del>
      <w:ins w:id="172" w:author="1. BenMiled" w:date="2016-08-15T22:15:00Z">
        <w:r w:rsidR="00B02EE3">
          <w:t>three main</w:t>
        </w:r>
        <w:r w:rsidR="00B02EE3">
          <w:t xml:space="preserve"> </w:t>
        </w:r>
      </w:ins>
      <w:del w:id="173" w:author="1. BenMiled" w:date="2016-08-15T22:15:00Z">
        <w:r w:rsidR="002C5C66" w:rsidDel="00B02EE3">
          <w:delText>four entities involved in this model (a particular transaction)</w:delText>
        </w:r>
      </w:del>
      <w:ins w:id="174" w:author="1. BenMiled" w:date="2016-08-15T22:15:00Z">
        <w:r w:rsidR="00B02EE3">
          <w:t xml:space="preserve">stakeholders for a given shipment. These roles consists of </w:t>
        </w:r>
      </w:ins>
      <w:del w:id="175" w:author="1. BenMiled" w:date="2016-08-15T22:15:00Z">
        <w:r w:rsidR="002C5C66" w:rsidDel="00B02EE3">
          <w:delText>.</w:delText>
        </w:r>
      </w:del>
    </w:p>
    <w:p w14:paraId="7D2C1028" w14:textId="77777777" w:rsidR="002C5C66" w:rsidDel="00B02EE3" w:rsidRDefault="002C5C66" w:rsidP="00B02EE3">
      <w:pPr>
        <w:rPr>
          <w:del w:id="176" w:author="1. BenMiled" w:date="2016-08-15T22:15:00Z"/>
        </w:rPr>
        <w:pPrChange w:id="177" w:author="1. BenMiled" w:date="2016-08-15T22:15:00Z">
          <w:pPr>
            <w:pStyle w:val="ListParagraph"/>
            <w:numPr>
              <w:numId w:val="1"/>
            </w:numPr>
            <w:ind w:hanging="360"/>
          </w:pPr>
        </w:pPrChange>
      </w:pPr>
      <w:r>
        <w:t>Customer</w:t>
      </w:r>
      <w:ins w:id="178" w:author="1. BenMiled" w:date="2016-08-15T22:15:00Z">
        <w:r w:rsidR="00B02EE3">
          <w:t xml:space="preserve">, </w:t>
        </w:r>
      </w:ins>
    </w:p>
    <w:p w14:paraId="1E74C179" w14:textId="77777777" w:rsidR="002C5C66" w:rsidDel="00B02EE3" w:rsidRDefault="002C5C66" w:rsidP="00B02EE3">
      <w:pPr>
        <w:rPr>
          <w:del w:id="179" w:author="1. BenMiled" w:date="2016-08-15T22:16:00Z"/>
        </w:rPr>
        <w:pPrChange w:id="180" w:author="1. BenMiled" w:date="2016-08-15T22:15:00Z">
          <w:pPr>
            <w:pStyle w:val="ListParagraph"/>
            <w:numPr>
              <w:numId w:val="1"/>
            </w:numPr>
            <w:ind w:hanging="360"/>
          </w:pPr>
        </w:pPrChange>
      </w:pPr>
      <w:r>
        <w:t>Carrier</w:t>
      </w:r>
      <w:ins w:id="181" w:author="1. BenMiled" w:date="2016-08-15T22:16:00Z">
        <w:r w:rsidR="00B02EE3">
          <w:t xml:space="preserve">, </w:t>
        </w:r>
      </w:ins>
    </w:p>
    <w:p w14:paraId="002F0B03" w14:textId="77777777" w:rsidR="002C5C66" w:rsidRDefault="002C5C66" w:rsidP="00B02EE3">
      <w:pPr>
        <w:pPrChange w:id="182" w:author="1. BenMiled" w:date="2016-08-15T22:16:00Z">
          <w:pPr>
            <w:pStyle w:val="ListParagraph"/>
            <w:numPr>
              <w:numId w:val="1"/>
            </w:numPr>
            <w:ind w:hanging="360"/>
          </w:pPr>
        </w:pPrChange>
      </w:pPr>
      <w:r>
        <w:t>Supplier</w:t>
      </w:r>
      <w:ins w:id="183" w:author="1. BenMiled" w:date="2016-08-15T22:16:00Z">
        <w:r w:rsidR="00B02EE3">
          <w:t xml:space="preserve">. Obviously a given entity may assume more than one role over several shipments. For instance, a carrier </w:t>
        </w:r>
      </w:ins>
      <w:ins w:id="184" w:author="1. BenMiled" w:date="2016-08-15T22:17:00Z">
        <w:r w:rsidR="00153F67">
          <w:t xml:space="preserve">in one shipment </w:t>
        </w:r>
      </w:ins>
      <w:ins w:id="185" w:author="1. BenMiled" w:date="2016-08-15T22:16:00Z">
        <w:r w:rsidR="00B02EE3">
          <w:t xml:space="preserve">can also be a </w:t>
        </w:r>
      </w:ins>
      <w:ins w:id="186" w:author="1. BenMiled" w:date="2016-08-15T22:17:00Z">
        <w:r w:rsidR="00153F67">
          <w:t xml:space="preserve">customer in other shipment. However, for a given shipment these roles are in general distinct. </w:t>
        </w:r>
      </w:ins>
    </w:p>
    <w:p w14:paraId="27C63394" w14:textId="77777777" w:rsidR="0044226E" w:rsidDel="00B02EE3" w:rsidRDefault="002C5C66" w:rsidP="0044226E">
      <w:pPr>
        <w:pStyle w:val="ListParagraph"/>
        <w:numPr>
          <w:ilvl w:val="0"/>
          <w:numId w:val="1"/>
        </w:numPr>
        <w:rPr>
          <w:del w:id="187" w:author="1. BenMiled" w:date="2016-08-15T22:14:00Z"/>
        </w:rPr>
      </w:pPr>
      <w:del w:id="188" w:author="1. BenMiled" w:date="2016-08-15T22:14:00Z">
        <w:r w:rsidDel="00B02EE3">
          <w:delText xml:space="preserve">Index server </w:delText>
        </w:r>
      </w:del>
    </w:p>
    <w:p w14:paraId="79B58529" w14:textId="77777777" w:rsidR="0044226E" w:rsidDel="00153F67" w:rsidRDefault="0044226E" w:rsidP="0044226E">
      <w:pPr>
        <w:rPr>
          <w:del w:id="189" w:author="1. BenMiled" w:date="2016-08-15T22:19:00Z"/>
        </w:rPr>
      </w:pPr>
      <w:del w:id="190" w:author="1. BenMiled" w:date="2016-08-15T22:19:00Z">
        <w:r w:rsidDel="00153F67">
          <w:delText xml:space="preserve">The </w:delText>
        </w:r>
      </w:del>
      <w:del w:id="191" w:author="1. BenMiled" w:date="2016-08-15T13:41:00Z">
        <w:r w:rsidDel="00897E0C">
          <w:delText xml:space="preserve">rolls </w:delText>
        </w:r>
      </w:del>
      <w:del w:id="192" w:author="1. BenMiled" w:date="2016-08-15T22:19:00Z">
        <w:r w:rsidDel="00153F67">
          <w:delText xml:space="preserve">in the model do not represent the kind of client software. </w:delText>
        </w:r>
        <w:r w:rsidR="002F771A" w:rsidDel="00153F67">
          <w:delText>Customer, carrier and supplier is the roll that a client plays in one particular transaction. Index server holds all clients’ information. It play a roll of yellow page.</w:delText>
        </w:r>
        <w:r w:rsidR="00853848" w:rsidDel="00153F67">
          <w:delText xml:space="preserve"> Every time before a communication takes place client has to query index server for others’ IP address. </w:delText>
        </w:r>
      </w:del>
    </w:p>
    <w:p w14:paraId="43C280A9" w14:textId="77777777" w:rsidR="008C1D03" w:rsidDel="007D488B" w:rsidRDefault="0044226E" w:rsidP="0044226E">
      <w:pPr>
        <w:rPr>
          <w:del w:id="193" w:author="1. BenMiled" w:date="2016-08-15T13:56:00Z"/>
        </w:rPr>
      </w:pPr>
      <w:del w:id="194" w:author="1. BenMiled" w:date="2016-08-15T22:18:00Z">
        <w:r w:rsidDel="00153F67">
          <w:delText xml:space="preserve">The </w:delText>
        </w:r>
        <w:r w:rsidR="00625941" w:rsidDel="00153F67">
          <w:delText xml:space="preserve">overview of the </w:delText>
        </w:r>
        <w:r w:rsidR="00E10CEA" w:rsidDel="00153F67">
          <w:delText>model</w:delText>
        </w:r>
        <w:r w:rsidDel="00153F67">
          <w:delText xml:space="preserve"> is </w:delText>
        </w:r>
        <w:r w:rsidR="009817C6" w:rsidDel="00153F67">
          <w:delText>shown in the following picture.</w:delText>
        </w:r>
      </w:del>
    </w:p>
    <w:p w14:paraId="17CEBC86" w14:textId="77777777" w:rsidR="007D488B" w:rsidRDefault="007D488B" w:rsidP="0044226E">
      <w:pPr>
        <w:rPr>
          <w:ins w:id="195" w:author="1. BenMiled" w:date="2016-08-15T22:02:00Z"/>
        </w:rPr>
      </w:pPr>
    </w:p>
    <w:p w14:paraId="71230E15" w14:textId="77777777" w:rsidR="007D488B" w:rsidRDefault="00096AAF" w:rsidP="0044226E">
      <w:pPr>
        <w:rPr>
          <w:ins w:id="196" w:author="1. BenMiled" w:date="2016-08-15T22:02:00Z"/>
        </w:rPr>
      </w:pPr>
      <w:ins w:id="197" w:author="1. BenMiled" w:date="2016-08-15T22:02:00Z">
        <w:r>
          <w:t>4.2</w:t>
        </w:r>
        <w:r w:rsidR="007D488B">
          <w:t xml:space="preserve"> Modules</w:t>
        </w:r>
      </w:ins>
    </w:p>
    <w:p w14:paraId="68E03EAD" w14:textId="77777777" w:rsidR="007D488B" w:rsidRDefault="007D488B" w:rsidP="0044226E">
      <w:pPr>
        <w:rPr>
          <w:ins w:id="198" w:author="1. BenMiled" w:date="2016-08-15T22:18:00Z"/>
        </w:rPr>
      </w:pPr>
      <w:ins w:id="199" w:author="1. BenMiled" w:date="2016-08-15T22:02:00Z">
        <w:r>
          <w:t xml:space="preserve">Describe each module in your system and its functionality – also include a detailed diagram that shows all the modules </w:t>
        </w:r>
      </w:ins>
      <w:ins w:id="200" w:author="1. BenMiled" w:date="2016-08-15T22:03:00Z">
        <w:r>
          <w:t>–</w:t>
        </w:r>
      </w:ins>
      <w:ins w:id="201" w:author="1. BenMiled" w:date="2016-08-15T22:02:00Z">
        <w:r>
          <w:t xml:space="preserve"> </w:t>
        </w:r>
      </w:ins>
    </w:p>
    <w:p w14:paraId="7DD16735" w14:textId="77777777" w:rsidR="00153F67" w:rsidRDefault="00153F67" w:rsidP="0044226E">
      <w:pPr>
        <w:rPr>
          <w:ins w:id="202" w:author="1. BenMiled" w:date="2016-08-15T22:03:00Z"/>
        </w:rPr>
      </w:pPr>
      <w:ins w:id="203" w:author="1. BenMiled" w:date="2016-08-15T22:18:00Z">
        <w:r>
          <w:t xml:space="preserve">The overview of the model is shown in </w:t>
        </w:r>
        <w:proofErr w:type="gramStart"/>
        <w:r>
          <w:t>Figure ????</w:t>
        </w:r>
        <w:r>
          <w:t>.</w:t>
        </w:r>
        <w:proofErr w:type="gramEnd"/>
        <w:r>
          <w:t xml:space="preserve"> The main modules include the Index </w:t>
        </w:r>
        <w:proofErr w:type="gramStart"/>
        <w:r>
          <w:t>Ser</w:t>
        </w:r>
      </w:ins>
      <w:ins w:id="204" w:author="1. BenMiled" w:date="2016-08-15T22:19:00Z">
        <w:r>
          <w:t>ver, …., …..</w:t>
        </w:r>
      </w:ins>
      <w:proofErr w:type="gramEnd"/>
    </w:p>
    <w:p w14:paraId="65715FD3" w14:textId="77777777" w:rsidR="007D488B" w:rsidRDefault="00153F67" w:rsidP="00153F67">
      <w:pPr>
        <w:pStyle w:val="ListParagraph"/>
        <w:numPr>
          <w:ilvl w:val="0"/>
          <w:numId w:val="4"/>
        </w:numPr>
        <w:rPr>
          <w:ins w:id="205" w:author="1. BenMiled" w:date="2016-08-15T22:02:00Z"/>
        </w:rPr>
        <w:pPrChange w:id="206" w:author="1. BenMiled" w:date="2016-08-15T22:18:00Z">
          <w:pPr/>
        </w:pPrChange>
      </w:pPr>
      <w:ins w:id="207" w:author="1. BenMiled" w:date="2016-08-15T22:18:00Z">
        <w:r>
          <w:t xml:space="preserve">Index Server </w:t>
        </w:r>
      </w:ins>
    </w:p>
    <w:p w14:paraId="4976205B" w14:textId="77777777" w:rsidR="00E10CEA" w:rsidDel="00153F67" w:rsidRDefault="00625941" w:rsidP="0044226E">
      <w:pPr>
        <w:rPr>
          <w:del w:id="208" w:author="1. BenMiled" w:date="2016-08-15T22:19:00Z"/>
        </w:rPr>
      </w:pPr>
      <w:del w:id="209" w:author="1. BenMiled" w:date="2016-08-15T13:56:00Z">
        <w:r w:rsidDel="008C1D03">
          <w:rPr>
            <w:noProof/>
            <w:lang w:eastAsia="en-US"/>
          </w:rPr>
          <w:drawing>
            <wp:inline distT="0" distB="0" distL="0" distR="0" wp14:anchorId="738D728B" wp14:editId="1470212E">
              <wp:extent cx="3100992" cy="263484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6077" cy="2647667"/>
                      </a:xfrm>
                      <a:prstGeom prst="rect">
                        <a:avLst/>
                      </a:prstGeom>
                    </pic:spPr>
                  </pic:pic>
                </a:graphicData>
              </a:graphic>
            </wp:inline>
          </w:drawing>
        </w:r>
      </w:del>
    </w:p>
    <w:p w14:paraId="53C422D1" w14:textId="77777777" w:rsidR="00120833" w:rsidRDefault="00120833" w:rsidP="0044226E">
      <w:r>
        <w:t xml:space="preserve">Index server acts as a yellow page. It holds all clients’ information such as IP address, clients’ names. When a client wants to communication with others, it will first query index server for the information of </w:t>
      </w:r>
      <w:del w:id="210" w:author="1. BenMiled" w:date="2016-08-15T22:20:00Z">
        <w:r w:rsidDel="00153F67">
          <w:delText>others’</w:delText>
        </w:r>
      </w:del>
      <w:ins w:id="211" w:author="1. BenMiled" w:date="2016-08-15T22:20:00Z">
        <w:r w:rsidR="00153F67">
          <w:t>the target client</w:t>
        </w:r>
      </w:ins>
      <w:r>
        <w:t xml:space="preserve">. </w:t>
      </w:r>
      <w:proofErr w:type="gramStart"/>
      <w:ins w:id="212" w:author="1. BenMiled" w:date="2016-08-15T22:20:00Z">
        <w:r w:rsidR="00153F67">
          <w:t>How ?</w:t>
        </w:r>
        <w:proofErr w:type="gramEnd"/>
        <w:r w:rsidR="00153F67">
          <w:t xml:space="preserve">  </w:t>
        </w:r>
        <w:proofErr w:type="gramStart"/>
        <w:r w:rsidR="00153F67">
          <w:t>what</w:t>
        </w:r>
        <w:proofErr w:type="gramEnd"/>
        <w:r w:rsidR="00153F67">
          <w:t xml:space="preserve"> is the process flow ? </w:t>
        </w:r>
      </w:ins>
      <w:proofErr w:type="gramStart"/>
      <w:ins w:id="213" w:author="1. BenMiled" w:date="2016-08-15T22:21:00Z">
        <w:r w:rsidR="00153F67">
          <w:t>why</w:t>
        </w:r>
        <w:proofErr w:type="gramEnd"/>
        <w:r w:rsidR="00153F67">
          <w:t xml:space="preserve"> do you have to maintain an index server ? </w:t>
        </w:r>
      </w:ins>
      <w:r>
        <w:t xml:space="preserve">Client will update their IP address regularly.  </w:t>
      </w:r>
      <w:ins w:id="214" w:author="1. BenMiled" w:date="2016-08-15T22:21:00Z">
        <w:r w:rsidR="00153F67">
          <w:t>How and why can</w:t>
        </w:r>
      </w:ins>
      <w:ins w:id="215" w:author="1. BenMiled" w:date="2016-08-15T22:22:00Z">
        <w:r w:rsidR="00153F67">
          <w:t xml:space="preserve">’t you maintain static IP – mobile client – </w:t>
        </w:r>
        <w:proofErr w:type="spellStart"/>
        <w:r w:rsidR="00153F67">
          <w:t>etc</w:t>
        </w:r>
        <w:proofErr w:type="spellEnd"/>
        <w:r w:rsidR="00153F67">
          <w:t xml:space="preserve">… </w:t>
        </w:r>
      </w:ins>
    </w:p>
    <w:p w14:paraId="26788B03" w14:textId="77777777" w:rsidR="00BA49AD" w:rsidRDefault="00BA49AD" w:rsidP="0044226E">
      <w:r>
        <w:t xml:space="preserve">Each client will act as </w:t>
      </w:r>
      <w:r w:rsidR="005E0895">
        <w:t>c</w:t>
      </w:r>
      <w:r w:rsidR="0013117B">
        <w:t>ustomer or carrier or supplier. The communication procedure is shown on the following picture.</w:t>
      </w:r>
    </w:p>
    <w:p w14:paraId="7979B8D2" w14:textId="77777777" w:rsidR="00213C6C" w:rsidRDefault="00625941" w:rsidP="0044226E">
      <w:del w:id="216" w:author="1. BenMiled" w:date="2016-08-15T13:57:00Z">
        <w:r w:rsidDel="008C1D03">
          <w:rPr>
            <w:noProof/>
            <w:lang w:eastAsia="en-US"/>
          </w:rPr>
          <w:drawing>
            <wp:inline distT="0" distB="0" distL="0" distR="0" wp14:anchorId="2CB59DBB" wp14:editId="4E70D55E">
              <wp:extent cx="3930015" cy="3206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9339" cy="3221917"/>
                      </a:xfrm>
                      <a:prstGeom prst="rect">
                        <a:avLst/>
                      </a:prstGeom>
                    </pic:spPr>
                  </pic:pic>
                </a:graphicData>
              </a:graphic>
            </wp:inline>
          </w:drawing>
        </w:r>
      </w:del>
      <w:ins w:id="217" w:author="1. BenMiled" w:date="2016-08-15T13:56:00Z">
        <w:r w:rsidR="008C1D03" w:rsidRPr="00C24151">
          <w:rPr>
            <w:noProof/>
            <w:lang w:eastAsia="en-US"/>
          </w:rPr>
          <mc:AlternateContent>
            <mc:Choice Requires="wps">
              <w:drawing>
                <wp:anchor distT="0" distB="0" distL="114300" distR="114300" simplePos="0" relativeHeight="251661312" behindDoc="0" locked="0" layoutInCell="1" allowOverlap="1" wp14:anchorId="59B64718" wp14:editId="40D25CA7">
                  <wp:simplePos x="0" y="0"/>
                  <wp:positionH relativeFrom="margin">
                    <wp:posOffset>0</wp:posOffset>
                  </wp:positionH>
                  <wp:positionV relativeFrom="margin">
                    <wp:posOffset>5596890</wp:posOffset>
                  </wp:positionV>
                  <wp:extent cx="2382520" cy="2298700"/>
                  <wp:effectExtent l="0" t="0" r="0" b="635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29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1D414" w14:textId="77777777" w:rsidR="008C1D03" w:rsidRPr="009E34E1" w:rsidRDefault="008C1D03" w:rsidP="008C1D03">
                              <w:pPr>
                                <w:pStyle w:val="Heading3"/>
                                <w:spacing w:before="0"/>
                                <w:jc w:val="center"/>
                                <w:rPr>
                                  <w:i/>
                                  <w:sz w:val="20"/>
                                  <w:lang w:val="fr-FR"/>
                                </w:rPr>
                              </w:pPr>
                              <w:ins w:id="218" w:author="1. BenMiled" w:date="2016-08-15T13:56:00Z">
                                <w:r>
                                  <w:rPr>
                                    <w:noProof/>
                                  </w:rPr>
                                  <w:drawing>
                                    <wp:inline distT="0" distB="0" distL="0" distR="0" wp14:anchorId="67EF7501" wp14:editId="6868877E">
                                      <wp:extent cx="2199640" cy="1794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794471"/>
                                              </a:xfrm>
                                              <a:prstGeom prst="rect">
                                                <a:avLst/>
                                              </a:prstGeom>
                                            </pic:spPr>
                                          </pic:pic>
                                        </a:graphicData>
                                      </a:graphic>
                                    </wp:inline>
                                  </w:drawing>
                                </w:r>
                              </w:ins>
                              <w:del w:id="219" w:author="1. BenMiled" w:date="2016-08-15T13:56:00Z">
                                <w:r w:rsidDel="008C1D03">
                                  <w:rPr>
                                    <w:noProof/>
                                  </w:rPr>
                                  <w:drawing>
                                    <wp:inline distT="0" distB="0" distL="0" distR="0" wp14:anchorId="0D22EEB4" wp14:editId="102C2185">
                                      <wp:extent cx="2159000" cy="2012950"/>
                                      <wp:effectExtent l="19050" t="19050" r="12700" b="2540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2119" t="10285" r="23775" b="10466"/>
                                              <a:stretch/>
                                            </pic:blipFill>
                                            <pic:spPr bwMode="auto">
                                              <a:xfrm>
                                                <a:off x="0" y="0"/>
                                                <a:ext cx="2159000" cy="2012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14:paraId="3501EC3E" w14:textId="77777777" w:rsidR="008C1D03" w:rsidRDefault="008C1D03" w:rsidP="008C1D03">
                              <w:pPr>
                                <w:pStyle w:val="AMIABodyText"/>
                                <w:spacing w:after="0"/>
                              </w:pPr>
                              <w:r>
                                <w:rPr>
                                  <w:b/>
                                </w:rPr>
                                <w:t xml:space="preserve">Figure </w:t>
                              </w:r>
                              <w:del w:id="220" w:author="1. BenMiled" w:date="2016-08-15T13:57:00Z">
                                <w:r w:rsidDel="008C1D03">
                                  <w:rPr>
                                    <w:b/>
                                  </w:rPr>
                                  <w:delText>1</w:delText>
                                </w:r>
                              </w:del>
                              <w:ins w:id="221" w:author="1. BenMiled" w:date="2016-08-15T13:57:00Z">
                                <w:r>
                                  <w:rPr>
                                    <w:b/>
                                  </w:rPr>
                                  <w:t>2</w:t>
                                </w:r>
                              </w:ins>
                              <w:r>
                                <w:rPr>
                                  <w:b/>
                                </w:rPr>
                                <w:t xml:space="preserve">. </w:t>
                              </w:r>
                              <w:del w:id="222" w:author="1. BenMiled" w:date="2016-08-15T13:55:00Z">
                                <w:r w:rsidDel="008C1D03">
                                  <w:delText>Sample PHR scenario</w:delText>
                                </w:r>
                              </w:del>
                              <w:proofErr w:type="gramStart"/>
                              <w:ins w:id="223" w:author="1. BenMiled" w:date="2016-08-15T13:55:00Z">
                                <w:r w:rsidR="00B02EE3">
                                  <w:t>same</w:t>
                                </w:r>
                                <w:proofErr w:type="gramEnd"/>
                                <w:r w:rsidR="00B02EE3">
                                  <w:t xml:space="preserve"> comment as for Figure 1</w:t>
                                </w:r>
                              </w:ins>
                            </w:p>
                            <w:p w14:paraId="25D0CC5C" w14:textId="77777777" w:rsidR="008C1D03" w:rsidRDefault="008C1D03" w:rsidP="008C1D03">
                              <w:pPr>
                                <w:pStyle w:val="AMIABodyText"/>
                              </w:pPr>
                            </w:p>
                            <w:p w14:paraId="563CA3FC" w14:textId="77777777" w:rsidR="008C1D03" w:rsidRDefault="008C1D03" w:rsidP="008C1D03">
                              <w:pPr>
                                <w:pStyle w:val="AMIABody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B64718" id="_x0000_s1028" type="#_x0000_t202" style="position:absolute;margin-left:0;margin-top:440.7pt;width:187.6pt;height:1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vCiAIAABc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" stroked="f">
                  <v:textbox>
                    <w:txbxContent>
                      <w:p w14:paraId="4611D414" w14:textId="77777777" w:rsidR="008C1D03" w:rsidRPr="009E34E1" w:rsidRDefault="008C1D03" w:rsidP="008C1D03">
                        <w:pPr>
                          <w:pStyle w:val="Heading3"/>
                          <w:spacing w:before="0"/>
                          <w:jc w:val="center"/>
                          <w:rPr>
                            <w:i/>
                            <w:sz w:val="20"/>
                            <w:lang w:val="fr-FR"/>
                          </w:rPr>
                        </w:pPr>
                        <w:ins w:id="224" w:author="1. BenMiled" w:date="2016-08-15T13:56:00Z">
                          <w:r>
                            <w:rPr>
                              <w:noProof/>
                            </w:rPr>
                            <w:drawing>
                              <wp:inline distT="0" distB="0" distL="0" distR="0" wp14:anchorId="67EF7501" wp14:editId="6868877E">
                                <wp:extent cx="2199640" cy="1794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794471"/>
                                        </a:xfrm>
                                        <a:prstGeom prst="rect">
                                          <a:avLst/>
                                        </a:prstGeom>
                                      </pic:spPr>
                                    </pic:pic>
                                  </a:graphicData>
                                </a:graphic>
                              </wp:inline>
                            </w:drawing>
                          </w:r>
                        </w:ins>
                        <w:del w:id="225" w:author="1. BenMiled" w:date="2016-08-15T13:56:00Z">
                          <w:r w:rsidDel="008C1D03">
                            <w:rPr>
                              <w:noProof/>
                            </w:rPr>
                            <w:drawing>
                              <wp:inline distT="0" distB="0" distL="0" distR="0" wp14:anchorId="0D22EEB4" wp14:editId="102C2185">
                                <wp:extent cx="2159000" cy="2012950"/>
                                <wp:effectExtent l="19050" t="19050" r="12700" b="2540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2119" t="10285" r="23775" b="10466"/>
                                        <a:stretch/>
                                      </pic:blipFill>
                                      <pic:spPr bwMode="auto">
                                        <a:xfrm>
                                          <a:off x="0" y="0"/>
                                          <a:ext cx="2159000" cy="2012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14:paraId="3501EC3E" w14:textId="77777777" w:rsidR="008C1D03" w:rsidRDefault="008C1D03" w:rsidP="008C1D03">
                        <w:pPr>
                          <w:pStyle w:val="AMIABodyText"/>
                          <w:spacing w:after="0"/>
                        </w:pPr>
                        <w:r>
                          <w:rPr>
                            <w:b/>
                          </w:rPr>
                          <w:t xml:space="preserve">Figure </w:t>
                        </w:r>
                        <w:del w:id="226" w:author="1. BenMiled" w:date="2016-08-15T13:57:00Z">
                          <w:r w:rsidDel="008C1D03">
                            <w:rPr>
                              <w:b/>
                            </w:rPr>
                            <w:delText>1</w:delText>
                          </w:r>
                        </w:del>
                        <w:ins w:id="227" w:author="1. BenMiled" w:date="2016-08-15T13:57:00Z">
                          <w:r>
                            <w:rPr>
                              <w:b/>
                            </w:rPr>
                            <w:t>2</w:t>
                          </w:r>
                        </w:ins>
                        <w:r>
                          <w:rPr>
                            <w:b/>
                          </w:rPr>
                          <w:t xml:space="preserve">. </w:t>
                        </w:r>
                        <w:del w:id="228" w:author="1. BenMiled" w:date="2016-08-15T13:55:00Z">
                          <w:r w:rsidDel="008C1D03">
                            <w:delText>Sample PHR scenario</w:delText>
                          </w:r>
                        </w:del>
                        <w:proofErr w:type="gramStart"/>
                        <w:ins w:id="229" w:author="1. BenMiled" w:date="2016-08-15T13:55:00Z">
                          <w:r w:rsidR="00B02EE3">
                            <w:t>same</w:t>
                          </w:r>
                          <w:proofErr w:type="gramEnd"/>
                          <w:r w:rsidR="00B02EE3">
                            <w:t xml:space="preserve"> comment as for Figure 1</w:t>
                          </w:r>
                        </w:ins>
                      </w:p>
                      <w:p w14:paraId="25D0CC5C" w14:textId="77777777" w:rsidR="008C1D03" w:rsidRDefault="008C1D03" w:rsidP="008C1D03">
                        <w:pPr>
                          <w:pStyle w:val="AMIABodyText"/>
                        </w:pPr>
                      </w:p>
                      <w:p w14:paraId="563CA3FC" w14:textId="77777777" w:rsidR="008C1D03" w:rsidRDefault="008C1D03" w:rsidP="008C1D03">
                        <w:pPr>
                          <w:pStyle w:val="AMIABodyText"/>
                        </w:pPr>
                      </w:p>
                    </w:txbxContent>
                  </v:textbox>
                  <w10:wrap type="square" anchorx="margin" anchory="margin"/>
                </v:shape>
              </w:pict>
            </mc:Fallback>
          </mc:AlternateContent>
        </w:r>
      </w:ins>
    </w:p>
    <w:p w14:paraId="4DB43C1C" w14:textId="77777777" w:rsidR="00096AAF" w:rsidRDefault="00096AAF" w:rsidP="00213C6C">
      <w:pPr>
        <w:rPr>
          <w:ins w:id="230" w:author="1. BenMiled" w:date="2016-08-15T22:27:00Z"/>
        </w:rPr>
      </w:pPr>
    </w:p>
    <w:p w14:paraId="1672E6B3" w14:textId="77777777" w:rsidR="00096AAF" w:rsidRDefault="00096AAF" w:rsidP="00213C6C">
      <w:pPr>
        <w:rPr>
          <w:ins w:id="231" w:author="1. BenMiled" w:date="2016-08-15T22:27:00Z"/>
        </w:rPr>
      </w:pPr>
    </w:p>
    <w:p w14:paraId="5109236A" w14:textId="77777777" w:rsidR="00096AAF" w:rsidRDefault="00096AAF" w:rsidP="00213C6C">
      <w:pPr>
        <w:rPr>
          <w:ins w:id="232" w:author="1. BenMiled" w:date="2016-08-15T22:27:00Z"/>
        </w:rPr>
      </w:pPr>
    </w:p>
    <w:p w14:paraId="66A070CC" w14:textId="77777777" w:rsidR="00096AAF" w:rsidRDefault="00096AAF" w:rsidP="00213C6C">
      <w:pPr>
        <w:rPr>
          <w:ins w:id="233" w:author="1. BenMiled" w:date="2016-08-15T22:27:00Z"/>
        </w:rPr>
      </w:pPr>
    </w:p>
    <w:p w14:paraId="34143367" w14:textId="77777777" w:rsidR="00096AAF" w:rsidRDefault="00096AAF" w:rsidP="00213C6C">
      <w:pPr>
        <w:rPr>
          <w:ins w:id="234" w:author="1. BenMiled" w:date="2016-08-15T22:27:00Z"/>
        </w:rPr>
      </w:pPr>
    </w:p>
    <w:p w14:paraId="0604C279" w14:textId="77777777" w:rsidR="00096AAF" w:rsidRDefault="00096AAF" w:rsidP="00213C6C">
      <w:pPr>
        <w:rPr>
          <w:ins w:id="235" w:author="1. BenMiled" w:date="2016-08-15T22:27:00Z"/>
        </w:rPr>
      </w:pPr>
      <w:commentRangeStart w:id="236"/>
      <w:ins w:id="237" w:author="1. BenMiled" w:date="2016-08-15T22:27:00Z">
        <w:r>
          <w:rPr>
            <w:noProof/>
          </w:rPr>
          <w:lastRenderedPageBreak/>
          <w:drawing>
            <wp:inline distT="0" distB="0" distL="0" distR="0" wp14:anchorId="63E897FD" wp14:editId="6D1BA6D7">
              <wp:extent cx="3889470" cy="2085796"/>
              <wp:effectExtent l="57150" t="19050" r="111030" b="85904"/>
              <wp:docPr id="17"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3"/>
                      <a:stretch>
                        <a:fillRect/>
                      </a:stretch>
                    </pic:blipFill>
                    <pic:spPr>
                      <a:xfrm>
                        <a:off x="0" y="0"/>
                        <a:ext cx="3895255" cy="2088898"/>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commentRangeEnd w:id="236"/>
        <w:r>
          <w:rPr>
            <w:rStyle w:val="CommentReference"/>
          </w:rPr>
          <w:commentReference w:id="236"/>
        </w:r>
      </w:ins>
    </w:p>
    <w:p w14:paraId="7FA55D71" w14:textId="77777777" w:rsidR="00096AAF" w:rsidRDefault="00096AAF" w:rsidP="00213C6C">
      <w:pPr>
        <w:rPr>
          <w:ins w:id="238" w:author="1. BenMiled" w:date="2016-08-15T22:27:00Z"/>
        </w:rPr>
      </w:pPr>
    </w:p>
    <w:p w14:paraId="05FEAED1" w14:textId="77777777" w:rsidR="002C5C66" w:rsidRDefault="0013117B" w:rsidP="00213C6C">
      <w:commentRangeStart w:id="239"/>
      <w:r>
        <w:t xml:space="preserve">This model is based on the assumption that the order information has already been initialized by each </w:t>
      </w:r>
      <w:proofErr w:type="gramStart"/>
      <w:r>
        <w:t>company’s</w:t>
      </w:r>
      <w:proofErr w:type="gramEnd"/>
      <w:r>
        <w:t xml:space="preserve"> ERP (enterprise resource planning) and the order information is already in our MongoDB</w:t>
      </w:r>
      <w:r w:rsidR="00316B5D">
        <w:t>.</w:t>
      </w:r>
      <w:commentRangeEnd w:id="239"/>
      <w:r w:rsidR="00153F67">
        <w:rPr>
          <w:rStyle w:val="CommentReference"/>
        </w:rPr>
        <w:commentReference w:id="239"/>
      </w:r>
      <w:r w:rsidR="00316B5D">
        <w:t xml:space="preserve"> </w:t>
      </w:r>
      <w:r w:rsidR="008E115D">
        <w:t xml:space="preserve">The order information is shown in appendix. </w:t>
      </w:r>
      <w:r w:rsidR="00316B5D">
        <w:t xml:space="preserve"> </w:t>
      </w:r>
      <w:r w:rsidR="00B849C7">
        <w:t>T</w:t>
      </w:r>
      <w:r w:rsidR="00316B5D">
        <w:t xml:space="preserve">he communication is initialized </w:t>
      </w:r>
      <w:r w:rsidR="008E115D">
        <w:t xml:space="preserve">by the supplier. </w:t>
      </w:r>
      <w:r w:rsidR="00213C6C">
        <w:t xml:space="preserve">The supplier will establish a TCP connection with customer and carrier. It will update the shipment information to carrier and customer when a new </w:t>
      </w:r>
      <w:proofErr w:type="gramStart"/>
      <w:r w:rsidR="00213C6C">
        <w:t>signal</w:t>
      </w:r>
      <w:ins w:id="240" w:author="1. BenMiled" w:date="2016-08-15T22:31:00Z">
        <w:r w:rsidR="00096AAF">
          <w:t xml:space="preserve"> ????</w:t>
        </w:r>
      </w:ins>
      <w:proofErr w:type="gramEnd"/>
      <w:r w:rsidR="00213C6C">
        <w:t xml:space="preserve"> </w:t>
      </w:r>
      <w:proofErr w:type="gramStart"/>
      <w:r w:rsidR="00213C6C">
        <w:t>arrives</w:t>
      </w:r>
      <w:proofErr w:type="gramEnd"/>
      <w:r w:rsidR="00213C6C">
        <w:t>.</w:t>
      </w:r>
      <w:r w:rsidR="004C303C">
        <w:t xml:space="preserve"> </w:t>
      </w:r>
      <w:commentRangeStart w:id="241"/>
      <w:r w:rsidR="00FF6C38">
        <w:t>The signal is sent by some integrated sensor network such as bar code scanner</w:t>
      </w:r>
      <w:commentRangeEnd w:id="241"/>
      <w:r w:rsidR="00096AAF">
        <w:rPr>
          <w:rStyle w:val="CommentReference"/>
        </w:rPr>
        <w:commentReference w:id="241"/>
      </w:r>
      <w:r w:rsidR="00FF6C38">
        <w:t xml:space="preserve">. </w:t>
      </w:r>
      <w:commentRangeStart w:id="242"/>
      <w:r w:rsidR="00FF6C38">
        <w:t xml:space="preserve">Our software </w:t>
      </w:r>
      <w:r w:rsidR="000B61A0">
        <w:t>will broadcast to all parties that involved in the shipment, o</w:t>
      </w:r>
      <w:r w:rsidR="00FF6C38">
        <w:t xml:space="preserve">nce </w:t>
      </w:r>
      <w:r w:rsidR="000B61A0">
        <w:t>it receives the signal.</w:t>
      </w:r>
      <w:r w:rsidR="00FD6C1F">
        <w:t xml:space="preserve"> It will keep update the status until carrier picks up. The carrier will receive GPS signal from the track and it will use the same mechanism to broadcast to other parties. The customer will be required to verify the status of the shipment and manually submit the final acceptance of the shipment once the order is delivered.</w:t>
      </w:r>
      <w:r w:rsidR="0013355C">
        <w:t xml:space="preserve"> </w:t>
      </w:r>
      <w:commentRangeEnd w:id="242"/>
      <w:r w:rsidR="00096AAF">
        <w:rPr>
          <w:rStyle w:val="CommentReference"/>
        </w:rPr>
        <w:commentReference w:id="242"/>
      </w:r>
    </w:p>
    <w:p w14:paraId="168537A8" w14:textId="77777777" w:rsidR="00A577AC" w:rsidRDefault="0013355C" w:rsidP="00213C6C">
      <w:del w:id="243" w:author="1. BenMiled" w:date="2016-08-15T22:24:00Z">
        <w:r w:rsidDel="00153F67">
          <w:delText>There are few problem needs to be addressed in the communication between clients. First we will need the IP address of all parties that involved in one particular shipment</w:delText>
        </w:r>
        <w:r w:rsidR="006E48C5" w:rsidDel="00153F67">
          <w:delText xml:space="preserve">. Because of changing IP address (we cannot assume the IP address of every client does </w:delText>
        </w:r>
        <w:r w:rsidR="002C6D1D" w:rsidDel="00153F67">
          <w:delText>not change, it has to be update</w:delText>
        </w:r>
        <w:r w:rsidR="006E48C5" w:rsidDel="00153F67">
          <w:delText xml:space="preserve">), we cannot store all the IP address </w:delText>
        </w:r>
        <w:r w:rsidR="00E313CC" w:rsidDel="00153F67">
          <w:delText xml:space="preserve">in each client’s database, so we added a light called index server in to the system. Index server acts like a yellow page. It stores all clients’ information such as IP address client’s name. </w:delText>
        </w:r>
      </w:del>
      <w:r w:rsidR="00E313CC">
        <w:t xml:space="preserve">Client queries index server about others’ IP address according to the information contained in Order </w:t>
      </w:r>
      <w:proofErr w:type="spellStart"/>
      <w:r w:rsidR="00E313CC">
        <w:t>struct</w:t>
      </w:r>
      <w:proofErr w:type="spellEnd"/>
      <w:r w:rsidR="00BD2633">
        <w:t xml:space="preserve"> which will be explained later in this paper</w:t>
      </w:r>
      <w:r w:rsidR="00E313CC">
        <w:t xml:space="preserve">. </w:t>
      </w:r>
      <w:r w:rsidR="00AF3EFA">
        <w:t xml:space="preserve">There are few advantage of adding one index server in to the system. Firstly it can </w:t>
      </w:r>
      <w:r w:rsidR="00030B96">
        <w:t xml:space="preserve">reduce the amount of network </w:t>
      </w:r>
      <w:r w:rsidR="00767E95">
        <w:t>traffic</w:t>
      </w:r>
      <w:r w:rsidR="00030B96">
        <w:t xml:space="preserve">. one client has to send IP address update message to all clients’ in the network if </w:t>
      </w:r>
      <w:r w:rsidR="008E7E66">
        <w:t>every</w:t>
      </w:r>
      <w:r w:rsidR="00030B96">
        <w:t xml:space="preserve"> cli</w:t>
      </w:r>
      <w:r w:rsidR="008E7E66">
        <w:t>ent</w:t>
      </w:r>
      <w:r w:rsidR="00030B96">
        <w:t xml:space="preserve"> store</w:t>
      </w:r>
      <w:r w:rsidR="008E7E66">
        <w:t>s</w:t>
      </w:r>
      <w:r w:rsidR="00030B96">
        <w:t xml:space="preserve"> each other’s IP address in its own database</w:t>
      </w:r>
      <w:r w:rsidR="008E7E66">
        <w:t>, instead of doing this, we have index server to handle all the client information related communication, so client only have to send one message to index server to update its’ information. Secondly this structure can help protect the privacy of each company’</w:t>
      </w:r>
      <w:r w:rsidR="000D1689">
        <w:t>s information. Company’s information will only be accessible by index server and the parties that are involved in one</w:t>
      </w:r>
      <w:r w:rsidR="00616860">
        <w:t xml:space="preserve"> transaction. Other </w:t>
      </w:r>
      <w:r w:rsidR="000D1689">
        <w:t>parties can only access the information while a shipment is taking place. The information will not be stored in any place other th</w:t>
      </w:r>
      <w:r w:rsidR="00F23A51">
        <w:t xml:space="preserve">an index server. </w:t>
      </w:r>
    </w:p>
    <w:p w14:paraId="0FB4F68F" w14:textId="77777777" w:rsidR="00A577AC" w:rsidRDefault="00A577AC" w:rsidP="00213C6C">
      <w:r>
        <w:t xml:space="preserve">Peer to peer </w:t>
      </w:r>
    </w:p>
    <w:p w14:paraId="2C638D37" w14:textId="77777777" w:rsidR="00AF3EFA" w:rsidRDefault="00650101" w:rsidP="00213C6C">
      <w:commentRangeStart w:id="244"/>
      <w:r>
        <w:t>This system uses peer to peer architecture for the</w:t>
      </w:r>
      <w:r w:rsidR="00A31EDB">
        <w:t xml:space="preserve"> communication between clients. Peer to peer architecture can reduce network </w:t>
      </w:r>
      <w:proofErr w:type="gramStart"/>
      <w:r w:rsidR="00A31EDB">
        <w:t>traffic</w:t>
      </w:r>
      <w:r w:rsidR="00A577AC">
        <w:t xml:space="preserve"> </w:t>
      </w:r>
      <w:r w:rsidR="00A31EDB">
        <w:t>,</w:t>
      </w:r>
      <w:proofErr w:type="gramEnd"/>
      <w:r w:rsidR="00A31EDB">
        <w:t xml:space="preserve"> since communication are between clients, there is no server interfere in between </w:t>
      </w:r>
      <w:r w:rsidR="008E7F58">
        <w:t>the communication.</w:t>
      </w:r>
      <w:r w:rsidR="00A577AC">
        <w:t xml:space="preserve">  Using peer to peer architecture</w:t>
      </w:r>
      <w:r w:rsidR="008E7F58">
        <w:t xml:space="preserve"> can avoid single point failure</w:t>
      </w:r>
      <w:r w:rsidR="00A51C3D">
        <w:t xml:space="preserve">, even one client goes down the communication </w:t>
      </w:r>
      <w:r w:rsidR="009978AB">
        <w:t>will continue. Once the client resumes online it will receive the newest information from other</w:t>
      </w:r>
      <w:r w:rsidR="00625941">
        <w:t xml:space="preserve"> clients</w:t>
      </w:r>
      <w:r w:rsidR="009978AB">
        <w:t xml:space="preserve">. </w:t>
      </w:r>
      <w:r w:rsidR="00A577AC">
        <w:t xml:space="preserve">In addition </w:t>
      </w:r>
      <w:r w:rsidR="00443B8D">
        <w:t xml:space="preserve">it can reduce data storage cost. Since the data is stored locally in every client. There is no need to establish a centralized server storage. </w:t>
      </w:r>
      <w:commentRangeEnd w:id="244"/>
      <w:r w:rsidR="00153F67">
        <w:rPr>
          <w:rStyle w:val="CommentReference"/>
        </w:rPr>
        <w:commentReference w:id="244"/>
      </w:r>
      <w:r w:rsidR="00443B8D">
        <w:t>I</w:t>
      </w:r>
    </w:p>
    <w:p w14:paraId="022D327A" w14:textId="77777777" w:rsidR="00AF0E5B" w:rsidRDefault="00625941" w:rsidP="00096AAF">
      <w:pPr>
        <w:pStyle w:val="ListParagraph"/>
        <w:numPr>
          <w:ilvl w:val="0"/>
          <w:numId w:val="4"/>
        </w:numPr>
        <w:pPrChange w:id="245" w:author="1. BenMiled" w:date="2016-08-15T22:36:00Z">
          <w:pPr/>
        </w:pPrChange>
      </w:pPr>
      <w:r>
        <w:t xml:space="preserve">Client </w:t>
      </w:r>
      <w:del w:id="246" w:author="1. BenMiled" w:date="2016-08-15T22:36:00Z">
        <w:r w:rsidR="00AC3C94" w:rsidDel="00096AAF">
          <w:delText xml:space="preserve">software </w:delText>
        </w:r>
        <w:r w:rsidDel="00096AAF">
          <w:delText>design</w:delText>
        </w:r>
      </w:del>
      <w:ins w:id="247" w:author="1. BenMiled" w:date="2016-08-15T22:36:00Z">
        <w:r w:rsidR="00096AAF">
          <w:t>Application</w:t>
        </w:r>
      </w:ins>
      <w:r>
        <w:t xml:space="preserve"> </w:t>
      </w:r>
    </w:p>
    <w:p w14:paraId="1AF62E57" w14:textId="77777777" w:rsidR="00C3250B" w:rsidDel="008C1D03" w:rsidRDefault="00C3250B" w:rsidP="00213C6C">
      <w:pPr>
        <w:rPr>
          <w:del w:id="248" w:author="1. BenMiled" w:date="2016-08-15T13:58:00Z"/>
        </w:rPr>
      </w:pPr>
      <w:r>
        <w:lastRenderedPageBreak/>
        <w:t xml:space="preserve">Client side software uses </w:t>
      </w:r>
      <w:ins w:id="249" w:author="1. BenMiled" w:date="2016-08-15T13:58:00Z">
        <w:r w:rsidR="008C1D03">
          <w:t xml:space="preserve">a </w:t>
        </w:r>
      </w:ins>
      <w:r>
        <w:t xml:space="preserve">3 </w:t>
      </w:r>
      <w:del w:id="250" w:author="1. BenMiled" w:date="2016-08-15T13:58:00Z">
        <w:r w:rsidDel="008C1D03">
          <w:delText>layer design as shown in the picture below</w:delText>
        </w:r>
      </w:del>
      <w:ins w:id="251" w:author="1. BenMiled" w:date="2016-08-15T13:58:00Z">
        <w:r w:rsidR="008C1D03">
          <w:t>tier architecture</w:t>
        </w:r>
      </w:ins>
      <w:r>
        <w:t>.</w:t>
      </w:r>
    </w:p>
    <w:p w14:paraId="715C860A" w14:textId="77777777" w:rsidR="00443B8D" w:rsidDel="008C1D03" w:rsidRDefault="00443B8D" w:rsidP="00213C6C">
      <w:pPr>
        <w:rPr>
          <w:del w:id="252" w:author="1. BenMiled" w:date="2016-08-15T13:58:00Z"/>
        </w:rPr>
      </w:pPr>
      <w:del w:id="253" w:author="1. BenMiled" w:date="2016-08-15T13:57:00Z">
        <w:r w:rsidDel="008C1D03">
          <w:rPr>
            <w:noProof/>
            <w:lang w:eastAsia="en-US"/>
          </w:rPr>
          <w:drawing>
            <wp:inline distT="0" distB="0" distL="0" distR="0" wp14:anchorId="23F32B8B" wp14:editId="42DA3BA7">
              <wp:extent cx="2006600" cy="21641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1 at 10.54.3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455" cy="2177979"/>
                      </a:xfrm>
                      <a:prstGeom prst="rect">
                        <a:avLst/>
                      </a:prstGeom>
                    </pic:spPr>
                  </pic:pic>
                </a:graphicData>
              </a:graphic>
            </wp:inline>
          </w:drawing>
        </w:r>
      </w:del>
      <w:ins w:id="254" w:author="1. BenMiled" w:date="2016-08-15T13:58:00Z">
        <w:r w:rsidR="008C1D03">
          <w:t xml:space="preserve"> </w:t>
        </w:r>
      </w:ins>
    </w:p>
    <w:p w14:paraId="058F1497" w14:textId="77777777" w:rsidR="00AD6F5C" w:rsidRDefault="00C3250B" w:rsidP="00213C6C">
      <w:pPr>
        <w:rPr>
          <w:ins w:id="255" w:author="1. BenMiled" w:date="2016-08-15T22:36:00Z"/>
        </w:rPr>
      </w:pPr>
      <w:r>
        <w:t xml:space="preserve">The first layer is presentation layer. This layer is generally known as user interface which displays the information user need to know. Second layer is application layer. It is the layer that connects presentation layer and data layer. User can use presentation layer to send commands to application layer, application layer will handle all kinds of requests </w:t>
      </w:r>
      <w:r w:rsidR="00AD6F5C">
        <w:t xml:space="preserve">such as confirming the delivery of a shipment. The third layer is the data layer. It holds all information of the client such as order/shipment information. </w:t>
      </w:r>
      <w:r w:rsidR="00AE3CC7">
        <w:t xml:space="preserve"> Using this three layer design can first separate each individual part clearly and makes it easy to modify each part. The change of one layer does not affect the others. Security is enhanced by this model as well. </w:t>
      </w:r>
      <w:r w:rsidR="00940C79">
        <w:t xml:space="preserve"> The only way to access data layer is thr</w:t>
      </w:r>
      <w:r w:rsidR="00643172">
        <w:t xml:space="preserve">ough application layer. This can ensure the safety of the data. </w:t>
      </w:r>
    </w:p>
    <w:p w14:paraId="5D158825" w14:textId="77777777" w:rsidR="00096AAF" w:rsidRDefault="00096AAF" w:rsidP="00213C6C">
      <w:pPr>
        <w:rPr>
          <w:ins w:id="256" w:author="1. BenMiled" w:date="2016-08-15T22:37:00Z"/>
        </w:rPr>
      </w:pPr>
      <w:ins w:id="257" w:author="1. BenMiled" w:date="2016-08-15T22:36:00Z">
        <w:r>
          <w:t xml:space="preserve">You need to add a detailed diagram – and explain each layer in details </w:t>
        </w:r>
      </w:ins>
      <w:ins w:id="258" w:author="1. BenMiled" w:date="2016-08-15T22:37:00Z">
        <w:r>
          <w:t>–</w:t>
        </w:r>
      </w:ins>
      <w:ins w:id="259" w:author="1. BenMiled" w:date="2016-08-15T22:36:00Z">
        <w:r>
          <w:t xml:space="preserve"> block </w:t>
        </w:r>
      </w:ins>
      <w:ins w:id="260" w:author="1. BenMiled" w:date="2016-08-15T22:37:00Z">
        <w:r>
          <w:t>diagram and description</w:t>
        </w:r>
      </w:ins>
    </w:p>
    <w:p w14:paraId="1E14E27D" w14:textId="77777777" w:rsidR="00096AAF" w:rsidRDefault="00096AAF" w:rsidP="00213C6C">
      <w:ins w:id="261" w:author="1. BenMiled" w:date="2016-08-15T22:37:00Z">
        <w:r>
          <w:t>When I am done reading the paper I should have a blue print of the system that you are proposing</w:t>
        </w:r>
      </w:ins>
      <w:bookmarkStart w:id="262" w:name="_GoBack"/>
      <w:bookmarkEnd w:id="262"/>
    </w:p>
    <w:p w14:paraId="2241903B" w14:textId="77777777" w:rsidR="00B02EE3" w:rsidRDefault="00B02EE3" w:rsidP="00213C6C">
      <w:pPr>
        <w:rPr>
          <w:ins w:id="263" w:author="1. BenMiled" w:date="2016-08-15T22:14:00Z"/>
        </w:rPr>
      </w:pPr>
    </w:p>
    <w:p w14:paraId="4846F176" w14:textId="77777777" w:rsidR="00643172" w:rsidRPr="00096AAF" w:rsidRDefault="00096AAF" w:rsidP="00213C6C">
      <w:pPr>
        <w:rPr>
          <w:ins w:id="264" w:author="1. BenMiled" w:date="2016-08-15T22:04:00Z"/>
          <w:b/>
          <w:rPrChange w:id="265" w:author="1. BenMiled" w:date="2016-08-15T22:31:00Z">
            <w:rPr>
              <w:ins w:id="266" w:author="1. BenMiled" w:date="2016-08-15T22:04:00Z"/>
            </w:rPr>
          </w:rPrChange>
        </w:rPr>
      </w:pPr>
      <w:ins w:id="267" w:author="1. BenMiled" w:date="2016-08-15T22:03:00Z">
        <w:r w:rsidRPr="00096AAF">
          <w:rPr>
            <w:b/>
            <w:rPrChange w:id="268" w:author="1. BenMiled" w:date="2016-08-15T22:31:00Z">
              <w:rPr/>
            </w:rPrChange>
          </w:rPr>
          <w:t>4.3</w:t>
        </w:r>
        <w:r w:rsidR="007D488B" w:rsidRPr="00096AAF">
          <w:rPr>
            <w:b/>
            <w:rPrChange w:id="269" w:author="1. BenMiled" w:date="2016-08-15T22:31:00Z">
              <w:rPr/>
            </w:rPrChange>
          </w:rPr>
          <w:t xml:space="preserve"> Data exchange template</w:t>
        </w:r>
      </w:ins>
    </w:p>
    <w:p w14:paraId="64AA2763" w14:textId="77777777" w:rsidR="007D488B" w:rsidRDefault="007D488B" w:rsidP="00213C6C">
      <w:pPr>
        <w:rPr>
          <w:ins w:id="270" w:author="1. BenMiled" w:date="2016-08-15T22:04:00Z"/>
        </w:rPr>
      </w:pPr>
      <w:ins w:id="271" w:author="1. BenMiled" w:date="2016-08-15T22:04:00Z">
        <w:r>
          <w:t xml:space="preserve">How </w:t>
        </w:r>
        <w:proofErr w:type="gramStart"/>
        <w:r>
          <w:t>is data exchanged and what</w:t>
        </w:r>
        <w:proofErr w:type="gramEnd"/>
        <w:r>
          <w:t xml:space="preserve"> is its format – content</w:t>
        </w:r>
      </w:ins>
    </w:p>
    <w:p w14:paraId="6EB5F3E7" w14:textId="77777777" w:rsidR="007D488B" w:rsidRDefault="007D488B" w:rsidP="00213C6C">
      <w:pPr>
        <w:rPr>
          <w:ins w:id="272" w:author="1. BenMiled" w:date="2016-08-15T22:04:00Z"/>
        </w:rPr>
      </w:pPr>
    </w:p>
    <w:p w14:paraId="555AD72F" w14:textId="77777777" w:rsidR="007D488B" w:rsidRPr="00096AAF" w:rsidRDefault="00096AAF" w:rsidP="00213C6C">
      <w:pPr>
        <w:rPr>
          <w:ins w:id="273" w:author="1. BenMiled" w:date="2016-08-15T22:04:00Z"/>
          <w:b/>
          <w:rPrChange w:id="274" w:author="1. BenMiled" w:date="2016-08-15T22:31:00Z">
            <w:rPr>
              <w:ins w:id="275" w:author="1. BenMiled" w:date="2016-08-15T22:04:00Z"/>
            </w:rPr>
          </w:rPrChange>
        </w:rPr>
      </w:pPr>
      <w:ins w:id="276" w:author="1. BenMiled" w:date="2016-08-15T22:04:00Z">
        <w:r w:rsidRPr="00096AAF">
          <w:rPr>
            <w:b/>
            <w:rPrChange w:id="277" w:author="1. BenMiled" w:date="2016-08-15T22:31:00Z">
              <w:rPr/>
            </w:rPrChange>
          </w:rPr>
          <w:t>4.4</w:t>
        </w:r>
        <w:r w:rsidR="007D488B" w:rsidRPr="00096AAF">
          <w:rPr>
            <w:b/>
            <w:rPrChange w:id="278" w:author="1. BenMiled" w:date="2016-08-15T22:31:00Z">
              <w:rPr/>
            </w:rPrChange>
          </w:rPr>
          <w:t xml:space="preserve"> Example Scenario</w:t>
        </w:r>
      </w:ins>
    </w:p>
    <w:p w14:paraId="18FE0011" w14:textId="77777777" w:rsidR="007D488B" w:rsidRDefault="007D488B" w:rsidP="00213C6C">
      <w:pPr>
        <w:rPr>
          <w:ins w:id="279" w:author="1. BenMiled" w:date="2016-08-15T13:59:00Z"/>
        </w:rPr>
      </w:pPr>
    </w:p>
    <w:p w14:paraId="6355456B" w14:textId="77777777" w:rsidR="008C1D03" w:rsidRDefault="008C1D03" w:rsidP="00096AAF">
      <w:pPr>
        <w:pStyle w:val="AMIAHeading"/>
        <w:numPr>
          <w:ilvl w:val="0"/>
          <w:numId w:val="3"/>
        </w:numPr>
        <w:ind w:left="360"/>
        <w:rPr>
          <w:ins w:id="280" w:author="1. BenMiled" w:date="2016-08-15T13:59:00Z"/>
        </w:rPr>
        <w:pPrChange w:id="281" w:author="1. BenMiled" w:date="2016-08-15T22:31:00Z">
          <w:pPr>
            <w:pStyle w:val="AMIAHeading"/>
          </w:pPr>
        </w:pPrChange>
      </w:pPr>
      <w:ins w:id="282" w:author="1. BenMiled" w:date="2016-08-15T13:59:00Z">
        <w:r w:rsidRPr="00FD548E">
          <w:t>Conclusion</w:t>
        </w:r>
      </w:ins>
    </w:p>
    <w:p w14:paraId="59551161" w14:textId="77777777" w:rsidR="008C1D03" w:rsidRDefault="008C1D03" w:rsidP="008C1D03">
      <w:pPr>
        <w:rPr>
          <w:ins w:id="283" w:author="1. BenMiled" w:date="2016-08-15T13:59:00Z"/>
        </w:rPr>
      </w:pPr>
      <w:ins w:id="284" w:author="1. BenMiled" w:date="2016-08-15T13:59:00Z">
        <w:r w:rsidRPr="00432162">
          <w:t xml:space="preserve">The proposed </w:t>
        </w:r>
        <w:proofErr w:type="spellStart"/>
        <w:r w:rsidRPr="00432162">
          <w:t>platfo</w:t>
        </w:r>
        <w:proofErr w:type="spellEnd"/>
        <w:r>
          <w:t xml:space="preserve"> …..</w:t>
        </w:r>
      </w:ins>
    </w:p>
    <w:p w14:paraId="2F88AB94" w14:textId="77777777" w:rsidR="008C1D03" w:rsidRDefault="008C1D03" w:rsidP="008C1D03">
      <w:pPr>
        <w:rPr>
          <w:ins w:id="285" w:author="1. BenMiled" w:date="2016-08-15T13:59:00Z"/>
        </w:rPr>
      </w:pPr>
    </w:p>
    <w:p w14:paraId="292B117A" w14:textId="77777777" w:rsidR="008C1D03" w:rsidRDefault="008C1D03">
      <w:pPr>
        <w:rPr>
          <w:ins w:id="286" w:author="1. BenMiled" w:date="2016-08-15T13:59:00Z"/>
        </w:rPr>
      </w:pPr>
      <w:ins w:id="287" w:author="1. BenMiled" w:date="2016-08-15T13:59:00Z">
        <w:r>
          <w:br w:type="page"/>
        </w:r>
      </w:ins>
    </w:p>
    <w:p w14:paraId="744A3E73" w14:textId="77777777" w:rsidR="008C1D03" w:rsidRDefault="008C1D03" w:rsidP="008C1D03">
      <w:pPr>
        <w:pStyle w:val="AMIAReferenceHeading"/>
        <w:rPr>
          <w:ins w:id="288" w:author="1. BenMiled" w:date="2016-08-15T14:00:00Z"/>
        </w:rPr>
      </w:pPr>
      <w:ins w:id="289" w:author="1. BenMiled" w:date="2016-08-15T14:00:00Z">
        <w:r w:rsidRPr="00484769">
          <w:lastRenderedPageBreak/>
          <w:t>References</w:t>
        </w:r>
      </w:ins>
    </w:p>
    <w:p w14:paraId="5F4AA668" w14:textId="77777777" w:rsidR="008C1D03" w:rsidRDefault="008C1D03" w:rsidP="008C1D03"/>
    <w:p w14:paraId="4DDEBB86" w14:textId="77777777" w:rsidR="00C3250B" w:rsidRDefault="00AD6F5C" w:rsidP="00213C6C">
      <w:r>
        <w:t xml:space="preserve"> </w:t>
      </w:r>
    </w:p>
    <w:p w14:paraId="74CCD20D" w14:textId="77777777" w:rsidR="00443B8D" w:rsidRDefault="00443B8D" w:rsidP="00213C6C"/>
    <w:sectPr w:rsidR="00443B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zina" w:date="2016-02-18T11:24:00Z" w:initials="z">
    <w:p w14:paraId="7CCF8BBE" w14:textId="77777777" w:rsidR="0010253C" w:rsidRDefault="0010253C" w:rsidP="0010253C">
      <w:pPr>
        <w:pStyle w:val="CommentText"/>
      </w:pPr>
      <w:r>
        <w:rPr>
          <w:rStyle w:val="CommentReference"/>
        </w:rPr>
        <w:annotationRef/>
      </w:r>
      <w:r>
        <w:t>Add paragraph here about how sensor aggregation tools are used and how will you use them. What is the difference between what you are proposed and the functionalities they offer.</w:t>
      </w:r>
    </w:p>
  </w:comment>
  <w:comment w:id="236" w:author="1. BenMiled" w:date="2016-08-15T22:27:00Z" w:initials="1B">
    <w:p w14:paraId="4130E2DF" w14:textId="77777777" w:rsidR="00096AAF" w:rsidRDefault="00096AAF">
      <w:pPr>
        <w:pStyle w:val="CommentText"/>
      </w:pPr>
      <w:r>
        <w:rPr>
          <w:rStyle w:val="CommentReference"/>
        </w:rPr>
        <w:annotationRef/>
      </w:r>
      <w:r>
        <w:t xml:space="preserve">Update this picture to show how the information is extracted from the ERP and placed in the SCV system database – How can a wrapper be designed </w:t>
      </w:r>
    </w:p>
  </w:comment>
  <w:comment w:id="239" w:author="1. BenMiled" w:date="2016-08-15T22:25:00Z" w:initials="1B">
    <w:p w14:paraId="0B7C5FC1" w14:textId="77777777" w:rsidR="00153F67" w:rsidRDefault="00153F67">
      <w:pPr>
        <w:pStyle w:val="CommentText"/>
      </w:pPr>
      <w:r>
        <w:rPr>
          <w:rStyle w:val="CommentReference"/>
        </w:rPr>
        <w:annotationRef/>
      </w:r>
      <w:r>
        <w:t>The order is usually initiated in the ERP of the customer and then it is forwarded to the ERP of the supplier</w:t>
      </w:r>
      <w:r w:rsidR="00096AAF">
        <w:t>. See figure and note below. Once the order is initiated, the information is transferred to the SCV ……</w:t>
      </w:r>
    </w:p>
  </w:comment>
  <w:comment w:id="241" w:author="1. BenMiled" w:date="2016-08-15T22:32:00Z" w:initials="1B">
    <w:p w14:paraId="3D722151" w14:textId="77777777" w:rsidR="00096AAF" w:rsidRDefault="00096AAF">
      <w:pPr>
        <w:pStyle w:val="CommentText"/>
      </w:pPr>
      <w:r>
        <w:rPr>
          <w:rStyle w:val="CommentReference"/>
        </w:rPr>
        <w:annotationRef/>
      </w:r>
      <w:r>
        <w:t>You need to be more technical</w:t>
      </w:r>
    </w:p>
  </w:comment>
  <w:comment w:id="242" w:author="1. BenMiled" w:date="2016-08-15T22:32:00Z" w:initials="1B">
    <w:p w14:paraId="5E74EEB9" w14:textId="77777777" w:rsidR="00096AAF" w:rsidRDefault="00096AAF">
      <w:pPr>
        <w:pStyle w:val="CommentText"/>
      </w:pPr>
      <w:r>
        <w:rPr>
          <w:rStyle w:val="CommentReference"/>
        </w:rPr>
        <w:annotationRef/>
      </w:r>
      <w:r>
        <w:t xml:space="preserve">You need to be specific – step by step – use the workflow in Figure 1 </w:t>
      </w:r>
    </w:p>
  </w:comment>
  <w:comment w:id="244" w:author="1. BenMiled" w:date="2016-08-15T22:23:00Z" w:initials="1B">
    <w:p w14:paraId="46F7284B" w14:textId="77777777" w:rsidR="00153F67" w:rsidRDefault="00153F67">
      <w:pPr>
        <w:pStyle w:val="CommentText"/>
      </w:pPr>
      <w:r>
        <w:rPr>
          <w:rStyle w:val="CommentReference"/>
        </w:rPr>
        <w:annotationRef/>
      </w:r>
      <w:r>
        <w:t>This goes to the introduction where you need to justify why you chose hybrid p2p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F8BBE" w15:done="0"/>
  <w15:commentEx w15:paraId="4130E2DF" w15:done="0"/>
  <w15:commentEx w15:paraId="0B7C5FC1" w15:done="0"/>
  <w15:commentEx w15:paraId="3D722151" w15:done="0"/>
  <w15:commentEx w15:paraId="5E74EEB9" w15:done="0"/>
  <w15:commentEx w15:paraId="46F728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C8B9D" w14:textId="77777777" w:rsidR="000E4C59" w:rsidRDefault="000E4C59" w:rsidP="003F334F">
      <w:pPr>
        <w:spacing w:after="0" w:line="240" w:lineRule="auto"/>
      </w:pPr>
      <w:r>
        <w:separator/>
      </w:r>
    </w:p>
  </w:endnote>
  <w:endnote w:type="continuationSeparator" w:id="0">
    <w:p w14:paraId="6E4BC566" w14:textId="77777777" w:rsidR="000E4C59" w:rsidRDefault="000E4C59" w:rsidP="003F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9F84" w14:textId="77777777" w:rsidR="003F334F" w:rsidRDefault="003F33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9373E" w14:textId="77777777" w:rsidR="003F334F" w:rsidRDefault="003F33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DF1D0" w14:textId="77777777" w:rsidR="003F334F" w:rsidRDefault="003F3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7EDEB" w14:textId="77777777" w:rsidR="000E4C59" w:rsidRDefault="000E4C59" w:rsidP="003F334F">
      <w:pPr>
        <w:spacing w:after="0" w:line="240" w:lineRule="auto"/>
      </w:pPr>
      <w:r>
        <w:separator/>
      </w:r>
    </w:p>
  </w:footnote>
  <w:footnote w:type="continuationSeparator" w:id="0">
    <w:p w14:paraId="20D80D3B" w14:textId="77777777" w:rsidR="000E4C59" w:rsidRDefault="000E4C59" w:rsidP="003F3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6052" w14:textId="77777777" w:rsidR="003F334F" w:rsidRDefault="003F33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7D762" w14:textId="77777777" w:rsidR="003F334F" w:rsidRDefault="003F33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9250" w14:textId="77777777" w:rsidR="003F334F" w:rsidRDefault="003F3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C5"/>
    <w:multiLevelType w:val="hybridMultilevel"/>
    <w:tmpl w:val="F32E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50699"/>
    <w:multiLevelType w:val="hybridMultilevel"/>
    <w:tmpl w:val="FC862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3067F"/>
    <w:multiLevelType w:val="hybridMultilevel"/>
    <w:tmpl w:val="46B64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768F6"/>
    <w:multiLevelType w:val="hybridMultilevel"/>
    <w:tmpl w:val="2FFE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 BenMiled">
    <w15:presenceInfo w15:providerId="Windows Live" w15:userId="f1c51707775ac487"/>
  </w15:person>
  <w15:person w15:author="zina">
    <w15:presenceInfo w15:providerId="None" w15:userId="z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0"/>
    <w:rsid w:val="00030B96"/>
    <w:rsid w:val="00096AAF"/>
    <w:rsid w:val="000B61A0"/>
    <w:rsid w:val="000D1689"/>
    <w:rsid w:val="000E4C59"/>
    <w:rsid w:val="0010253C"/>
    <w:rsid w:val="00120833"/>
    <w:rsid w:val="0013117B"/>
    <w:rsid w:val="0013355C"/>
    <w:rsid w:val="00153F67"/>
    <w:rsid w:val="00213C6C"/>
    <w:rsid w:val="002C5C66"/>
    <w:rsid w:val="002C6D1D"/>
    <w:rsid w:val="002F771A"/>
    <w:rsid w:val="00316B5D"/>
    <w:rsid w:val="003F334F"/>
    <w:rsid w:val="0044226E"/>
    <w:rsid w:val="00443B8D"/>
    <w:rsid w:val="004C303C"/>
    <w:rsid w:val="00501A0B"/>
    <w:rsid w:val="005C1DC2"/>
    <w:rsid w:val="005E0895"/>
    <w:rsid w:val="00606345"/>
    <w:rsid w:val="00616860"/>
    <w:rsid w:val="00625941"/>
    <w:rsid w:val="00625AE3"/>
    <w:rsid w:val="00643172"/>
    <w:rsid w:val="00650101"/>
    <w:rsid w:val="006D6FAE"/>
    <w:rsid w:val="006E48C5"/>
    <w:rsid w:val="00741294"/>
    <w:rsid w:val="00767E95"/>
    <w:rsid w:val="007B2590"/>
    <w:rsid w:val="007D488B"/>
    <w:rsid w:val="007E1279"/>
    <w:rsid w:val="00853848"/>
    <w:rsid w:val="00887198"/>
    <w:rsid w:val="00897E0C"/>
    <w:rsid w:val="008C1D03"/>
    <w:rsid w:val="008E115D"/>
    <w:rsid w:val="008E7E66"/>
    <w:rsid w:val="008E7F58"/>
    <w:rsid w:val="009407F5"/>
    <w:rsid w:val="00940C79"/>
    <w:rsid w:val="009817C6"/>
    <w:rsid w:val="009978AB"/>
    <w:rsid w:val="009C0E41"/>
    <w:rsid w:val="009C5F83"/>
    <w:rsid w:val="00A31EDB"/>
    <w:rsid w:val="00A51C3D"/>
    <w:rsid w:val="00A577AC"/>
    <w:rsid w:val="00AC3C94"/>
    <w:rsid w:val="00AD6F5C"/>
    <w:rsid w:val="00AE3CC7"/>
    <w:rsid w:val="00AF0E5B"/>
    <w:rsid w:val="00AF3EFA"/>
    <w:rsid w:val="00B02EE3"/>
    <w:rsid w:val="00B849C7"/>
    <w:rsid w:val="00BA49AD"/>
    <w:rsid w:val="00BD2633"/>
    <w:rsid w:val="00BE2292"/>
    <w:rsid w:val="00C3250B"/>
    <w:rsid w:val="00C36FF7"/>
    <w:rsid w:val="00C9132E"/>
    <w:rsid w:val="00DE6B7F"/>
    <w:rsid w:val="00E10CEA"/>
    <w:rsid w:val="00E313CC"/>
    <w:rsid w:val="00F23A51"/>
    <w:rsid w:val="00FB2E55"/>
    <w:rsid w:val="00FD4CE9"/>
    <w:rsid w:val="00FD6C1F"/>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C977"/>
  <w15:chartTrackingRefBased/>
  <w15:docId w15:val="{D1D0752D-5F32-45D5-A2BB-4568350F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C1D0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66"/>
    <w:pPr>
      <w:ind w:left="720"/>
      <w:contextualSpacing/>
    </w:pPr>
  </w:style>
  <w:style w:type="paragraph" w:styleId="Header">
    <w:name w:val="header"/>
    <w:basedOn w:val="Normal"/>
    <w:link w:val="HeaderChar"/>
    <w:uiPriority w:val="99"/>
    <w:unhideWhenUsed/>
    <w:rsid w:val="003F33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334F"/>
  </w:style>
  <w:style w:type="paragraph" w:styleId="Footer">
    <w:name w:val="footer"/>
    <w:basedOn w:val="Normal"/>
    <w:link w:val="FooterChar"/>
    <w:uiPriority w:val="99"/>
    <w:unhideWhenUsed/>
    <w:rsid w:val="003F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334F"/>
  </w:style>
  <w:style w:type="paragraph" w:customStyle="1" w:styleId="AMIATitle">
    <w:name w:val="AMIA Title"/>
    <w:basedOn w:val="Normal"/>
    <w:next w:val="AMIAAuthors"/>
    <w:rsid w:val="00897E0C"/>
    <w:pPr>
      <w:spacing w:after="280" w:line="240" w:lineRule="auto"/>
      <w:jc w:val="center"/>
    </w:pPr>
    <w:rPr>
      <w:rFonts w:ascii="Times New Roman" w:eastAsia="Times New Roman" w:hAnsi="Times New Roman" w:cs="Times New Roman"/>
      <w:b/>
      <w:sz w:val="28"/>
      <w:szCs w:val="20"/>
      <w:lang w:eastAsia="en-US"/>
    </w:rPr>
  </w:style>
  <w:style w:type="paragraph" w:customStyle="1" w:styleId="AMIAAuthors">
    <w:name w:val="AMIA Authors"/>
    <w:basedOn w:val="Normal"/>
    <w:next w:val="AMIAAffiliations"/>
    <w:rsid w:val="00897E0C"/>
    <w:pPr>
      <w:spacing w:after="0" w:line="240" w:lineRule="auto"/>
      <w:jc w:val="center"/>
    </w:pPr>
    <w:rPr>
      <w:rFonts w:ascii="Times New Roman" w:eastAsia="Times New Roman" w:hAnsi="Times New Roman" w:cs="Times New Roman"/>
      <w:b/>
      <w:sz w:val="24"/>
      <w:szCs w:val="20"/>
      <w:lang w:eastAsia="en-US"/>
    </w:rPr>
  </w:style>
  <w:style w:type="paragraph" w:customStyle="1" w:styleId="AMIAAffiliations">
    <w:name w:val="AMIA Affiliations"/>
    <w:basedOn w:val="Normal"/>
    <w:rsid w:val="00897E0C"/>
    <w:pPr>
      <w:spacing w:after="240" w:line="240" w:lineRule="auto"/>
      <w:jc w:val="center"/>
    </w:pPr>
    <w:rPr>
      <w:rFonts w:ascii="Times New Roman" w:eastAsia="Times New Roman" w:hAnsi="Times New Roman" w:cs="Times New Roman"/>
      <w:b/>
      <w:sz w:val="24"/>
      <w:szCs w:val="20"/>
      <w:lang w:eastAsia="en-US"/>
    </w:rPr>
  </w:style>
  <w:style w:type="paragraph" w:customStyle="1" w:styleId="AMIAAbstractHeading">
    <w:name w:val="AMIA Abstract Heading"/>
    <w:basedOn w:val="Normal"/>
    <w:rsid w:val="00897E0C"/>
    <w:pPr>
      <w:keepNext/>
      <w:spacing w:after="120" w:line="240" w:lineRule="auto"/>
      <w:jc w:val="both"/>
      <w:outlineLvl w:val="0"/>
    </w:pPr>
    <w:rPr>
      <w:rFonts w:ascii="Times New Roman" w:eastAsia="Times New Roman" w:hAnsi="Times New Roman" w:cs="Times New Roman"/>
      <w:b/>
      <w:sz w:val="20"/>
      <w:szCs w:val="20"/>
      <w:lang w:eastAsia="en-US"/>
    </w:rPr>
  </w:style>
  <w:style w:type="character" w:customStyle="1" w:styleId="peb">
    <w:name w:val="_pe_b"/>
    <w:basedOn w:val="DefaultParagraphFont"/>
    <w:rsid w:val="00897E0C"/>
  </w:style>
  <w:style w:type="character" w:customStyle="1" w:styleId="bidi">
    <w:name w:val="bidi"/>
    <w:basedOn w:val="DefaultParagraphFont"/>
    <w:rsid w:val="00897E0C"/>
  </w:style>
  <w:style w:type="paragraph" w:customStyle="1" w:styleId="AMIAHeading">
    <w:name w:val="AMIA Heading"/>
    <w:basedOn w:val="Normal"/>
    <w:rsid w:val="008C1D03"/>
    <w:pPr>
      <w:keepNext/>
      <w:spacing w:before="120" w:after="120" w:line="240" w:lineRule="auto"/>
      <w:jc w:val="both"/>
      <w:outlineLvl w:val="0"/>
    </w:pPr>
    <w:rPr>
      <w:rFonts w:ascii="Times New Roman" w:eastAsia="Times New Roman" w:hAnsi="Times New Roman" w:cs="Times New Roman"/>
      <w:b/>
      <w:sz w:val="20"/>
      <w:szCs w:val="20"/>
      <w:lang w:eastAsia="en-US"/>
    </w:rPr>
  </w:style>
  <w:style w:type="character" w:customStyle="1" w:styleId="Heading3Char">
    <w:name w:val="Heading 3 Char"/>
    <w:basedOn w:val="DefaultParagraphFont"/>
    <w:link w:val="Heading3"/>
    <w:uiPriority w:val="9"/>
    <w:rsid w:val="008C1D03"/>
    <w:rPr>
      <w:rFonts w:asciiTheme="majorHAnsi" w:eastAsiaTheme="majorEastAsia" w:hAnsiTheme="majorHAnsi" w:cstheme="majorBidi"/>
      <w:color w:val="1F4D78" w:themeColor="accent1" w:themeShade="7F"/>
      <w:sz w:val="24"/>
      <w:szCs w:val="24"/>
      <w:lang w:eastAsia="en-US"/>
    </w:rPr>
  </w:style>
  <w:style w:type="paragraph" w:customStyle="1" w:styleId="AMIABodyText">
    <w:name w:val="AMIA Body Text"/>
    <w:basedOn w:val="Normal"/>
    <w:rsid w:val="008C1D03"/>
    <w:pPr>
      <w:suppressAutoHyphens/>
      <w:spacing w:after="120" w:line="240" w:lineRule="auto"/>
      <w:jc w:val="both"/>
    </w:pPr>
    <w:rPr>
      <w:rFonts w:ascii="Times New Roman" w:eastAsia="Times New Roman" w:hAnsi="Times New Roman" w:cs="Times New Roman"/>
      <w:sz w:val="20"/>
      <w:szCs w:val="20"/>
      <w:lang w:eastAsia="en-US"/>
    </w:rPr>
  </w:style>
  <w:style w:type="paragraph" w:customStyle="1" w:styleId="AMIAReferenceHeading">
    <w:name w:val="AMIA Reference Heading"/>
    <w:basedOn w:val="AMIAHeading"/>
    <w:rsid w:val="008C1D03"/>
    <w:pPr>
      <w:jc w:val="center"/>
    </w:pPr>
  </w:style>
  <w:style w:type="character" w:styleId="CommentReference">
    <w:name w:val="annotation reference"/>
    <w:basedOn w:val="DefaultParagraphFont"/>
    <w:uiPriority w:val="99"/>
    <w:semiHidden/>
    <w:unhideWhenUsed/>
    <w:rsid w:val="0010253C"/>
    <w:rPr>
      <w:sz w:val="16"/>
      <w:szCs w:val="16"/>
    </w:rPr>
  </w:style>
  <w:style w:type="paragraph" w:styleId="CommentText">
    <w:name w:val="annotation text"/>
    <w:basedOn w:val="Normal"/>
    <w:link w:val="CommentTextChar"/>
    <w:uiPriority w:val="99"/>
    <w:semiHidden/>
    <w:unhideWhenUsed/>
    <w:rsid w:val="0010253C"/>
    <w:pPr>
      <w:spacing w:line="240" w:lineRule="auto"/>
    </w:pPr>
    <w:rPr>
      <w:sz w:val="20"/>
      <w:szCs w:val="20"/>
    </w:rPr>
  </w:style>
  <w:style w:type="character" w:customStyle="1" w:styleId="CommentTextChar">
    <w:name w:val="Comment Text Char"/>
    <w:basedOn w:val="DefaultParagraphFont"/>
    <w:link w:val="CommentText"/>
    <w:uiPriority w:val="99"/>
    <w:semiHidden/>
    <w:rsid w:val="0010253C"/>
    <w:rPr>
      <w:sz w:val="20"/>
      <w:szCs w:val="20"/>
    </w:rPr>
  </w:style>
  <w:style w:type="paragraph" w:styleId="BalloonText">
    <w:name w:val="Balloon Text"/>
    <w:basedOn w:val="Normal"/>
    <w:link w:val="BalloonTextChar"/>
    <w:uiPriority w:val="99"/>
    <w:semiHidden/>
    <w:unhideWhenUsed/>
    <w:rsid w:val="007D4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8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3F67"/>
    <w:rPr>
      <w:b/>
      <w:bCs/>
    </w:rPr>
  </w:style>
  <w:style w:type="character" w:customStyle="1" w:styleId="CommentSubjectChar">
    <w:name w:val="Comment Subject Char"/>
    <w:basedOn w:val="CommentTextChar"/>
    <w:link w:val="CommentSubject"/>
    <w:uiPriority w:val="99"/>
    <w:semiHidden/>
    <w:rsid w:val="00153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872543">
      <w:bodyDiv w:val="1"/>
      <w:marLeft w:val="0"/>
      <w:marRight w:val="0"/>
      <w:marTop w:val="0"/>
      <w:marBottom w:val="0"/>
      <w:divBdr>
        <w:top w:val="none" w:sz="0" w:space="0" w:color="auto"/>
        <w:left w:val="none" w:sz="0" w:space="0" w:color="auto"/>
        <w:bottom w:val="none" w:sz="0" w:space="0" w:color="auto"/>
        <w:right w:val="none" w:sz="0" w:space="0" w:color="auto"/>
      </w:divBdr>
      <w:divsChild>
        <w:div w:id="732001013">
          <w:marLeft w:val="0"/>
          <w:marRight w:val="0"/>
          <w:marTop w:val="0"/>
          <w:marBottom w:val="0"/>
          <w:divBdr>
            <w:top w:val="none" w:sz="0" w:space="0" w:color="auto"/>
            <w:left w:val="none" w:sz="0" w:space="0" w:color="auto"/>
            <w:bottom w:val="none" w:sz="0" w:space="0" w:color="auto"/>
            <w:right w:val="none" w:sz="0" w:space="0" w:color="auto"/>
          </w:divBdr>
          <w:divsChild>
            <w:div w:id="1978099650">
              <w:marLeft w:val="0"/>
              <w:marRight w:val="0"/>
              <w:marTop w:val="0"/>
              <w:marBottom w:val="0"/>
              <w:divBdr>
                <w:top w:val="none" w:sz="0" w:space="0" w:color="auto"/>
                <w:left w:val="none" w:sz="0" w:space="0" w:color="auto"/>
                <w:bottom w:val="none" w:sz="0" w:space="0" w:color="auto"/>
                <w:right w:val="none" w:sz="0" w:space="0" w:color="auto"/>
              </w:divBdr>
              <w:divsChild>
                <w:div w:id="1569029722">
                  <w:marLeft w:val="0"/>
                  <w:marRight w:val="0"/>
                  <w:marTop w:val="0"/>
                  <w:marBottom w:val="0"/>
                  <w:divBdr>
                    <w:top w:val="none" w:sz="0" w:space="0" w:color="auto"/>
                    <w:left w:val="none" w:sz="0" w:space="0" w:color="auto"/>
                    <w:bottom w:val="none" w:sz="0" w:space="0" w:color="auto"/>
                    <w:right w:val="none" w:sz="0" w:space="0" w:color="auto"/>
                  </w:divBdr>
                  <w:divsChild>
                    <w:div w:id="936904133">
                      <w:marLeft w:val="0"/>
                      <w:marRight w:val="0"/>
                      <w:marTop w:val="0"/>
                      <w:marBottom w:val="0"/>
                      <w:divBdr>
                        <w:top w:val="none" w:sz="0" w:space="0" w:color="auto"/>
                        <w:left w:val="none" w:sz="0" w:space="0" w:color="auto"/>
                        <w:bottom w:val="none" w:sz="0" w:space="0" w:color="auto"/>
                        <w:right w:val="none" w:sz="0" w:space="0" w:color="auto"/>
                      </w:divBdr>
                      <w:divsChild>
                        <w:div w:id="1880362463">
                          <w:marLeft w:val="0"/>
                          <w:marRight w:val="0"/>
                          <w:marTop w:val="0"/>
                          <w:marBottom w:val="0"/>
                          <w:divBdr>
                            <w:top w:val="none" w:sz="0" w:space="0" w:color="auto"/>
                            <w:left w:val="none" w:sz="0" w:space="0" w:color="auto"/>
                            <w:bottom w:val="none" w:sz="0" w:space="0" w:color="auto"/>
                            <w:right w:val="none" w:sz="0" w:space="0" w:color="auto"/>
                          </w:divBdr>
                          <w:divsChild>
                            <w:div w:id="2061710462">
                              <w:marLeft w:val="0"/>
                              <w:marRight w:val="0"/>
                              <w:marTop w:val="0"/>
                              <w:marBottom w:val="0"/>
                              <w:divBdr>
                                <w:top w:val="none" w:sz="0" w:space="0" w:color="auto"/>
                                <w:left w:val="none" w:sz="0" w:space="0" w:color="auto"/>
                                <w:bottom w:val="none" w:sz="0" w:space="0" w:color="auto"/>
                                <w:right w:val="none" w:sz="0" w:space="0" w:color="auto"/>
                              </w:divBdr>
                              <w:divsChild>
                                <w:div w:id="1374115709">
                                  <w:marLeft w:val="0"/>
                                  <w:marRight w:val="0"/>
                                  <w:marTop w:val="0"/>
                                  <w:marBottom w:val="0"/>
                                  <w:divBdr>
                                    <w:top w:val="none" w:sz="0" w:space="0" w:color="auto"/>
                                    <w:left w:val="none" w:sz="0" w:space="0" w:color="auto"/>
                                    <w:bottom w:val="none" w:sz="0" w:space="0" w:color="auto"/>
                                    <w:right w:val="none" w:sz="0" w:space="0" w:color="auto"/>
                                  </w:divBdr>
                                  <w:divsChild>
                                    <w:div w:id="1417820713">
                                      <w:marLeft w:val="0"/>
                                      <w:marRight w:val="0"/>
                                      <w:marTop w:val="0"/>
                                      <w:marBottom w:val="0"/>
                                      <w:divBdr>
                                        <w:top w:val="none" w:sz="0" w:space="0" w:color="auto"/>
                                        <w:left w:val="none" w:sz="0" w:space="0" w:color="auto"/>
                                        <w:bottom w:val="none" w:sz="0" w:space="0" w:color="auto"/>
                                        <w:right w:val="none" w:sz="0" w:space="0" w:color="auto"/>
                                      </w:divBdr>
                                      <w:divsChild>
                                        <w:div w:id="1777948076">
                                          <w:marLeft w:val="0"/>
                                          <w:marRight w:val="0"/>
                                          <w:marTop w:val="0"/>
                                          <w:marBottom w:val="0"/>
                                          <w:divBdr>
                                            <w:top w:val="none" w:sz="0" w:space="0" w:color="auto"/>
                                            <w:left w:val="none" w:sz="0" w:space="0" w:color="auto"/>
                                            <w:bottom w:val="none" w:sz="0" w:space="0" w:color="auto"/>
                                            <w:right w:val="none" w:sz="0" w:space="0" w:color="auto"/>
                                          </w:divBdr>
                                          <w:divsChild>
                                            <w:div w:id="247809909">
                                              <w:marLeft w:val="0"/>
                                              <w:marRight w:val="0"/>
                                              <w:marTop w:val="0"/>
                                              <w:marBottom w:val="0"/>
                                              <w:divBdr>
                                                <w:top w:val="none" w:sz="0" w:space="0" w:color="auto"/>
                                                <w:left w:val="none" w:sz="0" w:space="0" w:color="auto"/>
                                                <w:bottom w:val="none" w:sz="0" w:space="0" w:color="auto"/>
                                                <w:right w:val="none" w:sz="0" w:space="0" w:color="auto"/>
                                              </w:divBdr>
                                              <w:divsChild>
                                                <w:div w:id="277295438">
                                                  <w:marLeft w:val="0"/>
                                                  <w:marRight w:val="0"/>
                                                  <w:marTop w:val="0"/>
                                                  <w:marBottom w:val="0"/>
                                                  <w:divBdr>
                                                    <w:top w:val="none" w:sz="0" w:space="0" w:color="auto"/>
                                                    <w:left w:val="none" w:sz="0" w:space="0" w:color="auto"/>
                                                    <w:bottom w:val="none" w:sz="0" w:space="0" w:color="auto"/>
                                                    <w:right w:val="none" w:sz="0" w:space="0" w:color="auto"/>
                                                  </w:divBdr>
                                                  <w:divsChild>
                                                    <w:div w:id="2016376510">
                                                      <w:marLeft w:val="0"/>
                                                      <w:marRight w:val="0"/>
                                                      <w:marTop w:val="0"/>
                                                      <w:marBottom w:val="0"/>
                                                      <w:divBdr>
                                                        <w:top w:val="none" w:sz="0" w:space="0" w:color="auto"/>
                                                        <w:left w:val="none" w:sz="0" w:space="0" w:color="auto"/>
                                                        <w:bottom w:val="none" w:sz="0" w:space="0" w:color="auto"/>
                                                        <w:right w:val="none" w:sz="0" w:space="0" w:color="auto"/>
                                                      </w:divBdr>
                                                      <w:divsChild>
                                                        <w:div w:id="1683161985">
                                                          <w:marLeft w:val="0"/>
                                                          <w:marRight w:val="0"/>
                                                          <w:marTop w:val="0"/>
                                                          <w:marBottom w:val="0"/>
                                                          <w:divBdr>
                                                            <w:top w:val="none" w:sz="0" w:space="0" w:color="auto"/>
                                                            <w:left w:val="none" w:sz="0" w:space="0" w:color="auto"/>
                                                            <w:bottom w:val="none" w:sz="0" w:space="0" w:color="auto"/>
                                                            <w:right w:val="none" w:sz="0" w:space="0" w:color="auto"/>
                                                          </w:divBdr>
                                                          <w:divsChild>
                                                            <w:div w:id="1023434304">
                                                              <w:marLeft w:val="0"/>
                                                              <w:marRight w:val="0"/>
                                                              <w:marTop w:val="0"/>
                                                              <w:marBottom w:val="0"/>
                                                              <w:divBdr>
                                                                <w:top w:val="none" w:sz="0" w:space="0" w:color="auto"/>
                                                                <w:left w:val="none" w:sz="0" w:space="0" w:color="auto"/>
                                                                <w:bottom w:val="none" w:sz="0" w:space="0" w:color="auto"/>
                                                                <w:right w:val="none" w:sz="0" w:space="0" w:color="auto"/>
                                                              </w:divBdr>
                                                              <w:divsChild>
                                                                <w:div w:id="2019387975">
                                                                  <w:marLeft w:val="0"/>
                                                                  <w:marRight w:val="0"/>
                                                                  <w:marTop w:val="0"/>
                                                                  <w:marBottom w:val="0"/>
                                                                  <w:divBdr>
                                                                    <w:top w:val="none" w:sz="0" w:space="0" w:color="auto"/>
                                                                    <w:left w:val="none" w:sz="0" w:space="0" w:color="auto"/>
                                                                    <w:bottom w:val="none" w:sz="0" w:space="0" w:color="auto"/>
                                                                    <w:right w:val="none" w:sz="0" w:space="0" w:color="auto"/>
                                                                  </w:divBdr>
                                                                  <w:divsChild>
                                                                    <w:div w:id="1150176868">
                                                                      <w:marLeft w:val="0"/>
                                                                      <w:marRight w:val="0"/>
                                                                      <w:marTop w:val="0"/>
                                                                      <w:marBottom w:val="0"/>
                                                                      <w:divBdr>
                                                                        <w:top w:val="none" w:sz="0" w:space="0" w:color="auto"/>
                                                                        <w:left w:val="none" w:sz="0" w:space="0" w:color="auto"/>
                                                                        <w:bottom w:val="none" w:sz="0" w:space="0" w:color="auto"/>
                                                                        <w:right w:val="none" w:sz="0" w:space="0" w:color="auto"/>
                                                                      </w:divBdr>
                                                                      <w:divsChild>
                                                                        <w:div w:id="45881160">
                                                                          <w:marLeft w:val="0"/>
                                                                          <w:marRight w:val="0"/>
                                                                          <w:marTop w:val="0"/>
                                                                          <w:marBottom w:val="0"/>
                                                                          <w:divBdr>
                                                                            <w:top w:val="none" w:sz="0" w:space="0" w:color="auto"/>
                                                                            <w:left w:val="none" w:sz="0" w:space="0" w:color="auto"/>
                                                                            <w:bottom w:val="none" w:sz="0" w:space="0" w:color="auto"/>
                                                                            <w:right w:val="none" w:sz="0" w:space="0" w:color="auto"/>
                                                                          </w:divBdr>
                                                                          <w:divsChild>
                                                                            <w:div w:id="1634172797">
                                                                              <w:marLeft w:val="0"/>
                                                                              <w:marRight w:val="0"/>
                                                                              <w:marTop w:val="0"/>
                                                                              <w:marBottom w:val="0"/>
                                                                              <w:divBdr>
                                                                                <w:top w:val="none" w:sz="0" w:space="0" w:color="auto"/>
                                                                                <w:left w:val="none" w:sz="0" w:space="0" w:color="auto"/>
                                                                                <w:bottom w:val="none" w:sz="0" w:space="0" w:color="auto"/>
                                                                                <w:right w:val="none" w:sz="0" w:space="0" w:color="auto"/>
                                                                              </w:divBdr>
                                                                              <w:divsChild>
                                                                                <w:div w:id="2105416001">
                                                                                  <w:marLeft w:val="0"/>
                                                                                  <w:marRight w:val="0"/>
                                                                                  <w:marTop w:val="0"/>
                                                                                  <w:marBottom w:val="0"/>
                                                                                  <w:divBdr>
                                                                                    <w:top w:val="none" w:sz="0" w:space="0" w:color="auto"/>
                                                                                    <w:left w:val="none" w:sz="0" w:space="0" w:color="auto"/>
                                                                                    <w:bottom w:val="none" w:sz="0" w:space="0" w:color="auto"/>
                                                                                    <w:right w:val="none" w:sz="0" w:space="0" w:color="auto"/>
                                                                                  </w:divBdr>
                                                                                  <w:divsChild>
                                                                                    <w:div w:id="863402256">
                                                                                      <w:marLeft w:val="0"/>
                                                                                      <w:marRight w:val="0"/>
                                                                                      <w:marTop w:val="0"/>
                                                                                      <w:marBottom w:val="0"/>
                                                                                      <w:divBdr>
                                                                                        <w:top w:val="none" w:sz="0" w:space="0" w:color="auto"/>
                                                                                        <w:left w:val="none" w:sz="0" w:space="0" w:color="auto"/>
                                                                                        <w:bottom w:val="none" w:sz="0" w:space="0" w:color="auto"/>
                                                                                        <w:right w:val="none" w:sz="0" w:space="0" w:color="auto"/>
                                                                                      </w:divBdr>
                                                                                      <w:divsChild>
                                                                                        <w:div w:id="1928684672">
                                                                                          <w:marLeft w:val="0"/>
                                                                                          <w:marRight w:val="0"/>
                                                                                          <w:marTop w:val="0"/>
                                                                                          <w:marBottom w:val="0"/>
                                                                                          <w:divBdr>
                                                                                            <w:top w:val="none" w:sz="0" w:space="0" w:color="auto"/>
                                                                                            <w:left w:val="none" w:sz="0" w:space="0" w:color="auto"/>
                                                                                            <w:bottom w:val="none" w:sz="0" w:space="0" w:color="auto"/>
                                                                                            <w:right w:val="none" w:sz="0" w:space="0" w:color="auto"/>
                                                                                          </w:divBdr>
                                                                                          <w:divsChild>
                                                                                            <w:div w:id="1773278002">
                                                                                              <w:marLeft w:val="0"/>
                                                                                              <w:marRight w:val="0"/>
                                                                                              <w:marTop w:val="0"/>
                                                                                              <w:marBottom w:val="0"/>
                                                                                              <w:divBdr>
                                                                                                <w:top w:val="none" w:sz="0" w:space="0" w:color="auto"/>
                                                                                                <w:left w:val="none" w:sz="0" w:space="0" w:color="auto"/>
                                                                                                <w:bottom w:val="none" w:sz="0" w:space="0" w:color="auto"/>
                                                                                                <w:right w:val="none" w:sz="0" w:space="0" w:color="auto"/>
                                                                                              </w:divBdr>
                                                                                              <w:divsChild>
                                                                                                <w:div w:id="1107383661">
                                                                                                  <w:marLeft w:val="0"/>
                                                                                                  <w:marRight w:val="0"/>
                                                                                                  <w:marTop w:val="0"/>
                                                                                                  <w:marBottom w:val="0"/>
                                                                                                  <w:divBdr>
                                                                                                    <w:top w:val="none" w:sz="0" w:space="0" w:color="auto"/>
                                                                                                    <w:left w:val="none" w:sz="0" w:space="0" w:color="auto"/>
                                                                                                    <w:bottom w:val="none" w:sz="0" w:space="0" w:color="auto"/>
                                                                                                    <w:right w:val="none" w:sz="0" w:space="0" w:color="auto"/>
                                                                                                  </w:divBdr>
                                                                                                  <w:divsChild>
                                                                                                    <w:div w:id="972178085">
                                                                                                      <w:marLeft w:val="0"/>
                                                                                                      <w:marRight w:val="0"/>
                                                                                                      <w:marTop w:val="0"/>
                                                                                                      <w:marBottom w:val="0"/>
                                                                                                      <w:divBdr>
                                                                                                        <w:top w:val="none" w:sz="0" w:space="0" w:color="auto"/>
                                                                                                        <w:left w:val="none" w:sz="0" w:space="0" w:color="auto"/>
                                                                                                        <w:bottom w:val="none" w:sz="0" w:space="0" w:color="auto"/>
                                                                                                        <w:right w:val="none" w:sz="0" w:space="0" w:color="auto"/>
                                                                                                      </w:divBdr>
                                                                                                      <w:divsChild>
                                                                                                        <w:div w:id="625282804">
                                                                                                          <w:marLeft w:val="0"/>
                                                                                                          <w:marRight w:val="0"/>
                                                                                                          <w:marTop w:val="0"/>
                                                                                                          <w:marBottom w:val="0"/>
                                                                                                          <w:divBdr>
                                                                                                            <w:top w:val="none" w:sz="0" w:space="0" w:color="auto"/>
                                                                                                            <w:left w:val="none" w:sz="0" w:space="0" w:color="auto"/>
                                                                                                            <w:bottom w:val="none" w:sz="0" w:space="0" w:color="auto"/>
                                                                                                            <w:right w:val="none" w:sz="0" w:space="0" w:color="auto"/>
                                                                                                          </w:divBdr>
                                                                                                          <w:divsChild>
                                                                                                            <w:div w:id="410470533">
                                                                                                              <w:marLeft w:val="0"/>
                                                                                                              <w:marRight w:val="0"/>
                                                                                                              <w:marTop w:val="0"/>
                                                                                                              <w:marBottom w:val="0"/>
                                                                                                              <w:divBdr>
                                                                                                                <w:top w:val="none" w:sz="0" w:space="0" w:color="auto"/>
                                                                                                                <w:left w:val="none" w:sz="0" w:space="0" w:color="auto"/>
                                                                                                                <w:bottom w:val="none" w:sz="0" w:space="0" w:color="auto"/>
                                                                                                                <w:right w:val="none" w:sz="0" w:space="0" w:color="auto"/>
                                                                                                              </w:divBdr>
                                                                                                              <w:divsChild>
                                                                                                                <w:div w:id="1163473037">
                                                                                                                  <w:marLeft w:val="0"/>
                                                                                                                  <w:marRight w:val="0"/>
                                                                                                                  <w:marTop w:val="0"/>
                                                                                                                  <w:marBottom w:val="0"/>
                                                                                                                  <w:divBdr>
                                                                                                                    <w:top w:val="none" w:sz="0" w:space="0" w:color="auto"/>
                                                                                                                    <w:left w:val="none" w:sz="0" w:space="0" w:color="auto"/>
                                                                                                                    <w:bottom w:val="none" w:sz="0" w:space="0" w:color="auto"/>
                                                                                                                    <w:right w:val="none" w:sz="0" w:space="0" w:color="auto"/>
                                                                                                                  </w:divBdr>
                                                                                                                  <w:divsChild>
                                                                                                                    <w:div w:id="2046635700">
                                                                                                                      <w:marLeft w:val="0"/>
                                                                                                                      <w:marRight w:val="0"/>
                                                                                                                      <w:marTop w:val="0"/>
                                                                                                                      <w:marBottom w:val="0"/>
                                                                                                                      <w:divBdr>
                                                                                                                        <w:top w:val="none" w:sz="0" w:space="0" w:color="auto"/>
                                                                                                                        <w:left w:val="none" w:sz="0" w:space="0" w:color="auto"/>
                                                                                                                        <w:bottom w:val="none" w:sz="0" w:space="0" w:color="auto"/>
                                                                                                                        <w:right w:val="none" w:sz="0" w:space="0" w:color="auto"/>
                                                                                                                      </w:divBdr>
                                                                                                                      <w:divsChild>
                                                                                                                        <w:div w:id="11836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1. BenMiled</cp:lastModifiedBy>
  <cp:revision>30</cp:revision>
  <dcterms:created xsi:type="dcterms:W3CDTF">2016-08-04T16:37:00Z</dcterms:created>
  <dcterms:modified xsi:type="dcterms:W3CDTF">2016-08-16T02:37:00Z</dcterms:modified>
</cp:coreProperties>
</file>